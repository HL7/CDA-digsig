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851ED" w14:textId="77777777" w:rsidR="008320A1" w:rsidRPr="00977A22" w:rsidRDefault="00857A24" w:rsidP="00857A24">
      <w:pPr>
        <w:tabs>
          <w:tab w:val="right" w:pos="8640"/>
        </w:tabs>
        <w:jc w:val="right"/>
        <w:rPr>
          <w:rFonts w:ascii="Arial Narrow" w:hAnsi="Arial Narrow" w:cs="Arial"/>
          <w:sz w:val="32"/>
          <w:szCs w:val="32"/>
          <w:lang w:val="de-DE"/>
        </w:rPr>
      </w:pPr>
      <w:r w:rsidRPr="00977A22">
        <w:rPr>
          <w:rFonts w:ascii="Arial Narrow" w:hAnsi="Arial Narrow" w:cs="Arial"/>
          <w:sz w:val="32"/>
          <w:szCs w:val="32"/>
          <w:lang w:val="de-DE"/>
        </w:rPr>
        <w:t>CDAR2_IG_DIGITALSIG_</w:t>
      </w:r>
      <w:r w:rsidR="00BE12A3" w:rsidRPr="00977A22">
        <w:rPr>
          <w:rFonts w:ascii="Arial Narrow" w:hAnsi="Arial Narrow" w:cs="Arial"/>
          <w:sz w:val="32"/>
          <w:szCs w:val="32"/>
          <w:lang w:val="de-DE"/>
        </w:rPr>
        <w:t>DSTU_R1_2014OCT</w:t>
      </w:r>
    </w:p>
    <w:p w14:paraId="39DBC34B" w14:textId="77777777" w:rsidR="008320A1" w:rsidRDefault="00BE2969" w:rsidP="00A838BC">
      <w:pPr>
        <w:jc w:val="center"/>
        <w:rPr>
          <w:b/>
          <w:color w:val="002060"/>
          <w:sz w:val="18"/>
          <w:szCs w:val="18"/>
        </w:rPr>
      </w:pPr>
      <w:r w:rsidRPr="00BE2969">
        <w:rPr>
          <w:b/>
          <w:noProof/>
          <w:color w:val="002060"/>
          <w:sz w:val="18"/>
          <w:szCs w:val="18"/>
          <w:lang w:eastAsia="en-US"/>
        </w:rPr>
        <w:drawing>
          <wp:inline distT="0" distB="0" distL="0" distR="0" wp14:anchorId="06993DC2" wp14:editId="3FE2E36A">
            <wp:extent cx="1758587" cy="1810693"/>
            <wp:effectExtent l="19050" t="0" r="0" b="0"/>
            <wp:docPr id="3"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14" cstate="print"/>
                    <a:srcRect/>
                    <a:stretch>
                      <a:fillRect/>
                    </a:stretch>
                  </pic:blipFill>
                  <pic:spPr bwMode="auto">
                    <a:xfrm>
                      <a:off x="0" y="0"/>
                      <a:ext cx="1758462" cy="1810565"/>
                    </a:xfrm>
                    <a:prstGeom prst="rect">
                      <a:avLst/>
                    </a:prstGeom>
                    <a:noFill/>
                    <a:ln w="9525">
                      <a:noFill/>
                      <a:miter lim="800000"/>
                      <a:headEnd/>
                      <a:tailEnd/>
                    </a:ln>
                  </pic:spPr>
                </pic:pic>
              </a:graphicData>
            </a:graphic>
          </wp:inline>
        </w:drawing>
      </w:r>
    </w:p>
    <w:p w14:paraId="3EDFF80D" w14:textId="77777777" w:rsidR="008320A1" w:rsidRDefault="008320A1" w:rsidP="000C6B58">
      <w:pPr>
        <w:jc w:val="center"/>
        <w:rPr>
          <w:b/>
          <w:color w:val="002060"/>
          <w:sz w:val="18"/>
          <w:szCs w:val="18"/>
        </w:rPr>
      </w:pPr>
    </w:p>
    <w:p w14:paraId="313BE277" w14:textId="77777777" w:rsidR="008320A1" w:rsidRDefault="008320A1" w:rsidP="000C6B58">
      <w:pPr>
        <w:rPr>
          <w:b/>
          <w:color w:val="002060"/>
          <w:sz w:val="18"/>
          <w:szCs w:val="18"/>
        </w:rPr>
      </w:pPr>
    </w:p>
    <w:p w14:paraId="616BBD9B" w14:textId="77777777" w:rsidR="008320A1" w:rsidRPr="00BE12A3" w:rsidRDefault="00D13A35" w:rsidP="00BE12A3">
      <w:pPr>
        <w:jc w:val="center"/>
        <w:rPr>
          <w:rFonts w:ascii="Arial" w:hAnsi="Arial"/>
          <w:b/>
          <w:sz w:val="36"/>
          <w:szCs w:val="36"/>
        </w:rPr>
      </w:pPr>
      <w:r w:rsidRPr="00BE12A3">
        <w:rPr>
          <w:rFonts w:ascii="Arial" w:hAnsi="Arial"/>
          <w:b/>
          <w:sz w:val="36"/>
          <w:szCs w:val="36"/>
        </w:rPr>
        <w:t xml:space="preserve">HL7 Implementation Guide for CDA® Release 2: Digital Signatures and Delegation of Rights, </w:t>
      </w:r>
      <w:r w:rsidRPr="00BE12A3">
        <w:rPr>
          <w:rFonts w:ascii="Arial" w:hAnsi="Arial"/>
          <w:b/>
          <w:sz w:val="36"/>
          <w:szCs w:val="36"/>
        </w:rPr>
        <w:br/>
        <w:t>Release 1</w:t>
      </w:r>
    </w:p>
    <w:p w14:paraId="7D55BCFF" w14:textId="77777777" w:rsidR="00BE12A3" w:rsidRPr="004A2412" w:rsidRDefault="00BE12A3" w:rsidP="00BE12A3">
      <w:pPr>
        <w:pStyle w:val="Title"/>
      </w:pPr>
      <w:r w:rsidRPr="004A2412">
        <w:t>Draft Standard for Trial Use</w:t>
      </w:r>
    </w:p>
    <w:p w14:paraId="5D406CBC" w14:textId="37813C32" w:rsidR="00BE12A3" w:rsidRPr="004A2412" w:rsidRDefault="00BE12A3" w:rsidP="00BE12A3">
      <w:pPr>
        <w:pStyle w:val="SubTitle0"/>
        <w:tabs>
          <w:tab w:val="left" w:pos="270"/>
        </w:tabs>
      </w:pPr>
      <w:r>
        <w:t>October 2014</w:t>
      </w:r>
      <w:ins w:id="0" w:author="Russ Ott" w:date="2025-06-17T09:23:00Z" w16du:dateUtc="2025-06-17T13:23:00Z">
        <w:r w:rsidR="00BD1ED2">
          <w:t xml:space="preserve"> </w:t>
        </w:r>
      </w:ins>
      <w:ins w:id="1" w:author="Russ Ott" w:date="2025-06-17T09:23:00Z">
        <w:r w:rsidR="00BD1ED2" w:rsidRPr="00BD1ED2">
          <w:t xml:space="preserve">(June 2025 Errata </w:t>
        </w:r>
      </w:ins>
      <w:ins w:id="2" w:author="Russ Ott" w:date="2025-06-17T09:24:00Z" w16du:dateUtc="2025-06-17T13:24:00Z">
        <w:r w:rsidR="00BD1ED2">
          <w:rPr>
            <w:szCs w:val="18"/>
          </w:rPr>
          <w:t>publication</w:t>
        </w:r>
      </w:ins>
      <w:ins w:id="3" w:author="Russ Ott" w:date="2025-06-17T09:23:00Z">
        <w:r w:rsidR="00BD1ED2" w:rsidRPr="00BD1ED2">
          <w:t>)</w:t>
        </w:r>
      </w:ins>
    </w:p>
    <w:p w14:paraId="0B9849EF" w14:textId="77777777" w:rsidR="008320A1" w:rsidRDefault="008320A1" w:rsidP="00D13A35"/>
    <w:p w14:paraId="6C58FCEF" w14:textId="77777777" w:rsidR="008320A1" w:rsidRDefault="00D13A35" w:rsidP="00870285">
      <w:pPr>
        <w:jc w:val="right"/>
        <w:rPr>
          <w:b/>
          <w:color w:val="002060"/>
        </w:rPr>
      </w:pPr>
      <w:r w:rsidRPr="00870285">
        <w:rPr>
          <w:b/>
        </w:rPr>
        <w:t>Sponsored by:</w:t>
      </w:r>
    </w:p>
    <w:p w14:paraId="2CEC55FC" w14:textId="77777777" w:rsidR="008320A1" w:rsidRDefault="00222589" w:rsidP="00E539AC">
      <w:pPr>
        <w:spacing w:after="0"/>
        <w:jc w:val="right"/>
        <w:rPr>
          <w:b/>
        </w:rPr>
      </w:pPr>
      <w:r w:rsidRPr="00870285">
        <w:rPr>
          <w:b/>
        </w:rPr>
        <w:t>Structured Documentation Work Group</w:t>
      </w:r>
    </w:p>
    <w:p w14:paraId="01AB7373" w14:textId="77777777" w:rsidR="008320A1" w:rsidRDefault="00222589" w:rsidP="00E539AC">
      <w:pPr>
        <w:spacing w:after="0"/>
        <w:jc w:val="right"/>
        <w:rPr>
          <w:b/>
        </w:rPr>
      </w:pPr>
      <w:r w:rsidRPr="00870285">
        <w:rPr>
          <w:b/>
        </w:rPr>
        <w:t>Attachments Work Group</w:t>
      </w:r>
    </w:p>
    <w:p w14:paraId="2978C085" w14:textId="77777777" w:rsidR="008320A1" w:rsidRDefault="00222589" w:rsidP="00E539AC">
      <w:pPr>
        <w:spacing w:after="0"/>
        <w:jc w:val="right"/>
        <w:rPr>
          <w:rFonts w:ascii="Arial" w:hAnsi="Arial" w:cs="Arial"/>
          <w:b/>
          <w:color w:val="FF0000"/>
          <w:sz w:val="18"/>
          <w:szCs w:val="18"/>
        </w:rPr>
      </w:pPr>
      <w:r w:rsidRPr="00870285">
        <w:rPr>
          <w:b/>
        </w:rPr>
        <w:t>Security Work Group</w:t>
      </w:r>
    </w:p>
    <w:p w14:paraId="187E7B93" w14:textId="77777777" w:rsidR="008320A1" w:rsidRDefault="008320A1" w:rsidP="00E539AC">
      <w:pPr>
        <w:spacing w:after="0"/>
        <w:jc w:val="right"/>
        <w:rPr>
          <w:b/>
          <w:color w:val="000000"/>
        </w:rPr>
      </w:pPr>
    </w:p>
    <w:p w14:paraId="475764EF"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Publication of this draft standard for trial use and comment has been approved by Health Level Seven International (HL7). This draft standard is not an accredited American National Standard.  The comment period for use of this draft standard shall end 24 months from the date of publication. Suggestions for revision should be submitted at </w:t>
      </w:r>
      <w:hyperlink r:id="rId15" w:history="1">
        <w:r w:rsidRPr="00BE12A3">
          <w:rPr>
            <w:rStyle w:val="Hyperlink"/>
            <w:rFonts w:ascii="Bookman Old Style" w:hAnsi="Bookman Old Style"/>
            <w:szCs w:val="20"/>
          </w:rPr>
          <w:t>http://www.hl7.org/dstucomments/index.cfm</w:t>
        </w:r>
      </w:hyperlink>
      <w:r w:rsidRPr="00BE12A3">
        <w:rPr>
          <w:rFonts w:ascii="Bookman Old Style" w:hAnsi="Bookman Old Style"/>
          <w:sz w:val="20"/>
          <w:szCs w:val="20"/>
        </w:rPr>
        <w:t>.</w:t>
      </w:r>
    </w:p>
    <w:p w14:paraId="7EC7F6F1" w14:textId="77777777" w:rsidR="00BE12A3" w:rsidRPr="00BE12A3" w:rsidRDefault="00BE12A3" w:rsidP="00BE12A3">
      <w:pPr>
        <w:rPr>
          <w:rFonts w:ascii="Bookman Old Style" w:hAnsi="Bookman Old Style"/>
          <w:sz w:val="20"/>
          <w:szCs w:val="20"/>
        </w:rPr>
      </w:pPr>
      <w:r w:rsidRPr="00BE12A3">
        <w:rPr>
          <w:rFonts w:ascii="Bookman Old Style" w:hAnsi="Bookman Old Style"/>
          <w:sz w:val="20"/>
          <w:szCs w:val="20"/>
        </w:rPr>
        <w:t xml:space="preserve">Following this </w:t>
      </w:r>
      <w:proofErr w:type="gramStart"/>
      <w:r w:rsidRPr="00BE12A3">
        <w:rPr>
          <w:rFonts w:ascii="Bookman Old Style" w:hAnsi="Bookman Old Style"/>
          <w:sz w:val="20"/>
          <w:szCs w:val="20"/>
        </w:rPr>
        <w:t>24 month</w:t>
      </w:r>
      <w:proofErr w:type="gramEnd"/>
      <w:r w:rsidRPr="00BE12A3">
        <w:rPr>
          <w:rFonts w:ascii="Bookman Old Style" w:hAnsi="Bookman Old Style"/>
          <w:sz w:val="20"/>
          <w:szCs w:val="20"/>
        </w:rPr>
        <w:t xml:space="preserve"> evaluation period, this draft standard, revised as necessary, will be submitted to a normative ballot in preparation for approval by ANSI as an American National Standard. Implementations of this draft standard shall be viable throughout the normative ballot process and for up to six months after publication of the relevant normative standard.</w:t>
      </w:r>
    </w:p>
    <w:p w14:paraId="58597EC0" w14:textId="77777777" w:rsidR="00BE12A3" w:rsidRPr="00BE12A3" w:rsidRDefault="00BE12A3" w:rsidP="00BE12A3">
      <w:pPr>
        <w:pStyle w:val="BodyText"/>
        <w:tabs>
          <w:tab w:val="left" w:pos="270"/>
        </w:tabs>
        <w:rPr>
          <w:rFonts w:ascii="Bookman Old Style" w:hAnsi="Bookman Old Style"/>
          <w:sz w:val="20"/>
          <w:szCs w:val="20"/>
        </w:rPr>
      </w:pPr>
    </w:p>
    <w:p w14:paraId="7C6067AF" w14:textId="77777777" w:rsidR="00BE12A3" w:rsidRPr="00BE12A3" w:rsidRDefault="00BE12A3" w:rsidP="00BE12A3">
      <w:pPr>
        <w:pStyle w:val="BodyText"/>
        <w:tabs>
          <w:tab w:val="left" w:pos="270"/>
        </w:tabs>
        <w:rPr>
          <w:rFonts w:ascii="Bookman Old Style" w:hAnsi="Bookman Old Style"/>
          <w:sz w:val="20"/>
          <w:szCs w:val="20"/>
        </w:rPr>
      </w:pPr>
    </w:p>
    <w:p w14:paraId="19769FE9" w14:textId="77777777" w:rsidR="00A838BC" w:rsidRDefault="00BE12A3" w:rsidP="00BE12A3">
      <w:pPr>
        <w:spacing w:after="100"/>
        <w:rPr>
          <w:rFonts w:ascii="Bookman Old Style" w:hAnsi="Bookman Old Style"/>
          <w:b/>
          <w:sz w:val="20"/>
          <w:szCs w:val="20"/>
        </w:rPr>
      </w:pPr>
      <w:r w:rsidRPr="00BE12A3">
        <w:rPr>
          <w:rFonts w:ascii="Bookman Old Style" w:hAnsi="Bookman Old Style"/>
          <w:color w:val="000000"/>
          <w:sz w:val="20"/>
          <w:szCs w:val="20"/>
        </w:rPr>
        <w:t xml:space="preserve">Copyright © 2014 Health Level Seven International ® ALL RIGHTS RESERVED. </w:t>
      </w:r>
      <w:r w:rsidRPr="00BE12A3">
        <w:rPr>
          <w:rFonts w:ascii="Bookman Old Style" w:hAnsi="Bookman Old Style"/>
          <w:sz w:val="20"/>
          <w:szCs w:val="20"/>
        </w:rPr>
        <w:t xml:space="preserve">The reproduction of this material in any form is strictly forbidden without the written permission of the publisher.  </w:t>
      </w:r>
      <w:r w:rsidRPr="00BE12A3">
        <w:rPr>
          <w:rFonts w:ascii="Bookman Old Style" w:hAnsi="Bookman Old Style"/>
          <w:color w:val="000000"/>
          <w:sz w:val="20"/>
          <w:szCs w:val="20"/>
        </w:rPr>
        <w:t>HL7 International and Health Level Seven are registered trademarks of Health Level Seven International. Reg. U.S. Pat &amp; TM Off</w:t>
      </w:r>
      <w:r w:rsidRPr="00BE12A3">
        <w:rPr>
          <w:rFonts w:ascii="Bookman Old Style" w:hAnsi="Bookman Old Style"/>
          <w:b/>
          <w:sz w:val="20"/>
          <w:szCs w:val="20"/>
        </w:rPr>
        <w:t>.</w:t>
      </w:r>
      <w:r w:rsidR="00A838BC">
        <w:rPr>
          <w:rFonts w:ascii="Bookman Old Style" w:hAnsi="Bookman Old Style"/>
          <w:b/>
          <w:sz w:val="20"/>
          <w:szCs w:val="20"/>
        </w:rPr>
        <w:t xml:space="preserve"> </w:t>
      </w:r>
    </w:p>
    <w:p w14:paraId="76E16085" w14:textId="77777777" w:rsidR="00A838BC" w:rsidRPr="002B5E1D" w:rsidRDefault="00A838BC" w:rsidP="00E539AC">
      <w:pPr>
        <w:spacing w:after="0"/>
        <w:rPr>
          <w:rFonts w:ascii="Arial" w:hAnsi="Arial" w:cs="Arial"/>
          <w:sz w:val="22"/>
          <w:szCs w:val="22"/>
        </w:rPr>
      </w:pPr>
      <w:r>
        <w:rPr>
          <w:rFonts w:ascii="Bookman Old Style" w:hAnsi="Bookman Old Style"/>
          <w:b/>
          <w:sz w:val="20"/>
          <w:szCs w:val="20"/>
        </w:rPr>
        <w:br w:type="page"/>
      </w:r>
      <w:r w:rsidRPr="002B5E1D">
        <w:rPr>
          <w:rFonts w:ascii="Arial" w:hAnsi="Arial" w:cs="Arial"/>
          <w:b/>
          <w:bCs/>
          <w:sz w:val="22"/>
          <w:szCs w:val="22"/>
        </w:rPr>
        <w:lastRenderedPageBreak/>
        <w:t>IMPORTANT NOTES:</w:t>
      </w:r>
      <w:r w:rsidRPr="002B5E1D">
        <w:rPr>
          <w:rFonts w:ascii="Arial" w:hAnsi="Arial" w:cs="Arial"/>
          <w:sz w:val="22"/>
          <w:szCs w:val="22"/>
        </w:rPr>
        <w:t xml:space="preserve">  </w:t>
      </w:r>
    </w:p>
    <w:p w14:paraId="3F40B4F8" w14:textId="77777777" w:rsidR="00A838BC" w:rsidRPr="002B5E1D" w:rsidRDefault="00A838BC" w:rsidP="00A838BC">
      <w:pPr>
        <w:rPr>
          <w:rFonts w:ascii="Arial" w:hAnsi="Arial" w:cs="Arial"/>
          <w:sz w:val="22"/>
          <w:szCs w:val="22"/>
        </w:rPr>
      </w:pPr>
    </w:p>
    <w:p w14:paraId="306B623D" w14:textId="77777777" w:rsidR="00A838BC" w:rsidRPr="00E539AC" w:rsidRDefault="00A838BC" w:rsidP="00A838BC">
      <w:pPr>
        <w:rPr>
          <w:rFonts w:ascii="Arial" w:hAnsi="Arial" w:cs="Arial"/>
          <w:sz w:val="20"/>
          <w:szCs w:val="22"/>
        </w:rPr>
      </w:pPr>
      <w:r w:rsidRPr="00E539AC">
        <w:rPr>
          <w:rFonts w:ascii="Arial" w:hAnsi="Arial" w:cs="Arial"/>
          <w:sz w:val="20"/>
          <w:szCs w:val="22"/>
        </w:rPr>
        <w:t xml:space="preserve">HL7 licenses its standards and select IP free of charge. </w:t>
      </w:r>
      <w:r w:rsidRPr="00E539AC">
        <w:rPr>
          <w:rFonts w:ascii="Arial" w:hAnsi="Arial" w:cs="Arial"/>
          <w:b/>
          <w:bCs/>
          <w:sz w:val="22"/>
          <w:szCs w:val="20"/>
        </w:rPr>
        <w:t xml:space="preserve">If you did not acquire a free license from HL7 for this document, </w:t>
      </w:r>
      <w:r w:rsidRPr="00E539AC">
        <w:rPr>
          <w:rFonts w:ascii="Arial" w:hAnsi="Arial" w:cs="Arial"/>
          <w:sz w:val="22"/>
          <w:szCs w:val="20"/>
        </w:rPr>
        <w:t xml:space="preserve">you are not authorized to access or make any use of it.  To obtain a free license, please visit </w:t>
      </w:r>
      <w:hyperlink r:id="rId16" w:history="1">
        <w:r w:rsidRPr="00E539AC">
          <w:rPr>
            <w:rFonts w:ascii="Arial" w:hAnsi="Arial" w:cs="Arial"/>
            <w:color w:val="333399"/>
            <w:sz w:val="22"/>
            <w:szCs w:val="20"/>
            <w:u w:val="single"/>
            <w:lang w:eastAsia="zh-CN"/>
          </w:rPr>
          <w:t>http://www.HL7.org/implement/standards/index.cfm</w:t>
        </w:r>
      </w:hyperlink>
      <w:r w:rsidRPr="00E539AC">
        <w:rPr>
          <w:rFonts w:ascii="Arial" w:hAnsi="Arial" w:cs="Arial"/>
          <w:sz w:val="22"/>
          <w:szCs w:val="20"/>
        </w:rPr>
        <w:t>.</w:t>
      </w:r>
      <w:r w:rsidRPr="00E539AC">
        <w:rPr>
          <w:rFonts w:ascii="Arial" w:hAnsi="Arial" w:cs="Arial"/>
          <w:sz w:val="22"/>
          <w:szCs w:val="20"/>
        </w:rPr>
        <w:br/>
      </w:r>
    </w:p>
    <w:p w14:paraId="22A49754" w14:textId="77777777" w:rsidR="00A838BC" w:rsidRPr="00E539AC" w:rsidRDefault="00A838BC" w:rsidP="00A838BC">
      <w:pPr>
        <w:rPr>
          <w:rFonts w:ascii="Arial" w:hAnsi="Arial" w:cs="Arial"/>
          <w:b/>
          <w:bCs/>
          <w:sz w:val="22"/>
          <w:szCs w:val="20"/>
        </w:rPr>
      </w:pPr>
      <w:r w:rsidRPr="00E539AC">
        <w:rPr>
          <w:rFonts w:ascii="Arial" w:hAnsi="Arial" w:cs="Arial"/>
          <w:b/>
          <w:bCs/>
          <w:sz w:val="22"/>
          <w:szCs w:val="20"/>
        </w:rPr>
        <w:t xml:space="preserve">If you are the individual that obtained the license for this HL7 Standard, specification or other freely licensed work (in </w:t>
      </w:r>
      <w:proofErr w:type="gramStart"/>
      <w:r w:rsidRPr="00E539AC">
        <w:rPr>
          <w:rFonts w:ascii="Arial" w:hAnsi="Arial" w:cs="Arial"/>
          <w:b/>
          <w:bCs/>
          <w:sz w:val="22"/>
          <w:szCs w:val="20"/>
        </w:rPr>
        <w:t>each and every</w:t>
      </w:r>
      <w:proofErr w:type="gramEnd"/>
      <w:r w:rsidRPr="00E539AC">
        <w:rPr>
          <w:rFonts w:ascii="Arial" w:hAnsi="Arial" w:cs="Arial"/>
          <w:b/>
          <w:bCs/>
          <w:sz w:val="22"/>
          <w:szCs w:val="20"/>
        </w:rPr>
        <w:t xml:space="preserve"> instance "Specified Material")</w:t>
      </w:r>
      <w:r w:rsidRPr="00E539AC">
        <w:rPr>
          <w:rFonts w:ascii="Arial" w:hAnsi="Arial" w:cs="Arial"/>
          <w:sz w:val="22"/>
          <w:szCs w:val="20"/>
        </w:rPr>
        <w:t>, the following describes the permitted uses of the Material.</w:t>
      </w:r>
    </w:p>
    <w:p w14:paraId="1F4E2AD7" w14:textId="77777777" w:rsidR="00A838BC" w:rsidRPr="00E539AC" w:rsidRDefault="00A838BC" w:rsidP="00A838BC">
      <w:pPr>
        <w:rPr>
          <w:rFonts w:ascii="Arial" w:hAnsi="Arial" w:cs="Arial"/>
          <w:sz w:val="22"/>
          <w:szCs w:val="20"/>
        </w:rPr>
      </w:pPr>
    </w:p>
    <w:p w14:paraId="14CE2BDC"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 xml:space="preserve">A. HL7 INDIVIDUAL, STUDENT AND HEALTH PROFESSIONAL MEMBERS, </w:t>
      </w:r>
      <w:r w:rsidRPr="00E539AC">
        <w:rPr>
          <w:rFonts w:ascii="Arial" w:hAnsi="Arial" w:cs="Arial"/>
          <w:color w:val="000000"/>
          <w:sz w:val="22"/>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47561C6" w14:textId="77777777" w:rsidR="00A838BC" w:rsidRPr="00E539AC" w:rsidRDefault="00A838BC" w:rsidP="00A838BC">
      <w:pPr>
        <w:autoSpaceDE w:val="0"/>
        <w:autoSpaceDN w:val="0"/>
        <w:adjustRightInd w:val="0"/>
        <w:rPr>
          <w:rFonts w:ascii="Arial" w:hAnsi="Arial" w:cs="Arial"/>
          <w:color w:val="000000"/>
          <w:sz w:val="22"/>
          <w:szCs w:val="20"/>
        </w:rPr>
      </w:pPr>
    </w:p>
    <w:p w14:paraId="6634D460"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color w:val="000000"/>
          <w:sz w:val="22"/>
          <w:szCs w:val="20"/>
        </w:rPr>
        <w:t>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w:t>
      </w:r>
    </w:p>
    <w:p w14:paraId="13C452DA" w14:textId="77777777" w:rsidR="00A838BC" w:rsidRPr="00E539AC" w:rsidRDefault="00A838BC" w:rsidP="00A838BC">
      <w:pPr>
        <w:autoSpaceDE w:val="0"/>
        <w:autoSpaceDN w:val="0"/>
        <w:adjustRightInd w:val="0"/>
        <w:rPr>
          <w:rFonts w:ascii="Arial" w:hAnsi="Arial" w:cs="Arial"/>
          <w:color w:val="000000"/>
          <w:sz w:val="22"/>
          <w:szCs w:val="20"/>
        </w:rPr>
      </w:pPr>
    </w:p>
    <w:p w14:paraId="6DAB1EDA" w14:textId="77777777" w:rsidR="00A838BC" w:rsidRPr="00E539AC" w:rsidRDefault="00A838BC" w:rsidP="00A838BC">
      <w:pPr>
        <w:rPr>
          <w:rFonts w:ascii="Arial" w:hAnsi="Arial" w:cs="Arial"/>
          <w:sz w:val="22"/>
          <w:szCs w:val="20"/>
        </w:rPr>
      </w:pPr>
      <w:r w:rsidRPr="00E539AC">
        <w:rPr>
          <w:rFonts w:ascii="Arial" w:hAnsi="Arial" w:cs="Arial"/>
          <w:b/>
          <w:bCs/>
          <w:color w:val="000000"/>
          <w:sz w:val="22"/>
          <w:szCs w:val="20"/>
        </w:rPr>
        <w:t xml:space="preserve">B. </w:t>
      </w:r>
      <w:r w:rsidRPr="00E539AC">
        <w:rPr>
          <w:rFonts w:ascii="Arial" w:hAnsi="Arial" w:cs="Arial"/>
          <w:b/>
          <w:bCs/>
          <w:sz w:val="22"/>
          <w:szCs w:val="20"/>
        </w:rPr>
        <w:t xml:space="preserve">HL7 ORGANIZATION MEMBERS, </w:t>
      </w:r>
      <w:r w:rsidRPr="00E539AC">
        <w:rPr>
          <w:rFonts w:ascii="Arial" w:hAnsi="Arial" w:cs="Arial"/>
          <w:sz w:val="22"/>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8CB9119" w14:textId="77777777" w:rsidR="00A838BC" w:rsidRPr="00E539AC" w:rsidRDefault="00A838BC" w:rsidP="00A838BC">
      <w:pPr>
        <w:rPr>
          <w:rFonts w:ascii="Arial" w:hAnsi="Arial" w:cs="Arial"/>
          <w:sz w:val="22"/>
          <w:szCs w:val="20"/>
        </w:rPr>
      </w:pPr>
    </w:p>
    <w:p w14:paraId="148A4852" w14:textId="77777777" w:rsidR="00A838BC" w:rsidRPr="00E539AC" w:rsidRDefault="00A838BC" w:rsidP="00A838BC">
      <w:pPr>
        <w:autoSpaceDE w:val="0"/>
        <w:autoSpaceDN w:val="0"/>
        <w:adjustRightInd w:val="0"/>
        <w:rPr>
          <w:rFonts w:ascii="Arial" w:hAnsi="Arial" w:cs="Arial"/>
          <w:color w:val="000000"/>
          <w:sz w:val="22"/>
          <w:szCs w:val="20"/>
        </w:rPr>
      </w:pPr>
      <w:r w:rsidRPr="00E539AC">
        <w:rPr>
          <w:rFonts w:ascii="Arial" w:hAnsi="Arial" w:cs="Arial"/>
          <w:b/>
          <w:bCs/>
          <w:color w:val="000000"/>
          <w:sz w:val="22"/>
          <w:szCs w:val="20"/>
        </w:rPr>
        <w:t>C. NON-MEMBERS,</w:t>
      </w:r>
      <w:r w:rsidRPr="00E539AC">
        <w:rPr>
          <w:rFonts w:ascii="Arial" w:hAnsi="Arial" w:cs="Arial"/>
          <w:color w:val="000000"/>
          <w:sz w:val="22"/>
          <w:szCs w:val="20"/>
        </w:rPr>
        <w:t xml:space="preserve"> who register and agree to the terms of HL7’s IP policy for Specified Material, are authorized, without additional charge, to read and use the Specified Material for evaluating whether to implement, or in implementing, the Specified</w:t>
      </w:r>
      <w:r w:rsidRPr="00E539AC">
        <w:rPr>
          <w:rFonts w:ascii="Arial" w:hAnsi="Arial" w:cs="Arial"/>
          <w:b/>
          <w:bCs/>
          <w:color w:val="000000"/>
          <w:sz w:val="22"/>
          <w:szCs w:val="20"/>
        </w:rPr>
        <w:t xml:space="preserve"> </w:t>
      </w:r>
      <w:r w:rsidRPr="00E539AC">
        <w:rPr>
          <w:rFonts w:ascii="Arial" w:hAnsi="Arial" w:cs="Arial"/>
          <w:color w:val="000000"/>
          <w:sz w:val="22"/>
          <w:szCs w:val="20"/>
        </w:rPr>
        <w:t xml:space="preserve">Material, and to use Specified Material to develop and sell products and services that implement, but do not directly incorporate, the Specified Material in whole or in part.  </w:t>
      </w:r>
    </w:p>
    <w:p w14:paraId="18053C45" w14:textId="77777777" w:rsidR="00A838BC" w:rsidRPr="00E539AC" w:rsidRDefault="00A838BC" w:rsidP="00A838BC">
      <w:pPr>
        <w:autoSpaceDE w:val="0"/>
        <w:autoSpaceDN w:val="0"/>
        <w:adjustRightInd w:val="0"/>
        <w:rPr>
          <w:rFonts w:ascii="Arial" w:hAnsi="Arial" w:cs="Arial"/>
          <w:color w:val="000000"/>
          <w:sz w:val="22"/>
          <w:szCs w:val="20"/>
        </w:rPr>
      </w:pPr>
    </w:p>
    <w:p w14:paraId="1BE5EBAD" w14:textId="77777777" w:rsidR="00A838BC" w:rsidRPr="00E539AC" w:rsidRDefault="00A838BC" w:rsidP="00A838BC">
      <w:pPr>
        <w:autoSpaceDE w:val="0"/>
        <w:autoSpaceDN w:val="0"/>
        <w:adjustRightInd w:val="0"/>
        <w:rPr>
          <w:rFonts w:ascii="Arial" w:hAnsi="Arial" w:cs="Arial"/>
          <w:b/>
          <w:bCs/>
          <w:color w:val="000000"/>
          <w:sz w:val="22"/>
          <w:szCs w:val="20"/>
        </w:rPr>
      </w:pPr>
      <w:r w:rsidRPr="00E539AC">
        <w:rPr>
          <w:rFonts w:ascii="Arial" w:hAnsi="Arial" w:cs="Arial"/>
          <w:color w:val="000000"/>
          <w:sz w:val="22"/>
          <w:szCs w:val="20"/>
        </w:rPr>
        <w:t>NON-MEMBERS wishing to incorporate additional items of Specified Material in whole or part, into products and services, or to enjoy the additional authorizations granted to HL7 ORGANIZATIONAL MEMBERS, as noted above, must become ORGANIZATIONAL MEMBERS of HL7.</w:t>
      </w:r>
    </w:p>
    <w:p w14:paraId="5E8EFFB2" w14:textId="77777777" w:rsidR="00A838BC" w:rsidRPr="00E539AC" w:rsidRDefault="00A838BC" w:rsidP="00A838BC">
      <w:pPr>
        <w:rPr>
          <w:rFonts w:ascii="Arial" w:hAnsi="Arial" w:cs="Arial"/>
          <w:sz w:val="22"/>
          <w:szCs w:val="20"/>
        </w:rPr>
      </w:pPr>
    </w:p>
    <w:p w14:paraId="2EF4442E" w14:textId="77777777" w:rsidR="00A838BC" w:rsidRPr="00E539AC" w:rsidRDefault="00A838BC" w:rsidP="00A838BC">
      <w:pPr>
        <w:rPr>
          <w:sz w:val="22"/>
        </w:rPr>
      </w:pPr>
      <w:r w:rsidRPr="00E539AC">
        <w:rPr>
          <w:rFonts w:ascii="Arial" w:hAnsi="Arial" w:cs="Arial"/>
          <w:sz w:val="22"/>
          <w:szCs w:val="20"/>
        </w:rPr>
        <w:t xml:space="preserve">Please see </w:t>
      </w:r>
      <w:hyperlink r:id="rId17" w:history="1">
        <w:r w:rsidRPr="00E539AC">
          <w:rPr>
            <w:rFonts w:ascii="Arial" w:hAnsi="Arial" w:cs="Arial"/>
            <w:color w:val="333399"/>
            <w:sz w:val="22"/>
            <w:szCs w:val="20"/>
            <w:u w:val="single"/>
            <w:lang w:eastAsia="zh-CN"/>
          </w:rPr>
          <w:t>http://www.HL7.org/legal/ippolicy.cfm</w:t>
        </w:r>
      </w:hyperlink>
      <w:r w:rsidRPr="00E539AC">
        <w:rPr>
          <w:rFonts w:ascii="Arial" w:hAnsi="Arial" w:cs="Arial"/>
          <w:sz w:val="22"/>
          <w:szCs w:val="20"/>
        </w:rPr>
        <w:t xml:space="preserve"> for the full license terms governing the Material.</w:t>
      </w:r>
    </w:p>
    <w:p w14:paraId="6BE85D7E" w14:textId="77777777" w:rsidR="00A838BC" w:rsidRDefault="00A838BC">
      <w:pPr>
        <w:spacing w:after="0"/>
        <w:rPr>
          <w:rFonts w:ascii="Bookman Old Style" w:hAnsi="Bookman Old Style"/>
          <w:b/>
          <w:sz w:val="20"/>
          <w:szCs w:val="20"/>
        </w:rPr>
      </w:pPr>
      <w:r>
        <w:rPr>
          <w:rFonts w:ascii="Bookman Old Style" w:hAnsi="Bookman Old Style"/>
          <w:b/>
          <w:sz w:val="20"/>
          <w:szCs w:val="20"/>
        </w:rPr>
        <w:br w:type="page"/>
      </w:r>
    </w:p>
    <w:p w14:paraId="4C57A13C" w14:textId="77777777" w:rsidR="00A838BC" w:rsidRPr="00A838BC" w:rsidRDefault="00A838BC" w:rsidP="00A838BC">
      <w:pPr>
        <w:rPr>
          <w:b/>
        </w:rPr>
      </w:pPr>
      <w:r w:rsidRPr="00A838BC">
        <w:rPr>
          <w:b/>
        </w:rPr>
        <w:lastRenderedPageBreak/>
        <w:t>Acknowledgements and Copyrights</w:t>
      </w:r>
    </w:p>
    <w:p w14:paraId="58D15B61" w14:textId="77777777" w:rsidR="008320A1" w:rsidRDefault="00F00698" w:rsidP="00F00698">
      <w:r w:rsidRPr="00934BBB">
        <w:t>The editors appreciate the support and sponsorship of the HL7 Attachments Special Interest Group</w:t>
      </w:r>
      <w:r>
        <w:t>, the HL7 Security Special Interest Group,</w:t>
      </w:r>
      <w:r w:rsidRPr="00934BBB">
        <w:t xml:space="preserve"> and the Structured Documents Working Group (SDWG) and all the volunteers, staff, and contractors participating in the S&amp;I Framework</w:t>
      </w:r>
      <w:r>
        <w:t>.</w:t>
      </w:r>
    </w:p>
    <w:p w14:paraId="72AB773F" w14:textId="77777777" w:rsidR="008320A1" w:rsidRDefault="00825E47" w:rsidP="00107B4B">
      <w:r>
        <w:t>This document contains content from the World Wide Web Consortium (</w:t>
      </w:r>
      <w:r w:rsidR="00107B4B" w:rsidRPr="00C74FA8">
        <w:rPr>
          <w:noProof/>
        </w:rPr>
        <w:t>W3C</w:t>
      </w:r>
      <w:r>
        <w:rPr>
          <w:noProof/>
        </w:rPr>
        <w:t>) recommendation</w:t>
      </w:r>
      <w:r>
        <w:rPr>
          <w:b/>
        </w:rPr>
        <w:t xml:space="preserve"> </w:t>
      </w:r>
      <w:r w:rsidR="00107B4B" w:rsidRPr="00CC31E2">
        <w:rPr>
          <w:b/>
        </w:rPr>
        <w:t>XAdES</w:t>
      </w:r>
      <w:r w:rsidR="004D3BDB">
        <w:t xml:space="preserve"> </w:t>
      </w:r>
      <w:r w:rsidR="00CC31E2" w:rsidRPr="00CC31E2">
        <w:t>XML Advanced Electronic Signatures (XAdES)</w:t>
      </w:r>
      <w:r w:rsidR="00CC31E2">
        <w:t xml:space="preserve">, </w:t>
      </w:r>
      <w:r w:rsidR="00CC31E2" w:rsidRPr="00CC31E2">
        <w:t>February 2003</w:t>
      </w:r>
      <w:r w:rsidR="00CC31E2">
        <w:t xml:space="preserve">, </w:t>
      </w:r>
      <w:hyperlink r:id="rId18" w:history="1">
        <w:r w:rsidR="00CC31E2" w:rsidRPr="0091493D">
          <w:rPr>
            <w:rStyle w:val="Hyperlink"/>
            <w:rFonts w:ascii="Times New Roman" w:hAnsi="Times New Roman"/>
            <w:sz w:val="24"/>
          </w:rPr>
          <w:t>http://www.w3.org/TR/2003/NOTE-XAdES-20030220/</w:t>
        </w:r>
      </w:hyperlink>
    </w:p>
    <w:p w14:paraId="370A9204" w14:textId="77777777" w:rsidR="008320A1" w:rsidRDefault="00825E47" w:rsidP="0062766B">
      <w:pPr>
        <w:rPr>
          <w:rStyle w:val="Hyperlink"/>
          <w:rFonts w:ascii="Times New Roman" w:hAnsi="Times New Roman"/>
          <w:sz w:val="24"/>
        </w:rPr>
      </w:pPr>
      <w:r>
        <w:t xml:space="preserve">This document contains content from the </w:t>
      </w:r>
      <w:r w:rsidRPr="00825E47">
        <w:t>Organization for the Advancement of St</w:t>
      </w:r>
      <w:r>
        <w:t xml:space="preserve">ructured Information Standards (OASIS); </w:t>
      </w:r>
      <w:r w:rsidR="00D14F6F">
        <w:rPr>
          <w:shd w:val="clear" w:color="auto" w:fill="FFFFFF"/>
        </w:rPr>
        <w:t>"OASIS", "SAML" and "Security Assertion Markup Language" are trademarks o</w:t>
      </w:r>
      <w:r w:rsidR="00D14F6F" w:rsidRPr="00D14F6F">
        <w:rPr>
          <w:shd w:val="clear" w:color="auto" w:fill="FFFFFF"/>
        </w:rPr>
        <w:t xml:space="preserve">f </w:t>
      </w:r>
      <w:hyperlink r:id="rId19" w:history="1">
        <w:r w:rsidR="00D14F6F" w:rsidRPr="00D14F6F">
          <w:rPr>
            <w:rStyle w:val="Hyperlink"/>
            <w:rFonts w:ascii="Times New Roman" w:hAnsi="Times New Roman"/>
            <w:color w:val="553377"/>
            <w:sz w:val="24"/>
            <w:shd w:val="clear" w:color="auto" w:fill="FFFFFF"/>
          </w:rPr>
          <w:t>OASIS</w:t>
        </w:r>
      </w:hyperlink>
      <w:r w:rsidR="00D14F6F" w:rsidRPr="00D14F6F">
        <w:rPr>
          <w:shd w:val="clear" w:color="auto" w:fill="FFFFFF"/>
        </w:rPr>
        <w:t>,</w:t>
      </w:r>
      <w:r w:rsidR="00D14F6F">
        <w:rPr>
          <w:shd w:val="clear" w:color="auto" w:fill="FFFFFF"/>
        </w:rPr>
        <w:t xml:space="preserve"> the open standards consortium where the SAML specification is owned and developed.</w:t>
      </w:r>
      <w:r>
        <w:t xml:space="preserve"> </w:t>
      </w:r>
      <w:hyperlink r:id="rId20" w:anchor="samlv2.0" w:history="1">
        <w:r w:rsidR="00E71EA6" w:rsidRPr="0091493D">
          <w:rPr>
            <w:rStyle w:val="Hyperlink"/>
            <w:rFonts w:ascii="Times New Roman" w:hAnsi="Times New Roman"/>
            <w:sz w:val="24"/>
          </w:rPr>
          <w:t>https://www.oasis-open.org/standards#samlv2.0</w:t>
        </w:r>
      </w:hyperlink>
    </w:p>
    <w:p w14:paraId="2B906D1C" w14:textId="77777777" w:rsidR="008320A1" w:rsidRDefault="0079116E" w:rsidP="0062766B">
      <w:pPr>
        <w:rPr>
          <w:shd w:val="clear" w:color="auto" w:fill="FFFFFF"/>
        </w:rPr>
      </w:pPr>
      <w:r w:rsidRPr="00330711">
        <w:rPr>
          <w:shd w:val="clear" w:color="auto" w:fill="FFFFFF"/>
        </w:rPr>
        <w:t>This document contains content</w:t>
      </w:r>
      <w:r w:rsidR="008712AC" w:rsidRPr="00330711">
        <w:rPr>
          <w:shd w:val="clear" w:color="auto" w:fill="FFFFFF"/>
        </w:rPr>
        <w:t xml:space="preserve">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21" w:history="1">
        <w:r w:rsidR="008712AC" w:rsidRPr="00330711">
          <w:rPr>
            <w:rStyle w:val="Hyperlink"/>
            <w:rFonts w:ascii="Times New Roman" w:hAnsi="Times New Roman"/>
            <w:sz w:val="24"/>
            <w:shd w:val="clear" w:color="auto" w:fill="FFFFFF"/>
          </w:rPr>
          <w:t>www.astm.org</w:t>
        </w:r>
      </w:hyperlink>
      <w:r w:rsidR="008712AC" w:rsidRPr="00330711">
        <w:rPr>
          <w:shd w:val="clear" w:color="auto" w:fill="FFFFFF"/>
        </w:rPr>
        <w:t>.</w:t>
      </w:r>
    </w:p>
    <w:tbl>
      <w:tblPr>
        <w:tblStyle w:val="TableGrid10"/>
        <w:tblW w:w="9360" w:type="dxa"/>
        <w:tblLayout w:type="fixed"/>
        <w:tblLook w:val="04A0" w:firstRow="1" w:lastRow="0" w:firstColumn="1" w:lastColumn="0" w:noHBand="0" w:noVBand="1"/>
      </w:tblPr>
      <w:tblGrid>
        <w:gridCol w:w="1008"/>
        <w:gridCol w:w="3601"/>
        <w:gridCol w:w="1072"/>
        <w:gridCol w:w="3679"/>
      </w:tblGrid>
      <w:tr w:rsidR="00EF17D3" w:rsidRPr="005D7A99" w14:paraId="785AED7F" w14:textId="77777777" w:rsidTr="00551F94">
        <w:tc>
          <w:tcPr>
            <w:tcW w:w="1008" w:type="dxa"/>
            <w:vAlign w:val="center"/>
          </w:tcPr>
          <w:p w14:paraId="5EB693D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br w:type="page"/>
              <w:t>Co-Chair:</w:t>
            </w:r>
          </w:p>
        </w:tc>
        <w:tc>
          <w:tcPr>
            <w:tcW w:w="3601" w:type="dxa"/>
          </w:tcPr>
          <w:p w14:paraId="1D52F361"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Calvin Beebe</w:t>
            </w:r>
          </w:p>
          <w:p w14:paraId="124F9A45"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Mayo Clinic</w:t>
            </w:r>
          </w:p>
          <w:p w14:paraId="12DE0E3A"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2" w:history="1">
              <w:r w:rsidRPr="005D7A99">
                <w:rPr>
                  <w:rFonts w:ascii="Bookman Old Style" w:hAnsi="Bookman Old Style" w:cs="Arial"/>
                  <w:color w:val="333399"/>
                  <w:kern w:val="0"/>
                  <w:sz w:val="18"/>
                  <w:szCs w:val="18"/>
                  <w:u w:val="single"/>
                  <w:lang w:eastAsia="zh-CN"/>
                </w:rPr>
                <w:t>cbeebe@mayo.edu</w:t>
              </w:r>
            </w:hyperlink>
            <w:r w:rsidRPr="005D7A99">
              <w:rPr>
                <w:rFonts w:ascii="Bookman Old Style" w:hAnsi="Bookman Old Style"/>
                <w:noProof/>
                <w:kern w:val="0"/>
                <w:sz w:val="18"/>
                <w:szCs w:val="18"/>
                <w:lang w:eastAsia="en-US"/>
              </w:rPr>
              <w:t xml:space="preserve"> </w:t>
            </w:r>
          </w:p>
        </w:tc>
        <w:tc>
          <w:tcPr>
            <w:tcW w:w="1072" w:type="dxa"/>
            <w:vAlign w:val="center"/>
          </w:tcPr>
          <w:p w14:paraId="6BD493A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5311335"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Robert Dieterle</w:t>
            </w:r>
          </w:p>
          <w:p w14:paraId="56BAB23E" w14:textId="77777777" w:rsidR="008320A1" w:rsidRDefault="00EF17D3" w:rsidP="00E93963">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Enablecare, LLC</w:t>
            </w:r>
          </w:p>
          <w:p w14:paraId="5354D422" w14:textId="77777777" w:rsidR="00EF17D3" w:rsidRPr="005D7A99" w:rsidRDefault="00EF17D3" w:rsidP="00E93963">
            <w:pPr>
              <w:keepNext/>
              <w:spacing w:before="40" w:after="40" w:line="220" w:lineRule="exact"/>
              <w:rPr>
                <w:rFonts w:ascii="Bookman Old Style" w:hAnsi="Bookman Old Style"/>
                <w:noProof/>
                <w:kern w:val="0"/>
                <w:sz w:val="18"/>
                <w:szCs w:val="18"/>
                <w:lang w:eastAsia="en-US"/>
              </w:rPr>
            </w:pPr>
            <w:hyperlink r:id="rId23" w:history="1">
              <w:r>
                <w:rPr>
                  <w:rFonts w:ascii="Bookman Old Style" w:hAnsi="Bookman Old Style"/>
                  <w:color w:val="333399"/>
                  <w:kern w:val="0"/>
                  <w:sz w:val="18"/>
                  <w:szCs w:val="18"/>
                  <w:u w:val="single"/>
                  <w:lang w:eastAsia="en-US"/>
                </w:rPr>
                <w:t>rdieterle@enablecare.us</w:t>
              </w:r>
            </w:hyperlink>
          </w:p>
        </w:tc>
      </w:tr>
      <w:tr w:rsidR="00EF17D3" w:rsidRPr="004D3003" w14:paraId="73B82CAB" w14:textId="77777777" w:rsidTr="00551F94">
        <w:tc>
          <w:tcPr>
            <w:tcW w:w="1008" w:type="dxa"/>
            <w:vAlign w:val="center"/>
          </w:tcPr>
          <w:p w14:paraId="53561679"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28A90B2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Diana Behling</w:t>
            </w:r>
          </w:p>
          <w:p w14:paraId="781EBAC6"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Iatric Systems</w:t>
            </w:r>
          </w:p>
          <w:p w14:paraId="4DF040A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4" w:history="1">
              <w:r w:rsidRPr="005D7A99">
                <w:rPr>
                  <w:rFonts w:ascii="Bookman Old Style" w:hAnsi="Bookman Old Style"/>
                  <w:color w:val="333399"/>
                  <w:kern w:val="0"/>
                  <w:sz w:val="18"/>
                  <w:szCs w:val="18"/>
                  <w:u w:val="single"/>
                  <w:lang w:eastAsia="en-US"/>
                </w:rPr>
                <w:t>Diana.Behling@iatric.com</w:t>
              </w:r>
            </w:hyperlink>
          </w:p>
        </w:tc>
        <w:tc>
          <w:tcPr>
            <w:tcW w:w="1072" w:type="dxa"/>
            <w:vAlign w:val="center"/>
          </w:tcPr>
          <w:p w14:paraId="14EE2BB4"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00F5FBA"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Dan Kalwa</w:t>
            </w:r>
          </w:p>
          <w:p w14:paraId="38D8130D" w14:textId="77777777" w:rsidR="008320A1" w:rsidRPr="00977A22" w:rsidRDefault="00643ACA" w:rsidP="00643ACA">
            <w:pPr>
              <w:keepNext/>
              <w:spacing w:before="40" w:after="40" w:line="220" w:lineRule="exact"/>
              <w:rPr>
                <w:rFonts w:ascii="Bookman Old Style" w:hAnsi="Bookman Old Style"/>
                <w:noProof/>
                <w:kern w:val="0"/>
                <w:sz w:val="18"/>
                <w:szCs w:val="18"/>
                <w:lang w:val="de-DE" w:eastAsia="en-US"/>
              </w:rPr>
            </w:pPr>
            <w:r w:rsidRPr="00977A22">
              <w:rPr>
                <w:rFonts w:ascii="Bookman Old Style" w:hAnsi="Bookman Old Style"/>
                <w:noProof/>
                <w:kern w:val="0"/>
                <w:sz w:val="18"/>
                <w:szCs w:val="18"/>
                <w:lang w:val="de-DE" w:eastAsia="en-US"/>
              </w:rPr>
              <w:t>CMS</w:t>
            </w:r>
          </w:p>
          <w:p w14:paraId="545FA134" w14:textId="77777777" w:rsidR="00EF17D3" w:rsidRPr="00977A22" w:rsidRDefault="00643ACA" w:rsidP="00E93963">
            <w:pPr>
              <w:keepNext/>
              <w:spacing w:before="40" w:after="40" w:line="220" w:lineRule="exact"/>
              <w:rPr>
                <w:rFonts w:ascii="Bookman Old Style" w:hAnsi="Bookman Old Style"/>
                <w:noProof/>
                <w:kern w:val="0"/>
                <w:sz w:val="18"/>
                <w:szCs w:val="18"/>
                <w:lang w:val="de-DE" w:eastAsia="en-US"/>
              </w:rPr>
            </w:pPr>
            <w:hyperlink r:id="rId25" w:history="1">
              <w:r w:rsidRPr="00977A22">
                <w:rPr>
                  <w:rFonts w:ascii="Bookman Old Style" w:hAnsi="Bookman Old Style"/>
                  <w:color w:val="333399"/>
                  <w:kern w:val="0"/>
                  <w:sz w:val="18"/>
                  <w:szCs w:val="18"/>
                  <w:u w:val="single"/>
                  <w:lang w:val="de-DE" w:eastAsia="en-US"/>
                </w:rPr>
                <w:t>daniel.kalwa@cms.hhs.gov</w:t>
              </w:r>
            </w:hyperlink>
          </w:p>
        </w:tc>
      </w:tr>
      <w:tr w:rsidR="00EF17D3" w:rsidRPr="005D7A99" w14:paraId="53C6328C" w14:textId="77777777" w:rsidTr="00551F94">
        <w:trPr>
          <w:trHeight w:val="557"/>
        </w:trPr>
        <w:tc>
          <w:tcPr>
            <w:tcW w:w="1008" w:type="dxa"/>
            <w:vAlign w:val="center"/>
          </w:tcPr>
          <w:p w14:paraId="7B9681B8"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57FB7BBC"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Robert H. Dolin, MD</w:t>
            </w:r>
          </w:p>
          <w:p w14:paraId="65C6B9EE"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Lantana Consulting Group</w:t>
            </w:r>
          </w:p>
          <w:p w14:paraId="13D7C91D"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26" w:history="1">
              <w:r w:rsidRPr="005D7A99">
                <w:rPr>
                  <w:rStyle w:val="Hyperlink"/>
                  <w:rFonts w:ascii="Bookman Old Style" w:hAnsi="Bookman Old Style"/>
                  <w:noProof/>
                  <w:kern w:val="0"/>
                  <w:sz w:val="18"/>
                  <w:szCs w:val="18"/>
                  <w:lang w:eastAsia="en-US"/>
                </w:rPr>
                <w:t>bob.dolin@lantanagroup.com</w:t>
              </w:r>
            </w:hyperlink>
          </w:p>
        </w:tc>
        <w:tc>
          <w:tcPr>
            <w:tcW w:w="1072" w:type="dxa"/>
            <w:vAlign w:val="center"/>
          </w:tcPr>
          <w:p w14:paraId="584B155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537F2A43" w14:textId="77777777" w:rsidR="008320A1" w:rsidRDefault="00EF17D3" w:rsidP="00643ACA">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 xml:space="preserve"> </w:t>
            </w:r>
            <w:r w:rsidR="00643ACA">
              <w:rPr>
                <w:rFonts w:ascii="Bookman Old Style" w:hAnsi="Bookman Old Style"/>
                <w:noProof/>
                <w:kern w:val="0"/>
                <w:sz w:val="18"/>
                <w:szCs w:val="18"/>
                <w:lang w:eastAsia="en-US"/>
              </w:rPr>
              <w:t>Zachary May</w:t>
            </w:r>
          </w:p>
          <w:p w14:paraId="50851CE3"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ESAC, Inc</w:t>
            </w:r>
          </w:p>
          <w:p w14:paraId="1DB2146C"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27" w:history="1">
              <w:r>
                <w:rPr>
                  <w:rFonts w:ascii="Bookman Old Style" w:hAnsi="Bookman Old Style"/>
                  <w:color w:val="333399"/>
                  <w:kern w:val="0"/>
                  <w:sz w:val="18"/>
                  <w:szCs w:val="18"/>
                  <w:u w:val="single"/>
                  <w:lang w:eastAsia="en-US"/>
                </w:rPr>
                <w:t>zachary.may@esacinc.com</w:t>
              </w:r>
            </w:hyperlink>
          </w:p>
        </w:tc>
      </w:tr>
      <w:tr w:rsidR="00EF17D3" w:rsidRPr="005D7A99" w14:paraId="11ED1EB0" w14:textId="77777777" w:rsidTr="00551F94">
        <w:trPr>
          <w:trHeight w:val="557"/>
        </w:trPr>
        <w:tc>
          <w:tcPr>
            <w:tcW w:w="1008" w:type="dxa"/>
            <w:vAlign w:val="center"/>
          </w:tcPr>
          <w:p w14:paraId="758E115A"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663CAA7F"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Austin Kreisler</w:t>
            </w:r>
          </w:p>
          <w:p w14:paraId="4065AD44" w14:textId="77777777" w:rsidR="008320A1" w:rsidRDefault="00934BBB" w:rsidP="005D7A99">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SAIC – Science Applications International Corp</w:t>
            </w:r>
          </w:p>
          <w:p w14:paraId="17B4EF75" w14:textId="77777777" w:rsidR="00EF17D3" w:rsidRPr="005D7A99" w:rsidRDefault="00934BBB" w:rsidP="005D7A99">
            <w:pPr>
              <w:keepNext/>
              <w:spacing w:before="40" w:after="40" w:line="220" w:lineRule="exact"/>
              <w:rPr>
                <w:rFonts w:ascii="Bookman Old Style" w:hAnsi="Bookman Old Style"/>
                <w:noProof/>
                <w:kern w:val="0"/>
                <w:sz w:val="18"/>
                <w:szCs w:val="18"/>
                <w:highlight w:val="magenta"/>
                <w:lang w:eastAsia="en-US"/>
              </w:rPr>
            </w:pPr>
            <w:hyperlink r:id="rId28" w:history="1">
              <w:r>
                <w:rPr>
                  <w:rFonts w:ascii="Bookman Old Style" w:hAnsi="Bookman Old Style" w:cs="Arial"/>
                  <w:color w:val="333399"/>
                  <w:kern w:val="0"/>
                  <w:sz w:val="18"/>
                  <w:u w:val="single"/>
                  <w:lang w:eastAsia="zh-CN"/>
                </w:rPr>
                <w:t>AUSTIN.J.KREISLER@leidos.com</w:t>
              </w:r>
            </w:hyperlink>
          </w:p>
        </w:tc>
        <w:tc>
          <w:tcPr>
            <w:tcW w:w="1072" w:type="dxa"/>
            <w:vAlign w:val="center"/>
          </w:tcPr>
          <w:p w14:paraId="1353289C"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7849989F"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Viet Nguyen, MD</w:t>
            </w:r>
          </w:p>
          <w:p w14:paraId="3A71158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Systems Made Simple</w:t>
            </w:r>
          </w:p>
          <w:p w14:paraId="1F54C3ED" w14:textId="77777777" w:rsidR="00EF17D3" w:rsidRPr="005D7A99" w:rsidRDefault="00643ACA" w:rsidP="00E93963">
            <w:pPr>
              <w:keepNext/>
              <w:spacing w:before="40" w:after="40" w:line="220" w:lineRule="exact"/>
              <w:rPr>
                <w:rFonts w:ascii="Bookman Old Style" w:hAnsi="Bookman Old Style"/>
                <w:noProof/>
                <w:kern w:val="0"/>
                <w:sz w:val="18"/>
                <w:szCs w:val="18"/>
                <w:lang w:eastAsia="en-US"/>
              </w:rPr>
            </w:pPr>
            <w:hyperlink r:id="rId29" w:history="1">
              <w:r>
                <w:rPr>
                  <w:rFonts w:ascii="Bookman Old Style" w:hAnsi="Bookman Old Style"/>
                  <w:color w:val="333399"/>
                  <w:kern w:val="0"/>
                  <w:sz w:val="18"/>
                  <w:szCs w:val="18"/>
                  <w:u w:val="single"/>
                  <w:lang w:eastAsia="en-US"/>
                </w:rPr>
                <w:t>viet.nguyen@systemsmadesimple.com</w:t>
              </w:r>
            </w:hyperlink>
            <w:r>
              <w:rPr>
                <w:rFonts w:ascii="Bookman Old Style" w:hAnsi="Bookman Old Style"/>
                <w:noProof/>
                <w:kern w:val="0"/>
                <w:sz w:val="18"/>
                <w:szCs w:val="18"/>
                <w:lang w:eastAsia="en-US"/>
              </w:rPr>
              <w:t xml:space="preserve"> </w:t>
            </w:r>
          </w:p>
        </w:tc>
      </w:tr>
      <w:tr w:rsidR="00EF17D3" w:rsidRPr="005D7A99" w14:paraId="16AF74AB" w14:textId="77777777" w:rsidTr="00551F94">
        <w:tc>
          <w:tcPr>
            <w:tcW w:w="1008" w:type="dxa"/>
            <w:vAlign w:val="center"/>
          </w:tcPr>
          <w:p w14:paraId="50BEF345"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Co-Chair:</w:t>
            </w:r>
          </w:p>
        </w:tc>
        <w:tc>
          <w:tcPr>
            <w:tcW w:w="3601" w:type="dxa"/>
          </w:tcPr>
          <w:p w14:paraId="488773C9"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Patrick Lloyd</w:t>
            </w:r>
          </w:p>
          <w:p w14:paraId="0F71B812"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I</w:t>
            </w:r>
            <w:r w:rsidR="00934BBB">
              <w:rPr>
                <w:rFonts w:ascii="Bookman Old Style" w:hAnsi="Bookman Old Style"/>
                <w:noProof/>
                <w:kern w:val="0"/>
                <w:sz w:val="18"/>
                <w:szCs w:val="18"/>
                <w:lang w:eastAsia="en-US"/>
              </w:rPr>
              <w:t>C</w:t>
            </w:r>
            <w:r w:rsidRPr="005D7A99">
              <w:rPr>
                <w:rFonts w:ascii="Bookman Old Style" w:hAnsi="Bookman Old Style"/>
                <w:noProof/>
                <w:kern w:val="0"/>
                <w:sz w:val="18"/>
                <w:szCs w:val="18"/>
                <w:lang w:eastAsia="en-US"/>
              </w:rPr>
              <w:t>ode Solutions</w:t>
            </w:r>
          </w:p>
          <w:p w14:paraId="18AF3A0C"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0" w:history="1">
              <w:r w:rsidRPr="005D7A99">
                <w:rPr>
                  <w:rFonts w:ascii="Bookman Old Style" w:hAnsi="Bookman Old Style"/>
                  <w:noProof/>
                  <w:color w:val="333399"/>
                  <w:kern w:val="0"/>
                  <w:sz w:val="18"/>
                  <w:szCs w:val="18"/>
                  <w:u w:val="single"/>
                  <w:lang w:eastAsia="en-US"/>
                </w:rPr>
                <w:t>patrick.e.loyd@gmail.com</w:t>
              </w:r>
            </w:hyperlink>
          </w:p>
        </w:tc>
        <w:tc>
          <w:tcPr>
            <w:tcW w:w="1072" w:type="dxa"/>
            <w:vAlign w:val="center"/>
          </w:tcPr>
          <w:p w14:paraId="155297FB"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C9D45D0"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Mark Pilley, MD</w:t>
            </w:r>
          </w:p>
          <w:p w14:paraId="588BF6EE" w14:textId="77777777" w:rsidR="008320A1" w:rsidRDefault="00643ACA" w:rsidP="00643ACA">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StrategicHealthSolutions, LLC</w:t>
            </w:r>
          </w:p>
          <w:p w14:paraId="0C8CF569" w14:textId="77777777" w:rsidR="00EF17D3" w:rsidRPr="005D7A99" w:rsidRDefault="00643ACA" w:rsidP="00643ACA">
            <w:pPr>
              <w:keepNext/>
              <w:spacing w:before="40" w:after="40" w:line="220" w:lineRule="exact"/>
              <w:rPr>
                <w:rFonts w:ascii="Bookman Old Style" w:hAnsi="Bookman Old Style"/>
                <w:noProof/>
                <w:kern w:val="0"/>
                <w:sz w:val="18"/>
                <w:szCs w:val="18"/>
                <w:lang w:eastAsia="en-US"/>
              </w:rPr>
            </w:pPr>
            <w:hyperlink r:id="rId31" w:history="1">
              <w:r>
                <w:rPr>
                  <w:rFonts w:ascii="Bookman Old Style" w:hAnsi="Bookman Old Style"/>
                  <w:color w:val="333399"/>
                  <w:kern w:val="0"/>
                  <w:sz w:val="18"/>
                  <w:szCs w:val="18"/>
                  <w:u w:val="single"/>
                  <w:lang w:eastAsia="en-US"/>
                </w:rPr>
                <w:t>m.pilley@strategichs.com</w:t>
              </w:r>
            </w:hyperlink>
          </w:p>
        </w:tc>
      </w:tr>
      <w:tr w:rsidR="00EF17D3" w:rsidRPr="005D7A99" w14:paraId="3218DC10" w14:textId="77777777" w:rsidTr="00551F94">
        <w:tc>
          <w:tcPr>
            <w:tcW w:w="1008" w:type="dxa"/>
            <w:vAlign w:val="center"/>
          </w:tcPr>
          <w:p w14:paraId="641B8E73" w14:textId="77777777" w:rsidR="00EF17D3" w:rsidRPr="005D7A99" w:rsidRDefault="00EF17D3" w:rsidP="00551F94">
            <w:pPr>
              <w:keepNext/>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Co-Chair:</w:t>
            </w:r>
          </w:p>
        </w:tc>
        <w:tc>
          <w:tcPr>
            <w:tcW w:w="3601" w:type="dxa"/>
          </w:tcPr>
          <w:p w14:paraId="1034B2D0"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Brett Marquard</w:t>
            </w:r>
          </w:p>
          <w:p w14:paraId="50BC91A8" w14:textId="77777777" w:rsidR="008320A1" w:rsidRDefault="00EF17D3" w:rsidP="005D7A99">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River Rock Associates</w:t>
            </w:r>
          </w:p>
          <w:p w14:paraId="6D2CA76E" w14:textId="77777777" w:rsidR="00EF17D3" w:rsidRPr="005D7A99" w:rsidRDefault="00EF17D3" w:rsidP="005D7A99">
            <w:pPr>
              <w:keepNext/>
              <w:spacing w:before="40" w:after="40" w:line="220" w:lineRule="exact"/>
              <w:rPr>
                <w:rFonts w:ascii="Bookman Old Style" w:hAnsi="Bookman Old Style"/>
                <w:noProof/>
                <w:kern w:val="0"/>
                <w:sz w:val="18"/>
                <w:szCs w:val="18"/>
                <w:lang w:eastAsia="en-US"/>
              </w:rPr>
            </w:pPr>
            <w:hyperlink r:id="rId32" w:history="1">
              <w:r w:rsidRPr="005D7A99">
                <w:rPr>
                  <w:rFonts w:ascii="Bookman Old Style" w:hAnsi="Bookman Old Style"/>
                  <w:color w:val="333399"/>
                  <w:kern w:val="0"/>
                  <w:sz w:val="18"/>
                  <w:szCs w:val="18"/>
                  <w:u w:val="single"/>
                  <w:lang w:eastAsia="en-US"/>
                </w:rPr>
                <w:t>brett@riverrockassociates.com</w:t>
              </w:r>
            </w:hyperlink>
          </w:p>
        </w:tc>
        <w:tc>
          <w:tcPr>
            <w:tcW w:w="1072" w:type="dxa"/>
            <w:vAlign w:val="center"/>
          </w:tcPr>
          <w:p w14:paraId="65201926" w14:textId="77777777" w:rsidR="00EF17D3" w:rsidRPr="005D7A99" w:rsidRDefault="00FA36D8" w:rsidP="00551F94">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Co-Editor:</w:t>
            </w:r>
          </w:p>
        </w:tc>
        <w:tc>
          <w:tcPr>
            <w:tcW w:w="3679" w:type="dxa"/>
          </w:tcPr>
          <w:p w14:paraId="1B71C01E" w14:textId="77777777" w:rsidR="008320A1" w:rsidRDefault="00EF17D3"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Bob Yencha</w:t>
            </w:r>
          </w:p>
          <w:p w14:paraId="75E3F54B" w14:textId="77777777" w:rsidR="008320A1" w:rsidRDefault="00D946E0" w:rsidP="00551F94">
            <w:pPr>
              <w:spacing w:before="40" w:after="40" w:line="220" w:lineRule="exact"/>
              <w:rPr>
                <w:rFonts w:ascii="Bookman Old Style" w:hAnsi="Bookman Old Style"/>
                <w:noProof/>
                <w:kern w:val="0"/>
                <w:sz w:val="18"/>
                <w:szCs w:val="18"/>
                <w:lang w:eastAsia="en-US"/>
              </w:rPr>
            </w:pPr>
            <w:r>
              <w:rPr>
                <w:rFonts w:ascii="Bookman Old Style" w:hAnsi="Bookman Old Style"/>
                <w:noProof/>
                <w:kern w:val="0"/>
                <w:sz w:val="18"/>
                <w:szCs w:val="18"/>
                <w:lang w:eastAsia="en-US"/>
              </w:rPr>
              <w:t>RTY, LLC</w:t>
            </w:r>
          </w:p>
          <w:p w14:paraId="45463981" w14:textId="77777777" w:rsidR="00EF17D3" w:rsidRPr="005D7A99" w:rsidRDefault="00EF17D3" w:rsidP="00643ACA">
            <w:pPr>
              <w:spacing w:before="40" w:after="40" w:line="220" w:lineRule="exact"/>
              <w:rPr>
                <w:rFonts w:ascii="Bookman Old Style" w:hAnsi="Bookman Old Style"/>
                <w:noProof/>
                <w:kern w:val="0"/>
                <w:sz w:val="18"/>
                <w:szCs w:val="18"/>
                <w:lang w:eastAsia="en-US"/>
              </w:rPr>
            </w:pPr>
          </w:p>
        </w:tc>
      </w:tr>
      <w:tr w:rsidR="00EF17D3" w:rsidRPr="005D7A99" w14:paraId="02B9085C" w14:textId="77777777" w:rsidTr="005D7A99">
        <w:tc>
          <w:tcPr>
            <w:tcW w:w="9360" w:type="dxa"/>
            <w:gridSpan w:val="4"/>
          </w:tcPr>
          <w:p w14:paraId="7EBF0F40" w14:textId="77777777" w:rsidR="00EF17D3" w:rsidRPr="005D7A99" w:rsidRDefault="00EF17D3" w:rsidP="00505FD1">
            <w:pPr>
              <w:keepNext/>
              <w:spacing w:before="40" w:after="40" w:line="220" w:lineRule="exact"/>
              <w:rPr>
                <w:rFonts w:ascii="Bookman Old Style" w:hAnsi="Bookman Old Style"/>
                <w:noProof/>
                <w:kern w:val="0"/>
                <w:sz w:val="18"/>
                <w:szCs w:val="18"/>
                <w:lang w:eastAsia="en-US"/>
              </w:rPr>
            </w:pPr>
            <w:r w:rsidRPr="005D7A99">
              <w:rPr>
                <w:rFonts w:ascii="Bookman Old Style" w:hAnsi="Bookman Old Style"/>
                <w:noProof/>
                <w:kern w:val="0"/>
                <w:sz w:val="18"/>
                <w:szCs w:val="18"/>
                <w:lang w:eastAsia="en-US"/>
              </w:rPr>
              <w:t>Current Work Group also includes all those who participated in the ONC S&amp;I Framework</w:t>
            </w:r>
            <w:r w:rsidR="00643ACA">
              <w:rPr>
                <w:rFonts w:ascii="Bookman Old Style" w:hAnsi="Bookman Old Style"/>
                <w:noProof/>
                <w:kern w:val="0"/>
                <w:sz w:val="18"/>
                <w:szCs w:val="18"/>
                <w:lang w:eastAsia="en-US"/>
              </w:rPr>
              <w:t xml:space="preserve"> and provided comments on the ballot</w:t>
            </w:r>
            <w:r w:rsidRPr="005D7A99">
              <w:rPr>
                <w:rFonts w:ascii="Bookman Old Style" w:hAnsi="Bookman Old Style"/>
                <w:noProof/>
                <w:kern w:val="0"/>
                <w:sz w:val="18"/>
                <w:szCs w:val="18"/>
                <w:lang w:eastAsia="en-US"/>
              </w:rPr>
              <w:t xml:space="preserve">: </w:t>
            </w:r>
            <w:r>
              <w:rPr>
                <w:rFonts w:ascii="Bookman Old Style" w:hAnsi="Bookman Old Style"/>
                <w:noProof/>
                <w:kern w:val="0"/>
                <w:sz w:val="18"/>
                <w:szCs w:val="18"/>
                <w:lang w:eastAsia="en-US"/>
              </w:rPr>
              <w:t xml:space="preserve">Swati Albal, Nalini Ananth, Peter Bachman, Greg Beech, Steven Beller, Rob Benjamin, Victor Beraja, Jennifer Bessette, Steve Blackford, Michael Brody, Robin Bronson, Susan Broughton, Jennifer Brush, Lynn Chapple, Laura Cohen, Melanie Combs-Dyer, George Cook, Joyce Davis, Cletis Earle, Sue Farrington, Kari Gaare, Craig Gabron, John Gachago, Parag Gajare, Dawn Gallagher, Darlene Gandara, Reed Gelzer, Denesecia Green, Allen Helms, Geanelle Herring, Judith Hutman, Robin Isgett, Lenel James, Donna Jones, Joe Keochinda, Lester Keepper, Patrice Kuppe, Sweta Ladwa, Cynthia Levy, Cherie Little, Carole Magoffin, Kishore Metla, Sheri Mitchell, </w:t>
            </w:r>
            <w:r w:rsidR="00643ACA">
              <w:rPr>
                <w:rFonts w:ascii="Bookman Old Style" w:hAnsi="Bookman Old Style"/>
                <w:noProof/>
                <w:kern w:val="0"/>
                <w:sz w:val="18"/>
                <w:szCs w:val="18"/>
                <w:lang w:eastAsia="en-US"/>
              </w:rPr>
              <w:t>John Moehrke,</w:t>
            </w:r>
            <w:r>
              <w:rPr>
                <w:rFonts w:ascii="Bookman Old Style" w:hAnsi="Bookman Old Style"/>
                <w:noProof/>
                <w:kern w:val="0"/>
                <w:sz w:val="18"/>
                <w:szCs w:val="18"/>
                <w:lang w:eastAsia="en-US"/>
              </w:rPr>
              <w:t xml:space="preserve">Brandon Morstad, Lee Mosbrucker, Lisa Nelson, Kyle Pearson, Donald Potts, Patricia Powles, Martin Prahl, Trebba Putnam, Vaishnavi Rao, Matt Reid, Keith Salzman, Joy Sam, </w:t>
            </w:r>
            <w:r w:rsidR="00BD2B38">
              <w:rPr>
                <w:rFonts w:ascii="Bookman Old Style" w:hAnsi="Bookman Old Style"/>
                <w:noProof/>
                <w:kern w:val="0"/>
                <w:sz w:val="18"/>
                <w:szCs w:val="18"/>
                <w:lang w:eastAsia="en-US"/>
              </w:rPr>
              <w:t xml:space="preserve">Brian Scheller, </w:t>
            </w:r>
            <w:r w:rsidR="00643ACA">
              <w:rPr>
                <w:rFonts w:ascii="Bookman Old Style" w:hAnsi="Bookman Old Style"/>
                <w:noProof/>
                <w:kern w:val="0"/>
                <w:sz w:val="18"/>
                <w:szCs w:val="18"/>
                <w:lang w:eastAsia="en-US"/>
              </w:rPr>
              <w:t xml:space="preserve">Rita Scichilone, </w:t>
            </w:r>
            <w:r>
              <w:rPr>
                <w:rFonts w:ascii="Bookman Old Style" w:hAnsi="Bookman Old Style"/>
                <w:noProof/>
                <w:kern w:val="0"/>
                <w:sz w:val="18"/>
                <w:szCs w:val="18"/>
                <w:lang w:eastAsia="en-US"/>
              </w:rPr>
              <w:t>Christine Stahlecker, Melinda Thomas, Serafina Versaggi, Kathy Wallace, Diana Warner</w:t>
            </w:r>
            <w:r w:rsidRPr="00505FD1">
              <w:rPr>
                <w:rFonts w:ascii="Bookman Old Style" w:hAnsi="Bookman Old Style"/>
                <w:noProof/>
                <w:kern w:val="0"/>
                <w:sz w:val="18"/>
                <w:szCs w:val="18"/>
                <w:lang w:eastAsia="en-US"/>
              </w:rPr>
              <w:t>, Daidi Zhong</w:t>
            </w:r>
          </w:p>
        </w:tc>
      </w:tr>
    </w:tbl>
    <w:p w14:paraId="0F825983" w14:textId="77777777" w:rsidR="008320A1" w:rsidRDefault="008320A1" w:rsidP="0062766B"/>
    <w:p w14:paraId="16B0B0E4" w14:textId="77777777" w:rsidR="00E539AC" w:rsidRPr="00E539AC" w:rsidRDefault="00E539AC" w:rsidP="00E539AC">
      <w:pPr>
        <w:rPr>
          <w:b/>
        </w:rPr>
      </w:pPr>
      <w:r w:rsidRPr="00E539AC">
        <w:rPr>
          <w:b/>
        </w:rPr>
        <w:lastRenderedPageBreak/>
        <w:t>TABLE OF CONTENTS</w:t>
      </w:r>
    </w:p>
    <w:p w14:paraId="137ECB16" w14:textId="77777777" w:rsidR="00F06B34" w:rsidRDefault="00F06B34" w:rsidP="005C28F8"/>
    <w:p w14:paraId="0241BD93" w14:textId="77777777" w:rsidR="002F54DF" w:rsidRDefault="00EC0A89">
      <w:pPr>
        <w:pStyle w:val="TOC1"/>
        <w:rPr>
          <w:rFonts w:asciiTheme="minorHAnsi" w:eastAsiaTheme="minorEastAsia" w:hAnsiTheme="minorHAnsi" w:cstheme="minorBidi"/>
          <w:b w:val="0"/>
          <w:bCs w:val="0"/>
          <w:smallCaps w:val="0"/>
          <w:color w:val="auto"/>
          <w:kern w:val="0"/>
          <w:sz w:val="22"/>
          <w:szCs w:val="22"/>
          <w:lang w:eastAsia="en-US"/>
        </w:rPr>
      </w:pPr>
      <w:r>
        <w:fldChar w:fldCharType="begin"/>
      </w:r>
      <w:r w:rsidR="002F54DF">
        <w:instrText xml:space="preserve"> TOC \o "1-3" \h \z \u </w:instrText>
      </w:r>
      <w:r>
        <w:fldChar w:fldCharType="separate"/>
      </w:r>
      <w:hyperlink w:anchor="_Toc401906668" w:history="1">
        <w:r w:rsidR="002F54DF" w:rsidRPr="00B370DD">
          <w:rPr>
            <w:rStyle w:val="Hyperlink"/>
          </w:rPr>
          <w:t>TABLES and FIGURES</w:t>
        </w:r>
        <w:r w:rsidR="002F54DF">
          <w:rPr>
            <w:webHidden/>
          </w:rPr>
          <w:tab/>
        </w:r>
        <w:r>
          <w:rPr>
            <w:webHidden/>
          </w:rPr>
          <w:fldChar w:fldCharType="begin"/>
        </w:r>
        <w:r w:rsidR="002F54DF">
          <w:rPr>
            <w:webHidden/>
          </w:rPr>
          <w:instrText xml:space="preserve"> PAGEREF _Toc401906668 \h </w:instrText>
        </w:r>
        <w:r>
          <w:rPr>
            <w:webHidden/>
          </w:rPr>
        </w:r>
        <w:r>
          <w:rPr>
            <w:webHidden/>
          </w:rPr>
          <w:fldChar w:fldCharType="separate"/>
        </w:r>
        <w:r w:rsidR="008C7430">
          <w:rPr>
            <w:webHidden/>
          </w:rPr>
          <w:t>6</w:t>
        </w:r>
        <w:r>
          <w:rPr>
            <w:webHidden/>
          </w:rPr>
          <w:fldChar w:fldCharType="end"/>
        </w:r>
      </w:hyperlink>
    </w:p>
    <w:p w14:paraId="2F1254D2"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69" w:history="1">
        <w:r w:rsidRPr="00B370DD">
          <w:rPr>
            <w:rStyle w:val="Hyperlink"/>
          </w:rPr>
          <w:t>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Introduction</w:t>
        </w:r>
        <w:r>
          <w:rPr>
            <w:webHidden/>
          </w:rPr>
          <w:tab/>
        </w:r>
        <w:r w:rsidR="00EC0A89">
          <w:rPr>
            <w:webHidden/>
          </w:rPr>
          <w:fldChar w:fldCharType="begin"/>
        </w:r>
        <w:r>
          <w:rPr>
            <w:webHidden/>
          </w:rPr>
          <w:instrText xml:space="preserve"> PAGEREF _Toc401906669 \h </w:instrText>
        </w:r>
        <w:r w:rsidR="00EC0A89">
          <w:rPr>
            <w:webHidden/>
          </w:rPr>
        </w:r>
        <w:r w:rsidR="00EC0A89">
          <w:rPr>
            <w:webHidden/>
          </w:rPr>
          <w:fldChar w:fldCharType="separate"/>
        </w:r>
        <w:r w:rsidR="008C7430">
          <w:rPr>
            <w:webHidden/>
          </w:rPr>
          <w:t>7</w:t>
        </w:r>
        <w:r w:rsidR="00EC0A89">
          <w:rPr>
            <w:webHidden/>
          </w:rPr>
          <w:fldChar w:fldCharType="end"/>
        </w:r>
      </w:hyperlink>
    </w:p>
    <w:p w14:paraId="6D4CBA6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0" w:history="1">
        <w:r w:rsidRPr="00B370DD">
          <w:rPr>
            <w:rStyle w:val="Hyperlink"/>
          </w:rPr>
          <w:t>1.1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w:t>
        </w:r>
        <w:r>
          <w:rPr>
            <w:webHidden/>
          </w:rPr>
          <w:tab/>
        </w:r>
        <w:r w:rsidR="00EC0A89">
          <w:rPr>
            <w:webHidden/>
          </w:rPr>
          <w:fldChar w:fldCharType="begin"/>
        </w:r>
        <w:r>
          <w:rPr>
            <w:webHidden/>
          </w:rPr>
          <w:instrText xml:space="preserve"> PAGEREF _Toc401906670 \h </w:instrText>
        </w:r>
        <w:r w:rsidR="00EC0A89">
          <w:rPr>
            <w:webHidden/>
          </w:rPr>
        </w:r>
        <w:r w:rsidR="00EC0A89">
          <w:rPr>
            <w:webHidden/>
          </w:rPr>
          <w:fldChar w:fldCharType="separate"/>
        </w:r>
        <w:r w:rsidR="008C7430">
          <w:rPr>
            <w:webHidden/>
          </w:rPr>
          <w:t>7</w:t>
        </w:r>
        <w:r w:rsidR="00EC0A89">
          <w:rPr>
            <w:webHidden/>
          </w:rPr>
          <w:fldChar w:fldCharType="end"/>
        </w:r>
      </w:hyperlink>
    </w:p>
    <w:p w14:paraId="3398088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1" w:history="1">
        <w:r w:rsidRPr="00B370DD">
          <w:rPr>
            <w:rStyle w:val="Hyperlink"/>
          </w:rPr>
          <w:t>1.2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Audience</w:t>
        </w:r>
        <w:r>
          <w:rPr>
            <w:webHidden/>
          </w:rPr>
          <w:tab/>
        </w:r>
        <w:r w:rsidR="00EC0A89">
          <w:rPr>
            <w:webHidden/>
          </w:rPr>
          <w:fldChar w:fldCharType="begin"/>
        </w:r>
        <w:r>
          <w:rPr>
            <w:webHidden/>
          </w:rPr>
          <w:instrText xml:space="preserve"> PAGEREF _Toc401906671 \h </w:instrText>
        </w:r>
        <w:r w:rsidR="00EC0A89">
          <w:rPr>
            <w:webHidden/>
          </w:rPr>
        </w:r>
        <w:r w:rsidR="00EC0A89">
          <w:rPr>
            <w:webHidden/>
          </w:rPr>
          <w:fldChar w:fldCharType="separate"/>
        </w:r>
        <w:r w:rsidR="008C7430">
          <w:rPr>
            <w:webHidden/>
          </w:rPr>
          <w:t>8</w:t>
        </w:r>
        <w:r w:rsidR="00EC0A89">
          <w:rPr>
            <w:webHidden/>
          </w:rPr>
          <w:fldChar w:fldCharType="end"/>
        </w:r>
      </w:hyperlink>
    </w:p>
    <w:p w14:paraId="6A8B769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2" w:history="1">
        <w:r w:rsidRPr="00B370DD">
          <w:rPr>
            <w:rStyle w:val="Hyperlink"/>
          </w:rPr>
          <w:t>1.2.1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Requisite Knowledge</w:t>
        </w:r>
        <w:r>
          <w:rPr>
            <w:webHidden/>
          </w:rPr>
          <w:tab/>
        </w:r>
        <w:r w:rsidR="00EC0A89">
          <w:rPr>
            <w:webHidden/>
          </w:rPr>
          <w:fldChar w:fldCharType="begin"/>
        </w:r>
        <w:r>
          <w:rPr>
            <w:webHidden/>
          </w:rPr>
          <w:instrText xml:space="preserve"> PAGEREF _Toc401906672 \h </w:instrText>
        </w:r>
        <w:r w:rsidR="00EC0A89">
          <w:rPr>
            <w:webHidden/>
          </w:rPr>
        </w:r>
        <w:r w:rsidR="00EC0A89">
          <w:rPr>
            <w:webHidden/>
          </w:rPr>
          <w:fldChar w:fldCharType="separate"/>
        </w:r>
        <w:r w:rsidR="008C7430">
          <w:rPr>
            <w:webHidden/>
          </w:rPr>
          <w:t>8</w:t>
        </w:r>
        <w:r w:rsidR="00EC0A89">
          <w:rPr>
            <w:webHidden/>
          </w:rPr>
          <w:fldChar w:fldCharType="end"/>
        </w:r>
      </w:hyperlink>
    </w:p>
    <w:p w14:paraId="0352238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3" w:history="1">
        <w:r w:rsidRPr="00B370DD">
          <w:rPr>
            <w:rStyle w:val="Hyperlink"/>
          </w:rPr>
          <w:t>1.3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Organization of This Guide</w:t>
        </w:r>
        <w:r>
          <w:rPr>
            <w:webHidden/>
          </w:rPr>
          <w:tab/>
        </w:r>
        <w:r w:rsidR="00EC0A89">
          <w:rPr>
            <w:webHidden/>
          </w:rPr>
          <w:fldChar w:fldCharType="begin"/>
        </w:r>
        <w:r>
          <w:rPr>
            <w:webHidden/>
          </w:rPr>
          <w:instrText xml:space="preserve"> PAGEREF _Toc401906673 \h </w:instrText>
        </w:r>
        <w:r w:rsidR="00EC0A89">
          <w:rPr>
            <w:webHidden/>
          </w:rPr>
        </w:r>
        <w:r w:rsidR="00EC0A89">
          <w:rPr>
            <w:webHidden/>
          </w:rPr>
          <w:fldChar w:fldCharType="separate"/>
        </w:r>
        <w:r w:rsidR="008C7430">
          <w:rPr>
            <w:webHidden/>
          </w:rPr>
          <w:t>9</w:t>
        </w:r>
        <w:r w:rsidR="00EC0A89">
          <w:rPr>
            <w:webHidden/>
          </w:rPr>
          <w:fldChar w:fldCharType="end"/>
        </w:r>
      </w:hyperlink>
    </w:p>
    <w:p w14:paraId="0129B84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4" w:history="1">
        <w:r w:rsidRPr="00B370DD">
          <w:rPr>
            <w:rStyle w:val="Hyperlink"/>
          </w:rPr>
          <w:t>1.3.1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Conventions</w:t>
        </w:r>
        <w:r>
          <w:rPr>
            <w:webHidden/>
          </w:rPr>
          <w:tab/>
        </w:r>
        <w:r w:rsidR="00EC0A89">
          <w:rPr>
            <w:webHidden/>
          </w:rPr>
          <w:fldChar w:fldCharType="begin"/>
        </w:r>
        <w:r>
          <w:rPr>
            <w:webHidden/>
          </w:rPr>
          <w:instrText xml:space="preserve"> PAGEREF _Toc401906674 \h </w:instrText>
        </w:r>
        <w:r w:rsidR="00EC0A89">
          <w:rPr>
            <w:webHidden/>
          </w:rPr>
        </w:r>
        <w:r w:rsidR="00EC0A89">
          <w:rPr>
            <w:webHidden/>
          </w:rPr>
          <w:fldChar w:fldCharType="separate"/>
        </w:r>
        <w:r w:rsidR="008C7430">
          <w:rPr>
            <w:webHidden/>
          </w:rPr>
          <w:t>9</w:t>
        </w:r>
        <w:r w:rsidR="00EC0A89">
          <w:rPr>
            <w:webHidden/>
          </w:rPr>
          <w:fldChar w:fldCharType="end"/>
        </w:r>
      </w:hyperlink>
    </w:p>
    <w:p w14:paraId="388E50A9"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5" w:history="1">
        <w:r w:rsidRPr="00B370DD">
          <w:rPr>
            <w:rStyle w:val="Hyperlink"/>
          </w:rPr>
          <w:t>1.3.2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Keywords</w:t>
        </w:r>
        <w:r>
          <w:rPr>
            <w:webHidden/>
          </w:rPr>
          <w:tab/>
        </w:r>
        <w:r w:rsidR="00EC0A89">
          <w:rPr>
            <w:webHidden/>
          </w:rPr>
          <w:fldChar w:fldCharType="begin"/>
        </w:r>
        <w:r>
          <w:rPr>
            <w:webHidden/>
          </w:rPr>
          <w:instrText xml:space="preserve"> PAGEREF _Toc401906675 \h </w:instrText>
        </w:r>
        <w:r w:rsidR="00EC0A89">
          <w:rPr>
            <w:webHidden/>
          </w:rPr>
        </w:r>
        <w:r w:rsidR="00EC0A89">
          <w:rPr>
            <w:webHidden/>
          </w:rPr>
          <w:fldChar w:fldCharType="separate"/>
        </w:r>
        <w:r w:rsidR="008C7430">
          <w:rPr>
            <w:webHidden/>
          </w:rPr>
          <w:t>9</w:t>
        </w:r>
        <w:r w:rsidR="00EC0A89">
          <w:rPr>
            <w:webHidden/>
          </w:rPr>
          <w:fldChar w:fldCharType="end"/>
        </w:r>
      </w:hyperlink>
    </w:p>
    <w:p w14:paraId="46B932F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76" w:history="1">
        <w:r w:rsidRPr="00B370DD">
          <w:rPr>
            <w:rStyle w:val="Hyperlink"/>
          </w:rPr>
          <w:t>1.3.3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Cardinality</w:t>
        </w:r>
        <w:r>
          <w:rPr>
            <w:webHidden/>
          </w:rPr>
          <w:tab/>
        </w:r>
        <w:r w:rsidR="00EC0A89">
          <w:rPr>
            <w:webHidden/>
          </w:rPr>
          <w:fldChar w:fldCharType="begin"/>
        </w:r>
        <w:r>
          <w:rPr>
            <w:webHidden/>
          </w:rPr>
          <w:instrText xml:space="preserve"> PAGEREF _Toc401906676 \h </w:instrText>
        </w:r>
        <w:r w:rsidR="00EC0A89">
          <w:rPr>
            <w:webHidden/>
          </w:rPr>
        </w:r>
        <w:r w:rsidR="00EC0A89">
          <w:rPr>
            <w:webHidden/>
          </w:rPr>
          <w:fldChar w:fldCharType="separate"/>
        </w:r>
        <w:r w:rsidR="008C7430">
          <w:rPr>
            <w:webHidden/>
          </w:rPr>
          <w:t>9</w:t>
        </w:r>
        <w:r w:rsidR="00EC0A89">
          <w:rPr>
            <w:webHidden/>
          </w:rPr>
          <w:fldChar w:fldCharType="end"/>
        </w:r>
      </w:hyperlink>
    </w:p>
    <w:p w14:paraId="49E4F0B7"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77" w:history="1">
        <w:r w:rsidRPr="00B370DD">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Use Case</w:t>
        </w:r>
        <w:r>
          <w:rPr>
            <w:webHidden/>
          </w:rPr>
          <w:tab/>
        </w:r>
        <w:r w:rsidR="00EC0A89">
          <w:rPr>
            <w:webHidden/>
          </w:rPr>
          <w:fldChar w:fldCharType="begin"/>
        </w:r>
        <w:r>
          <w:rPr>
            <w:webHidden/>
          </w:rPr>
          <w:instrText xml:space="preserve"> PAGEREF _Toc401906677 \h </w:instrText>
        </w:r>
        <w:r w:rsidR="00EC0A89">
          <w:rPr>
            <w:webHidden/>
          </w:rPr>
        </w:r>
        <w:r w:rsidR="00EC0A89">
          <w:rPr>
            <w:webHidden/>
          </w:rPr>
          <w:fldChar w:fldCharType="separate"/>
        </w:r>
        <w:r w:rsidR="008C7430">
          <w:rPr>
            <w:webHidden/>
          </w:rPr>
          <w:t>11</w:t>
        </w:r>
        <w:r w:rsidR="00EC0A89">
          <w:rPr>
            <w:webHidden/>
          </w:rPr>
          <w:fldChar w:fldCharType="end"/>
        </w:r>
      </w:hyperlink>
    </w:p>
    <w:p w14:paraId="6EF3852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8" w:history="1">
        <w:r w:rsidRPr="00B370DD">
          <w:rPr>
            <w:rStyle w:val="Hyperlink"/>
          </w:rPr>
          <w:t>2.1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Assumptions</w:t>
        </w:r>
        <w:r>
          <w:rPr>
            <w:webHidden/>
          </w:rPr>
          <w:tab/>
        </w:r>
        <w:r w:rsidR="00EC0A89">
          <w:rPr>
            <w:webHidden/>
          </w:rPr>
          <w:fldChar w:fldCharType="begin"/>
        </w:r>
        <w:r>
          <w:rPr>
            <w:webHidden/>
          </w:rPr>
          <w:instrText xml:space="preserve"> PAGEREF _Toc401906678 \h </w:instrText>
        </w:r>
        <w:r w:rsidR="00EC0A89">
          <w:rPr>
            <w:webHidden/>
          </w:rPr>
        </w:r>
        <w:r w:rsidR="00EC0A89">
          <w:rPr>
            <w:webHidden/>
          </w:rPr>
          <w:fldChar w:fldCharType="separate"/>
        </w:r>
        <w:r w:rsidR="008C7430">
          <w:rPr>
            <w:webHidden/>
          </w:rPr>
          <w:t>11</w:t>
        </w:r>
        <w:r w:rsidR="00EC0A89">
          <w:rPr>
            <w:webHidden/>
          </w:rPr>
          <w:fldChar w:fldCharType="end"/>
        </w:r>
      </w:hyperlink>
    </w:p>
    <w:p w14:paraId="0F481FD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79" w:history="1">
        <w:r w:rsidRPr="00B370DD">
          <w:rPr>
            <w:rStyle w:val="Hyperlink"/>
          </w:rPr>
          <w:t>2.2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Scope</w:t>
        </w:r>
        <w:r>
          <w:rPr>
            <w:webHidden/>
          </w:rPr>
          <w:tab/>
        </w:r>
        <w:r w:rsidR="00EC0A89">
          <w:rPr>
            <w:webHidden/>
          </w:rPr>
          <w:fldChar w:fldCharType="begin"/>
        </w:r>
        <w:r>
          <w:rPr>
            <w:webHidden/>
          </w:rPr>
          <w:instrText xml:space="preserve"> PAGEREF _Toc401906679 \h </w:instrText>
        </w:r>
        <w:r w:rsidR="00EC0A89">
          <w:rPr>
            <w:webHidden/>
          </w:rPr>
        </w:r>
        <w:r w:rsidR="00EC0A89">
          <w:rPr>
            <w:webHidden/>
          </w:rPr>
          <w:fldChar w:fldCharType="separate"/>
        </w:r>
        <w:r w:rsidR="008C7430">
          <w:rPr>
            <w:webHidden/>
          </w:rPr>
          <w:t>11</w:t>
        </w:r>
        <w:r w:rsidR="00EC0A89">
          <w:rPr>
            <w:webHidden/>
          </w:rPr>
          <w:fldChar w:fldCharType="end"/>
        </w:r>
      </w:hyperlink>
    </w:p>
    <w:p w14:paraId="5CFAE3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0" w:history="1">
        <w:r w:rsidRPr="00B370DD">
          <w:rPr>
            <w:rStyle w:val="Hyperlink"/>
          </w:rPr>
          <w:t>2.2.1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In-Scope</w:t>
        </w:r>
        <w:r>
          <w:rPr>
            <w:webHidden/>
          </w:rPr>
          <w:tab/>
        </w:r>
        <w:r w:rsidR="00EC0A89">
          <w:rPr>
            <w:webHidden/>
          </w:rPr>
          <w:fldChar w:fldCharType="begin"/>
        </w:r>
        <w:r>
          <w:rPr>
            <w:webHidden/>
          </w:rPr>
          <w:instrText xml:space="preserve"> PAGEREF _Toc401906680 \h </w:instrText>
        </w:r>
        <w:r w:rsidR="00EC0A89">
          <w:rPr>
            <w:webHidden/>
          </w:rPr>
        </w:r>
        <w:r w:rsidR="00EC0A89">
          <w:rPr>
            <w:webHidden/>
          </w:rPr>
          <w:fldChar w:fldCharType="separate"/>
        </w:r>
        <w:r w:rsidR="008C7430">
          <w:rPr>
            <w:webHidden/>
          </w:rPr>
          <w:t>11</w:t>
        </w:r>
        <w:r w:rsidR="00EC0A89">
          <w:rPr>
            <w:webHidden/>
          </w:rPr>
          <w:fldChar w:fldCharType="end"/>
        </w:r>
      </w:hyperlink>
    </w:p>
    <w:p w14:paraId="1FFAA35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1" w:history="1">
        <w:r w:rsidRPr="00B370DD">
          <w:rPr>
            <w:rStyle w:val="Hyperlink"/>
          </w:rPr>
          <w:t>2.2.2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Out of Scope</w:t>
        </w:r>
        <w:r>
          <w:rPr>
            <w:webHidden/>
          </w:rPr>
          <w:tab/>
        </w:r>
        <w:r w:rsidR="00EC0A89">
          <w:rPr>
            <w:webHidden/>
          </w:rPr>
          <w:fldChar w:fldCharType="begin"/>
        </w:r>
        <w:r>
          <w:rPr>
            <w:webHidden/>
          </w:rPr>
          <w:instrText xml:space="preserve"> PAGEREF _Toc401906681 \h </w:instrText>
        </w:r>
        <w:r w:rsidR="00EC0A89">
          <w:rPr>
            <w:webHidden/>
          </w:rPr>
        </w:r>
        <w:r w:rsidR="00EC0A89">
          <w:rPr>
            <w:webHidden/>
          </w:rPr>
          <w:fldChar w:fldCharType="separate"/>
        </w:r>
        <w:r w:rsidR="008C7430">
          <w:rPr>
            <w:webHidden/>
          </w:rPr>
          <w:t>11</w:t>
        </w:r>
        <w:r w:rsidR="00EC0A89">
          <w:rPr>
            <w:webHidden/>
          </w:rPr>
          <w:fldChar w:fldCharType="end"/>
        </w:r>
      </w:hyperlink>
    </w:p>
    <w:p w14:paraId="6D5978B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2" w:history="1">
        <w:r w:rsidRPr="00B370DD">
          <w:rPr>
            <w:rStyle w:val="Hyperlink"/>
          </w:rPr>
          <w:t>2.3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Actors</w:t>
        </w:r>
        <w:r>
          <w:rPr>
            <w:webHidden/>
          </w:rPr>
          <w:tab/>
        </w:r>
        <w:r w:rsidR="00EC0A89">
          <w:rPr>
            <w:webHidden/>
          </w:rPr>
          <w:fldChar w:fldCharType="begin"/>
        </w:r>
        <w:r>
          <w:rPr>
            <w:webHidden/>
          </w:rPr>
          <w:instrText xml:space="preserve"> PAGEREF _Toc401906682 \h </w:instrText>
        </w:r>
        <w:r w:rsidR="00EC0A89">
          <w:rPr>
            <w:webHidden/>
          </w:rPr>
        </w:r>
        <w:r w:rsidR="00EC0A89">
          <w:rPr>
            <w:webHidden/>
          </w:rPr>
          <w:fldChar w:fldCharType="separate"/>
        </w:r>
        <w:r w:rsidR="008C7430">
          <w:rPr>
            <w:webHidden/>
          </w:rPr>
          <w:t>12</w:t>
        </w:r>
        <w:r w:rsidR="00EC0A89">
          <w:rPr>
            <w:webHidden/>
          </w:rPr>
          <w:fldChar w:fldCharType="end"/>
        </w:r>
      </w:hyperlink>
    </w:p>
    <w:p w14:paraId="1C787665"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3" w:history="1">
        <w:r w:rsidRPr="00B370DD">
          <w:rPr>
            <w:rStyle w:val="Hyperlink"/>
          </w:rPr>
          <w:t>2.4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Scenario – Signing a CDA Document</w:t>
        </w:r>
        <w:r>
          <w:rPr>
            <w:webHidden/>
          </w:rPr>
          <w:tab/>
        </w:r>
        <w:r w:rsidR="00EC0A89">
          <w:rPr>
            <w:webHidden/>
          </w:rPr>
          <w:fldChar w:fldCharType="begin"/>
        </w:r>
        <w:r>
          <w:rPr>
            <w:webHidden/>
          </w:rPr>
          <w:instrText xml:space="preserve"> PAGEREF _Toc401906683 \h </w:instrText>
        </w:r>
        <w:r w:rsidR="00EC0A89">
          <w:rPr>
            <w:webHidden/>
          </w:rPr>
        </w:r>
        <w:r w:rsidR="00EC0A89">
          <w:rPr>
            <w:webHidden/>
          </w:rPr>
          <w:fldChar w:fldCharType="separate"/>
        </w:r>
        <w:r w:rsidR="008C7430">
          <w:rPr>
            <w:webHidden/>
          </w:rPr>
          <w:t>12</w:t>
        </w:r>
        <w:r w:rsidR="00EC0A89">
          <w:rPr>
            <w:webHidden/>
          </w:rPr>
          <w:fldChar w:fldCharType="end"/>
        </w:r>
      </w:hyperlink>
    </w:p>
    <w:p w14:paraId="5462D4D6"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4" w:history="1">
        <w:r w:rsidRPr="00B370DD">
          <w:rPr>
            <w:rStyle w:val="Hyperlink"/>
          </w:rPr>
          <w:t>2.4.1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1 – Digital Signature by Authorized Signer</w:t>
        </w:r>
        <w:r>
          <w:rPr>
            <w:webHidden/>
          </w:rPr>
          <w:tab/>
        </w:r>
        <w:r w:rsidR="00EC0A89">
          <w:rPr>
            <w:webHidden/>
          </w:rPr>
          <w:fldChar w:fldCharType="begin"/>
        </w:r>
        <w:r>
          <w:rPr>
            <w:webHidden/>
          </w:rPr>
          <w:instrText xml:space="preserve"> PAGEREF _Toc401906684 \h </w:instrText>
        </w:r>
        <w:r w:rsidR="00EC0A89">
          <w:rPr>
            <w:webHidden/>
          </w:rPr>
        </w:r>
        <w:r w:rsidR="00EC0A89">
          <w:rPr>
            <w:webHidden/>
          </w:rPr>
          <w:fldChar w:fldCharType="separate"/>
        </w:r>
        <w:r w:rsidR="008C7430">
          <w:rPr>
            <w:webHidden/>
          </w:rPr>
          <w:t>12</w:t>
        </w:r>
        <w:r w:rsidR="00EC0A89">
          <w:rPr>
            <w:webHidden/>
          </w:rPr>
          <w:fldChar w:fldCharType="end"/>
        </w:r>
      </w:hyperlink>
    </w:p>
    <w:p w14:paraId="6E8BEEE8"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85" w:history="1">
        <w:r w:rsidRPr="00B370DD">
          <w:rPr>
            <w:rStyle w:val="Hyperlink"/>
          </w:rPr>
          <w:t>2.4.2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User Story 2 – Digital Signature by Delegated Signer</w:t>
        </w:r>
        <w:r>
          <w:rPr>
            <w:webHidden/>
          </w:rPr>
          <w:tab/>
        </w:r>
        <w:r w:rsidR="00EC0A89">
          <w:rPr>
            <w:webHidden/>
          </w:rPr>
          <w:fldChar w:fldCharType="begin"/>
        </w:r>
        <w:r>
          <w:rPr>
            <w:webHidden/>
          </w:rPr>
          <w:instrText xml:space="preserve"> PAGEREF _Toc401906685 \h </w:instrText>
        </w:r>
        <w:r w:rsidR="00EC0A89">
          <w:rPr>
            <w:webHidden/>
          </w:rPr>
        </w:r>
        <w:r w:rsidR="00EC0A89">
          <w:rPr>
            <w:webHidden/>
          </w:rPr>
          <w:fldChar w:fldCharType="separate"/>
        </w:r>
        <w:r w:rsidR="008C7430">
          <w:rPr>
            <w:webHidden/>
          </w:rPr>
          <w:t>13</w:t>
        </w:r>
        <w:r w:rsidR="00EC0A89">
          <w:rPr>
            <w:webHidden/>
          </w:rPr>
          <w:fldChar w:fldCharType="end"/>
        </w:r>
      </w:hyperlink>
    </w:p>
    <w:p w14:paraId="095919F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6" w:history="1">
        <w:r w:rsidRPr="00B370DD">
          <w:rPr>
            <w:rStyle w:val="Hyperlink"/>
          </w:rPr>
          <w:t>2.5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Base Flows</w:t>
        </w:r>
        <w:r>
          <w:rPr>
            <w:webHidden/>
          </w:rPr>
          <w:tab/>
        </w:r>
        <w:r w:rsidR="00EC0A89">
          <w:rPr>
            <w:webHidden/>
          </w:rPr>
          <w:fldChar w:fldCharType="begin"/>
        </w:r>
        <w:r>
          <w:rPr>
            <w:webHidden/>
          </w:rPr>
          <w:instrText xml:space="preserve"> PAGEREF _Toc401906686 \h </w:instrText>
        </w:r>
        <w:r w:rsidR="00EC0A89">
          <w:rPr>
            <w:webHidden/>
          </w:rPr>
        </w:r>
        <w:r w:rsidR="00EC0A89">
          <w:rPr>
            <w:webHidden/>
          </w:rPr>
          <w:fldChar w:fldCharType="separate"/>
        </w:r>
        <w:r w:rsidR="008C7430">
          <w:rPr>
            <w:webHidden/>
          </w:rPr>
          <w:t>15</w:t>
        </w:r>
        <w:r w:rsidR="00EC0A89">
          <w:rPr>
            <w:webHidden/>
          </w:rPr>
          <w:fldChar w:fldCharType="end"/>
        </w:r>
      </w:hyperlink>
    </w:p>
    <w:p w14:paraId="3A45F0E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7" w:history="1">
        <w:r w:rsidRPr="00B370DD">
          <w:rPr>
            <w:rStyle w:val="Hyperlink"/>
          </w:rPr>
          <w:t>2.6</w:t>
        </w:r>
        <w:r>
          <w:rPr>
            <w:rFonts w:asciiTheme="minorHAnsi" w:eastAsiaTheme="minorEastAsia" w:hAnsiTheme="minorHAnsi" w:cstheme="minorBidi"/>
            <w:bCs w:val="0"/>
            <w:smallCaps w:val="0"/>
            <w:color w:val="auto"/>
            <w:kern w:val="0"/>
            <w:sz w:val="22"/>
            <w:szCs w:val="22"/>
            <w:lang w:eastAsia="en-US"/>
          </w:rPr>
          <w:tab/>
        </w:r>
        <w:r w:rsidRPr="00B370DD">
          <w:rPr>
            <w:rStyle w:val="Hyperlink"/>
          </w:rPr>
          <w:t>Requirements</w:t>
        </w:r>
        <w:r>
          <w:rPr>
            <w:webHidden/>
          </w:rPr>
          <w:tab/>
        </w:r>
        <w:r w:rsidR="00EC0A89">
          <w:rPr>
            <w:webHidden/>
          </w:rPr>
          <w:fldChar w:fldCharType="begin"/>
        </w:r>
        <w:r>
          <w:rPr>
            <w:webHidden/>
          </w:rPr>
          <w:instrText xml:space="preserve"> PAGEREF _Toc401906687 \h </w:instrText>
        </w:r>
        <w:r w:rsidR="00EC0A89">
          <w:rPr>
            <w:webHidden/>
          </w:rPr>
        </w:r>
        <w:r w:rsidR="00EC0A89">
          <w:rPr>
            <w:webHidden/>
          </w:rPr>
          <w:fldChar w:fldCharType="separate"/>
        </w:r>
        <w:r w:rsidR="008C7430">
          <w:rPr>
            <w:webHidden/>
          </w:rPr>
          <w:t>17</w:t>
        </w:r>
        <w:r w:rsidR="00EC0A89">
          <w:rPr>
            <w:webHidden/>
          </w:rPr>
          <w:fldChar w:fldCharType="end"/>
        </w:r>
      </w:hyperlink>
    </w:p>
    <w:p w14:paraId="28385F8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8" w:history="1">
        <w:r w:rsidRPr="00B370DD">
          <w:rPr>
            <w:rStyle w:val="Hyperlink"/>
          </w:rPr>
          <w:t>2.7</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Information Interchange Requirements</w:t>
        </w:r>
        <w:r>
          <w:rPr>
            <w:webHidden/>
          </w:rPr>
          <w:tab/>
        </w:r>
        <w:r w:rsidR="00EC0A89">
          <w:rPr>
            <w:webHidden/>
          </w:rPr>
          <w:fldChar w:fldCharType="begin"/>
        </w:r>
        <w:r>
          <w:rPr>
            <w:webHidden/>
          </w:rPr>
          <w:instrText xml:space="preserve"> PAGEREF _Toc401906688 \h </w:instrText>
        </w:r>
        <w:r w:rsidR="00EC0A89">
          <w:rPr>
            <w:webHidden/>
          </w:rPr>
        </w:r>
        <w:r w:rsidR="00EC0A89">
          <w:rPr>
            <w:webHidden/>
          </w:rPr>
          <w:fldChar w:fldCharType="separate"/>
        </w:r>
        <w:r w:rsidR="008C7430">
          <w:rPr>
            <w:webHidden/>
          </w:rPr>
          <w:t>17</w:t>
        </w:r>
        <w:r w:rsidR="00EC0A89">
          <w:rPr>
            <w:webHidden/>
          </w:rPr>
          <w:fldChar w:fldCharType="end"/>
        </w:r>
      </w:hyperlink>
    </w:p>
    <w:p w14:paraId="15B6B1EA"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89" w:history="1">
        <w:r w:rsidRPr="00B370DD">
          <w:rPr>
            <w:rStyle w:val="Hyperlink"/>
          </w:rPr>
          <w:t>2.8</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System Requirements</w:t>
        </w:r>
        <w:r>
          <w:rPr>
            <w:webHidden/>
          </w:rPr>
          <w:tab/>
        </w:r>
        <w:r w:rsidR="00EC0A89">
          <w:rPr>
            <w:webHidden/>
          </w:rPr>
          <w:fldChar w:fldCharType="begin"/>
        </w:r>
        <w:r>
          <w:rPr>
            <w:webHidden/>
          </w:rPr>
          <w:instrText xml:space="preserve"> PAGEREF _Toc401906689 \h </w:instrText>
        </w:r>
        <w:r w:rsidR="00EC0A89">
          <w:rPr>
            <w:webHidden/>
          </w:rPr>
        </w:r>
        <w:r w:rsidR="00EC0A89">
          <w:rPr>
            <w:webHidden/>
          </w:rPr>
          <w:fldChar w:fldCharType="separate"/>
        </w:r>
        <w:r w:rsidR="008C7430">
          <w:rPr>
            <w:webHidden/>
          </w:rPr>
          <w:t>17</w:t>
        </w:r>
        <w:r w:rsidR="00EC0A89">
          <w:rPr>
            <w:webHidden/>
          </w:rPr>
          <w:fldChar w:fldCharType="end"/>
        </w:r>
      </w:hyperlink>
    </w:p>
    <w:p w14:paraId="1CD423FE"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690" w:history="1">
        <w:r w:rsidRPr="00B370DD">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Digital Signature Processes</w:t>
        </w:r>
        <w:r>
          <w:rPr>
            <w:webHidden/>
          </w:rPr>
          <w:tab/>
        </w:r>
        <w:r w:rsidR="00EC0A89">
          <w:rPr>
            <w:webHidden/>
          </w:rPr>
          <w:fldChar w:fldCharType="begin"/>
        </w:r>
        <w:r>
          <w:rPr>
            <w:webHidden/>
          </w:rPr>
          <w:instrText xml:space="preserve"> PAGEREF _Toc401906690 \h </w:instrText>
        </w:r>
        <w:r w:rsidR="00EC0A89">
          <w:rPr>
            <w:webHidden/>
          </w:rPr>
        </w:r>
        <w:r w:rsidR="00EC0A89">
          <w:rPr>
            <w:webHidden/>
          </w:rPr>
          <w:fldChar w:fldCharType="separate"/>
        </w:r>
        <w:r w:rsidR="008C7430">
          <w:rPr>
            <w:webHidden/>
          </w:rPr>
          <w:t>18</w:t>
        </w:r>
        <w:r w:rsidR="00EC0A89">
          <w:rPr>
            <w:webHidden/>
          </w:rPr>
          <w:fldChar w:fldCharType="end"/>
        </w:r>
      </w:hyperlink>
    </w:p>
    <w:p w14:paraId="11759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1" w:history="1">
        <w:r w:rsidRPr="00B370DD">
          <w:rPr>
            <w:rStyle w:val="Hyperlink"/>
          </w:rPr>
          <w:t>3.1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Digital Signature</w:t>
        </w:r>
        <w:r>
          <w:rPr>
            <w:webHidden/>
          </w:rPr>
          <w:tab/>
        </w:r>
        <w:r w:rsidR="00EC0A89">
          <w:rPr>
            <w:webHidden/>
          </w:rPr>
          <w:fldChar w:fldCharType="begin"/>
        </w:r>
        <w:r>
          <w:rPr>
            <w:webHidden/>
          </w:rPr>
          <w:instrText xml:space="preserve"> PAGEREF _Toc401906691 \h </w:instrText>
        </w:r>
        <w:r w:rsidR="00EC0A89">
          <w:rPr>
            <w:webHidden/>
          </w:rPr>
        </w:r>
        <w:r w:rsidR="00EC0A89">
          <w:rPr>
            <w:webHidden/>
          </w:rPr>
          <w:fldChar w:fldCharType="separate"/>
        </w:r>
        <w:r w:rsidR="008C7430">
          <w:rPr>
            <w:webHidden/>
          </w:rPr>
          <w:t>18</w:t>
        </w:r>
        <w:r w:rsidR="00EC0A89">
          <w:rPr>
            <w:webHidden/>
          </w:rPr>
          <w:fldChar w:fldCharType="end"/>
        </w:r>
      </w:hyperlink>
    </w:p>
    <w:p w14:paraId="66B2FE3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2" w:history="1">
        <w:r w:rsidRPr="00B370DD">
          <w:rPr>
            <w:rStyle w:val="Hyperlink"/>
          </w:rPr>
          <w:t>3.1.1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Digital Signature Standard</w:t>
        </w:r>
        <w:r>
          <w:rPr>
            <w:webHidden/>
          </w:rPr>
          <w:tab/>
        </w:r>
        <w:r w:rsidR="00EC0A89">
          <w:rPr>
            <w:webHidden/>
          </w:rPr>
          <w:fldChar w:fldCharType="begin"/>
        </w:r>
        <w:r>
          <w:rPr>
            <w:webHidden/>
          </w:rPr>
          <w:instrText xml:space="preserve"> PAGEREF _Toc401906692 \h </w:instrText>
        </w:r>
        <w:r w:rsidR="00EC0A89">
          <w:rPr>
            <w:webHidden/>
          </w:rPr>
        </w:r>
        <w:r w:rsidR="00EC0A89">
          <w:rPr>
            <w:webHidden/>
          </w:rPr>
          <w:fldChar w:fldCharType="separate"/>
        </w:r>
        <w:r w:rsidR="008C7430">
          <w:rPr>
            <w:webHidden/>
          </w:rPr>
          <w:t>18</w:t>
        </w:r>
        <w:r w:rsidR="00EC0A89">
          <w:rPr>
            <w:webHidden/>
          </w:rPr>
          <w:fldChar w:fldCharType="end"/>
        </w:r>
      </w:hyperlink>
    </w:p>
    <w:p w14:paraId="7BCFD51A"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3" w:history="1">
        <w:r w:rsidRPr="00B370DD">
          <w:rPr>
            <w:rStyle w:val="Hyperlink"/>
          </w:rPr>
          <w:t>3.1.2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Computation of the Digest</w:t>
        </w:r>
        <w:r>
          <w:rPr>
            <w:webHidden/>
          </w:rPr>
          <w:tab/>
        </w:r>
        <w:r w:rsidR="00EC0A89">
          <w:rPr>
            <w:webHidden/>
          </w:rPr>
          <w:fldChar w:fldCharType="begin"/>
        </w:r>
        <w:r>
          <w:rPr>
            <w:webHidden/>
          </w:rPr>
          <w:instrText xml:space="preserve"> PAGEREF _Toc401906693 \h </w:instrText>
        </w:r>
        <w:r w:rsidR="00EC0A89">
          <w:rPr>
            <w:webHidden/>
          </w:rPr>
        </w:r>
        <w:r w:rsidR="00EC0A89">
          <w:rPr>
            <w:webHidden/>
          </w:rPr>
          <w:fldChar w:fldCharType="separate"/>
        </w:r>
        <w:r w:rsidR="008C7430">
          <w:rPr>
            <w:webHidden/>
          </w:rPr>
          <w:t>18</w:t>
        </w:r>
        <w:r w:rsidR="00EC0A89">
          <w:rPr>
            <w:webHidden/>
          </w:rPr>
          <w:fldChar w:fldCharType="end"/>
        </w:r>
      </w:hyperlink>
    </w:p>
    <w:p w14:paraId="6F2F451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4" w:history="1">
        <w:r w:rsidRPr="00B370DD">
          <w:rPr>
            <w:rStyle w:val="Hyperlink"/>
          </w:rPr>
          <w:t>3.1.3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Signature Process</w:t>
        </w:r>
        <w:r>
          <w:rPr>
            <w:webHidden/>
          </w:rPr>
          <w:tab/>
        </w:r>
        <w:r w:rsidR="00EC0A89">
          <w:rPr>
            <w:webHidden/>
          </w:rPr>
          <w:fldChar w:fldCharType="begin"/>
        </w:r>
        <w:r>
          <w:rPr>
            <w:webHidden/>
          </w:rPr>
          <w:instrText xml:space="preserve"> PAGEREF _Toc401906694 \h </w:instrText>
        </w:r>
        <w:r w:rsidR="00EC0A89">
          <w:rPr>
            <w:webHidden/>
          </w:rPr>
        </w:r>
        <w:r w:rsidR="00EC0A89">
          <w:rPr>
            <w:webHidden/>
          </w:rPr>
          <w:fldChar w:fldCharType="separate"/>
        </w:r>
        <w:r w:rsidR="008C7430">
          <w:rPr>
            <w:webHidden/>
          </w:rPr>
          <w:t>19</w:t>
        </w:r>
        <w:r w:rsidR="00EC0A89">
          <w:rPr>
            <w:webHidden/>
          </w:rPr>
          <w:fldChar w:fldCharType="end"/>
        </w:r>
      </w:hyperlink>
    </w:p>
    <w:p w14:paraId="0379C2D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695" w:history="1">
        <w:r w:rsidRPr="00B370DD">
          <w:rPr>
            <w:rStyle w:val="Hyperlink"/>
          </w:rPr>
          <w:t>3.2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_Toc401906695 \h </w:instrText>
        </w:r>
        <w:r w:rsidR="00EC0A89">
          <w:rPr>
            <w:webHidden/>
          </w:rPr>
        </w:r>
        <w:r w:rsidR="00EC0A89">
          <w:rPr>
            <w:webHidden/>
          </w:rPr>
          <w:fldChar w:fldCharType="separate"/>
        </w:r>
        <w:r w:rsidR="008C7430">
          <w:rPr>
            <w:webHidden/>
          </w:rPr>
          <w:t>19</w:t>
        </w:r>
        <w:r w:rsidR="00EC0A89">
          <w:rPr>
            <w:webHidden/>
          </w:rPr>
          <w:fldChar w:fldCharType="end"/>
        </w:r>
      </w:hyperlink>
    </w:p>
    <w:p w14:paraId="7134A352"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6" w:history="1">
        <w:r w:rsidRPr="00B370DD">
          <w:rPr>
            <w:rStyle w:val="Hyperlink"/>
          </w:rPr>
          <w:t>3.2.1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Overview of the Delegation of Rights Process</w:t>
        </w:r>
        <w:r>
          <w:rPr>
            <w:webHidden/>
          </w:rPr>
          <w:tab/>
        </w:r>
        <w:r w:rsidR="00EC0A89">
          <w:rPr>
            <w:webHidden/>
          </w:rPr>
          <w:fldChar w:fldCharType="begin"/>
        </w:r>
        <w:r>
          <w:rPr>
            <w:webHidden/>
          </w:rPr>
          <w:instrText xml:space="preserve"> PAGEREF _Toc401906696 \h </w:instrText>
        </w:r>
        <w:r w:rsidR="00EC0A89">
          <w:rPr>
            <w:webHidden/>
          </w:rPr>
        </w:r>
        <w:r w:rsidR="00EC0A89">
          <w:rPr>
            <w:webHidden/>
          </w:rPr>
          <w:fldChar w:fldCharType="separate"/>
        </w:r>
        <w:r w:rsidR="008C7430">
          <w:rPr>
            <w:webHidden/>
          </w:rPr>
          <w:t>20</w:t>
        </w:r>
        <w:r w:rsidR="00EC0A89">
          <w:rPr>
            <w:webHidden/>
          </w:rPr>
          <w:fldChar w:fldCharType="end"/>
        </w:r>
      </w:hyperlink>
    </w:p>
    <w:p w14:paraId="0B6A6C3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7" w:history="1">
        <w:r w:rsidRPr="00B370DD">
          <w:rPr>
            <w:rStyle w:val="Hyperlink"/>
          </w:rPr>
          <w:t>3.2.2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Pre-Conditions</w:t>
        </w:r>
        <w:r>
          <w:rPr>
            <w:webHidden/>
          </w:rPr>
          <w:tab/>
        </w:r>
        <w:r w:rsidR="00EC0A89">
          <w:rPr>
            <w:webHidden/>
          </w:rPr>
          <w:fldChar w:fldCharType="begin"/>
        </w:r>
        <w:r>
          <w:rPr>
            <w:webHidden/>
          </w:rPr>
          <w:instrText xml:space="preserve"> PAGEREF _Toc401906697 \h </w:instrText>
        </w:r>
        <w:r w:rsidR="00EC0A89">
          <w:rPr>
            <w:webHidden/>
          </w:rPr>
        </w:r>
        <w:r w:rsidR="00EC0A89">
          <w:rPr>
            <w:webHidden/>
          </w:rPr>
          <w:fldChar w:fldCharType="separate"/>
        </w:r>
        <w:r w:rsidR="008C7430">
          <w:rPr>
            <w:webHidden/>
          </w:rPr>
          <w:t>21</w:t>
        </w:r>
        <w:r w:rsidR="00EC0A89">
          <w:rPr>
            <w:webHidden/>
          </w:rPr>
          <w:fldChar w:fldCharType="end"/>
        </w:r>
      </w:hyperlink>
    </w:p>
    <w:p w14:paraId="0CC725EC"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8" w:history="1">
        <w:r w:rsidRPr="00B370DD">
          <w:rPr>
            <w:rStyle w:val="Hyperlink"/>
          </w:rPr>
          <w:t>3.2.3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Delegation of Rights Standards</w:t>
        </w:r>
        <w:r>
          <w:rPr>
            <w:webHidden/>
          </w:rPr>
          <w:tab/>
        </w:r>
        <w:r w:rsidR="00EC0A89">
          <w:rPr>
            <w:webHidden/>
          </w:rPr>
          <w:fldChar w:fldCharType="begin"/>
        </w:r>
        <w:r>
          <w:rPr>
            <w:webHidden/>
          </w:rPr>
          <w:instrText xml:space="preserve"> PAGEREF _Toc401906698 \h </w:instrText>
        </w:r>
        <w:r w:rsidR="00EC0A89">
          <w:rPr>
            <w:webHidden/>
          </w:rPr>
        </w:r>
        <w:r w:rsidR="00EC0A89">
          <w:rPr>
            <w:webHidden/>
          </w:rPr>
          <w:fldChar w:fldCharType="separate"/>
        </w:r>
        <w:r w:rsidR="008C7430">
          <w:rPr>
            <w:webHidden/>
          </w:rPr>
          <w:t>21</w:t>
        </w:r>
        <w:r w:rsidR="00EC0A89">
          <w:rPr>
            <w:webHidden/>
          </w:rPr>
          <w:fldChar w:fldCharType="end"/>
        </w:r>
      </w:hyperlink>
    </w:p>
    <w:p w14:paraId="4F06865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699" w:history="1">
        <w:r w:rsidRPr="00B370DD">
          <w:rPr>
            <w:rStyle w:val="Hyperlink"/>
          </w:rPr>
          <w:t>3.2.4</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SAML-based Delegation of Rights Assertion</w:t>
        </w:r>
        <w:r>
          <w:rPr>
            <w:webHidden/>
          </w:rPr>
          <w:tab/>
        </w:r>
        <w:r w:rsidR="00EC0A89">
          <w:rPr>
            <w:webHidden/>
          </w:rPr>
          <w:fldChar w:fldCharType="begin"/>
        </w:r>
        <w:r>
          <w:rPr>
            <w:webHidden/>
          </w:rPr>
          <w:instrText xml:space="preserve"> PAGEREF _Toc401906699 \h </w:instrText>
        </w:r>
        <w:r w:rsidR="00EC0A89">
          <w:rPr>
            <w:webHidden/>
          </w:rPr>
        </w:r>
        <w:r w:rsidR="00EC0A89">
          <w:rPr>
            <w:webHidden/>
          </w:rPr>
          <w:fldChar w:fldCharType="separate"/>
        </w:r>
        <w:r w:rsidR="008C7430">
          <w:rPr>
            <w:webHidden/>
          </w:rPr>
          <w:t>22</w:t>
        </w:r>
        <w:r w:rsidR="00EC0A89">
          <w:rPr>
            <w:webHidden/>
          </w:rPr>
          <w:fldChar w:fldCharType="end"/>
        </w:r>
      </w:hyperlink>
    </w:p>
    <w:p w14:paraId="485C3C2D"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0" w:history="1">
        <w:r w:rsidRPr="00B370DD">
          <w:rPr>
            <w:rStyle w:val="Hyperlink"/>
          </w:rPr>
          <w:t>3.2.5</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Creating a Delegation of Rights Artifact</w:t>
        </w:r>
        <w:r>
          <w:rPr>
            <w:webHidden/>
          </w:rPr>
          <w:tab/>
        </w:r>
        <w:r w:rsidR="00EC0A89">
          <w:rPr>
            <w:webHidden/>
          </w:rPr>
          <w:fldChar w:fldCharType="begin"/>
        </w:r>
        <w:r>
          <w:rPr>
            <w:webHidden/>
          </w:rPr>
          <w:instrText xml:space="preserve"> PAGEREF _Toc401906700 \h </w:instrText>
        </w:r>
        <w:r w:rsidR="00EC0A89">
          <w:rPr>
            <w:webHidden/>
          </w:rPr>
        </w:r>
        <w:r w:rsidR="00EC0A89">
          <w:rPr>
            <w:webHidden/>
          </w:rPr>
          <w:fldChar w:fldCharType="separate"/>
        </w:r>
        <w:r w:rsidR="008C7430">
          <w:rPr>
            <w:webHidden/>
          </w:rPr>
          <w:t>23</w:t>
        </w:r>
        <w:r w:rsidR="00EC0A89">
          <w:rPr>
            <w:webHidden/>
          </w:rPr>
          <w:fldChar w:fldCharType="end"/>
        </w:r>
      </w:hyperlink>
    </w:p>
    <w:p w14:paraId="157D6743"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1" w:history="1">
        <w:r w:rsidRPr="00B370DD">
          <w:rPr>
            <w:rStyle w:val="Hyperlink"/>
          </w:rPr>
          <w:t>3.2.6</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Validating the Delegation of Rights Artifact</w:t>
        </w:r>
        <w:r>
          <w:rPr>
            <w:webHidden/>
          </w:rPr>
          <w:tab/>
        </w:r>
        <w:r w:rsidR="00EC0A89">
          <w:rPr>
            <w:webHidden/>
          </w:rPr>
          <w:fldChar w:fldCharType="begin"/>
        </w:r>
        <w:r>
          <w:rPr>
            <w:webHidden/>
          </w:rPr>
          <w:instrText xml:space="preserve"> PAGEREF _Toc401906701 \h </w:instrText>
        </w:r>
        <w:r w:rsidR="00EC0A89">
          <w:rPr>
            <w:webHidden/>
          </w:rPr>
        </w:r>
        <w:r w:rsidR="00EC0A89">
          <w:rPr>
            <w:webHidden/>
          </w:rPr>
          <w:fldChar w:fldCharType="separate"/>
        </w:r>
        <w:r w:rsidR="008C7430">
          <w:rPr>
            <w:webHidden/>
          </w:rPr>
          <w:t>23</w:t>
        </w:r>
        <w:r w:rsidR="00EC0A89">
          <w:rPr>
            <w:webHidden/>
          </w:rPr>
          <w:fldChar w:fldCharType="end"/>
        </w:r>
      </w:hyperlink>
    </w:p>
    <w:p w14:paraId="06EF31D0"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2" w:history="1">
        <w:r w:rsidRPr="00B370DD">
          <w:rPr>
            <w:rStyle w:val="Hyperlink"/>
          </w:rPr>
          <w:t>3.3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Incorporating Digital Signature and Delegation of Rights Artifacts into a CDA Document</w:t>
        </w:r>
        <w:r>
          <w:rPr>
            <w:webHidden/>
          </w:rPr>
          <w:tab/>
        </w:r>
        <w:r w:rsidR="00EC0A89">
          <w:rPr>
            <w:webHidden/>
          </w:rPr>
          <w:fldChar w:fldCharType="begin"/>
        </w:r>
        <w:r>
          <w:rPr>
            <w:webHidden/>
          </w:rPr>
          <w:instrText xml:space="preserve"> PAGEREF _Toc401906702 \h </w:instrText>
        </w:r>
        <w:r w:rsidR="00EC0A89">
          <w:rPr>
            <w:webHidden/>
          </w:rPr>
        </w:r>
        <w:r w:rsidR="00EC0A89">
          <w:rPr>
            <w:webHidden/>
          </w:rPr>
          <w:fldChar w:fldCharType="separate"/>
        </w:r>
        <w:r w:rsidR="008C7430">
          <w:rPr>
            <w:webHidden/>
          </w:rPr>
          <w:t>24</w:t>
        </w:r>
        <w:r w:rsidR="00EC0A89">
          <w:rPr>
            <w:webHidden/>
          </w:rPr>
          <w:fldChar w:fldCharType="end"/>
        </w:r>
      </w:hyperlink>
    </w:p>
    <w:p w14:paraId="21569C15"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3" w:history="1">
        <w:r w:rsidRPr="00B370DD">
          <w:rPr>
            <w:rStyle w:val="Hyperlink"/>
          </w:rPr>
          <w:t>3.3.1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the ed data type</w:t>
        </w:r>
        <w:r>
          <w:rPr>
            <w:webHidden/>
          </w:rPr>
          <w:tab/>
        </w:r>
        <w:r w:rsidR="00EC0A89">
          <w:rPr>
            <w:webHidden/>
          </w:rPr>
          <w:fldChar w:fldCharType="begin"/>
        </w:r>
        <w:r>
          <w:rPr>
            <w:webHidden/>
          </w:rPr>
          <w:instrText xml:space="preserve"> PAGEREF _Toc401906703 \h </w:instrText>
        </w:r>
        <w:r w:rsidR="00EC0A89">
          <w:rPr>
            <w:webHidden/>
          </w:rPr>
        </w:r>
        <w:r w:rsidR="00EC0A89">
          <w:rPr>
            <w:webHidden/>
          </w:rPr>
          <w:fldChar w:fldCharType="separate"/>
        </w:r>
        <w:r w:rsidR="008C7430">
          <w:rPr>
            <w:webHidden/>
          </w:rPr>
          <w:t>27</w:t>
        </w:r>
        <w:r w:rsidR="00EC0A89">
          <w:rPr>
            <w:webHidden/>
          </w:rPr>
          <w:fldChar w:fldCharType="end"/>
        </w:r>
      </w:hyperlink>
    </w:p>
    <w:p w14:paraId="12AE88D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4" w:history="1">
        <w:r w:rsidRPr="00B370DD">
          <w:rPr>
            <w:rStyle w:val="Hyperlink"/>
          </w:rPr>
          <w:t>3.3.2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Specifications for Thumbnail</w:t>
        </w:r>
        <w:r>
          <w:rPr>
            <w:webHidden/>
          </w:rPr>
          <w:tab/>
        </w:r>
        <w:r w:rsidR="00EC0A89">
          <w:rPr>
            <w:webHidden/>
          </w:rPr>
          <w:fldChar w:fldCharType="begin"/>
        </w:r>
        <w:r>
          <w:rPr>
            <w:webHidden/>
          </w:rPr>
          <w:instrText xml:space="preserve"> PAGEREF _Toc401906704 \h </w:instrText>
        </w:r>
        <w:r w:rsidR="00EC0A89">
          <w:rPr>
            <w:webHidden/>
          </w:rPr>
        </w:r>
        <w:r w:rsidR="00EC0A89">
          <w:rPr>
            <w:webHidden/>
          </w:rPr>
          <w:fldChar w:fldCharType="separate"/>
        </w:r>
        <w:r w:rsidR="008C7430">
          <w:rPr>
            <w:webHidden/>
          </w:rPr>
          <w:t>27</w:t>
        </w:r>
        <w:r w:rsidR="00EC0A89">
          <w:rPr>
            <w:webHidden/>
          </w:rPr>
          <w:fldChar w:fldCharType="end"/>
        </w:r>
      </w:hyperlink>
    </w:p>
    <w:p w14:paraId="4CC4E804"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05" w:history="1">
        <w:r w:rsidRPr="00B370DD">
          <w:rPr>
            <w:rStyle w:val="Hyperlink"/>
          </w:rPr>
          <w:t>3.4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Verifying an XAdES-based Signature</w:t>
        </w:r>
        <w:r>
          <w:rPr>
            <w:webHidden/>
          </w:rPr>
          <w:tab/>
        </w:r>
        <w:r w:rsidR="00EC0A89">
          <w:rPr>
            <w:webHidden/>
          </w:rPr>
          <w:fldChar w:fldCharType="begin"/>
        </w:r>
        <w:r>
          <w:rPr>
            <w:webHidden/>
          </w:rPr>
          <w:instrText xml:space="preserve"> PAGEREF _Toc401906705 \h </w:instrText>
        </w:r>
        <w:r w:rsidR="00EC0A89">
          <w:rPr>
            <w:webHidden/>
          </w:rPr>
        </w:r>
        <w:r w:rsidR="00EC0A89">
          <w:rPr>
            <w:webHidden/>
          </w:rPr>
          <w:fldChar w:fldCharType="separate"/>
        </w:r>
        <w:r w:rsidR="008C7430">
          <w:rPr>
            <w:webHidden/>
          </w:rPr>
          <w:t>28</w:t>
        </w:r>
        <w:r w:rsidR="00EC0A89">
          <w:rPr>
            <w:webHidden/>
          </w:rPr>
          <w:fldChar w:fldCharType="end"/>
        </w:r>
      </w:hyperlink>
    </w:p>
    <w:p w14:paraId="3905AC9B"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6" w:history="1">
        <w:r w:rsidRPr="00B370DD">
          <w:rPr>
            <w:rStyle w:val="Hyperlink"/>
          </w:rPr>
          <w:t>3.4.1</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Signers Signature</w:t>
        </w:r>
        <w:r>
          <w:rPr>
            <w:webHidden/>
          </w:rPr>
          <w:tab/>
        </w:r>
        <w:r w:rsidR="00EC0A89">
          <w:rPr>
            <w:webHidden/>
          </w:rPr>
          <w:fldChar w:fldCharType="begin"/>
        </w:r>
        <w:r>
          <w:rPr>
            <w:webHidden/>
          </w:rPr>
          <w:instrText xml:space="preserve"> PAGEREF _Toc401906706 \h </w:instrText>
        </w:r>
        <w:r w:rsidR="00EC0A89">
          <w:rPr>
            <w:webHidden/>
          </w:rPr>
        </w:r>
        <w:r w:rsidR="00EC0A89">
          <w:rPr>
            <w:webHidden/>
          </w:rPr>
          <w:fldChar w:fldCharType="separate"/>
        </w:r>
        <w:r w:rsidR="008C7430">
          <w:rPr>
            <w:webHidden/>
          </w:rPr>
          <w:t>28</w:t>
        </w:r>
        <w:r w:rsidR="00EC0A89">
          <w:rPr>
            <w:webHidden/>
          </w:rPr>
          <w:fldChar w:fldCharType="end"/>
        </w:r>
      </w:hyperlink>
    </w:p>
    <w:p w14:paraId="29BB9744"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7" w:history="1">
        <w:r w:rsidRPr="00B370DD">
          <w:rPr>
            <w:rStyle w:val="Hyperlink"/>
          </w:rPr>
          <w:t>3.4.2</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Validation Signature</w:t>
        </w:r>
        <w:r>
          <w:rPr>
            <w:webHidden/>
          </w:rPr>
          <w:tab/>
        </w:r>
        <w:r w:rsidR="00EC0A89">
          <w:rPr>
            <w:webHidden/>
          </w:rPr>
          <w:fldChar w:fldCharType="begin"/>
        </w:r>
        <w:r>
          <w:rPr>
            <w:webHidden/>
          </w:rPr>
          <w:instrText xml:space="preserve"> PAGEREF _Toc401906707 \h </w:instrText>
        </w:r>
        <w:r w:rsidR="00EC0A89">
          <w:rPr>
            <w:webHidden/>
          </w:rPr>
        </w:r>
        <w:r w:rsidR="00EC0A89">
          <w:rPr>
            <w:webHidden/>
          </w:rPr>
          <w:fldChar w:fldCharType="separate"/>
        </w:r>
        <w:r w:rsidR="008C7430">
          <w:rPr>
            <w:webHidden/>
          </w:rPr>
          <w:t>29</w:t>
        </w:r>
        <w:r w:rsidR="00EC0A89">
          <w:rPr>
            <w:webHidden/>
          </w:rPr>
          <w:fldChar w:fldCharType="end"/>
        </w:r>
      </w:hyperlink>
    </w:p>
    <w:p w14:paraId="1CA6E731" w14:textId="77777777" w:rsidR="002F54DF" w:rsidRDefault="002F54DF">
      <w:pPr>
        <w:pStyle w:val="TOC3"/>
        <w:rPr>
          <w:rFonts w:asciiTheme="minorHAnsi" w:eastAsiaTheme="minorEastAsia" w:hAnsiTheme="minorHAnsi" w:cstheme="minorBidi"/>
          <w:bCs w:val="0"/>
          <w:iCs w:val="0"/>
          <w:smallCaps w:val="0"/>
          <w:color w:val="auto"/>
          <w:kern w:val="0"/>
          <w:sz w:val="22"/>
          <w:szCs w:val="22"/>
          <w:lang w:eastAsia="en-US"/>
        </w:rPr>
      </w:pPr>
      <w:hyperlink w:anchor="_Toc401906708" w:history="1">
        <w:r w:rsidRPr="00B370DD">
          <w:rPr>
            <w:rStyle w:val="Hyperlink"/>
          </w:rPr>
          <w:t>3.4.3</w:t>
        </w:r>
        <w:r>
          <w:rPr>
            <w:rFonts w:asciiTheme="minorHAnsi" w:eastAsiaTheme="minorEastAsia" w:hAnsiTheme="minorHAnsi" w:cstheme="minorBidi"/>
            <w:bCs w:val="0"/>
            <w:iCs w:val="0"/>
            <w:smallCaps w:val="0"/>
            <w:color w:val="auto"/>
            <w:kern w:val="0"/>
            <w:sz w:val="22"/>
            <w:szCs w:val="22"/>
            <w:lang w:eastAsia="en-US"/>
          </w:rPr>
          <w:tab/>
        </w:r>
        <w:r w:rsidRPr="00B370DD">
          <w:rPr>
            <w:rStyle w:val="Hyperlink"/>
          </w:rPr>
          <w:t>Verifying the Delegation of Rights Artifact</w:t>
        </w:r>
        <w:r>
          <w:rPr>
            <w:webHidden/>
          </w:rPr>
          <w:tab/>
        </w:r>
        <w:r w:rsidR="00EC0A89">
          <w:rPr>
            <w:webHidden/>
          </w:rPr>
          <w:fldChar w:fldCharType="begin"/>
        </w:r>
        <w:r>
          <w:rPr>
            <w:webHidden/>
          </w:rPr>
          <w:instrText xml:space="preserve"> PAGEREF _Toc401906708 \h </w:instrText>
        </w:r>
        <w:r w:rsidR="00EC0A89">
          <w:rPr>
            <w:webHidden/>
          </w:rPr>
        </w:r>
        <w:r w:rsidR="00EC0A89">
          <w:rPr>
            <w:webHidden/>
          </w:rPr>
          <w:fldChar w:fldCharType="separate"/>
        </w:r>
        <w:r w:rsidR="008C7430">
          <w:rPr>
            <w:webHidden/>
          </w:rPr>
          <w:t>29</w:t>
        </w:r>
        <w:r w:rsidR="00EC0A89">
          <w:rPr>
            <w:webHidden/>
          </w:rPr>
          <w:fldChar w:fldCharType="end"/>
        </w:r>
      </w:hyperlink>
    </w:p>
    <w:p w14:paraId="4A001453"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09" w:history="1">
        <w:r w:rsidRPr="00B370DD">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Data Requirements</w:t>
        </w:r>
        <w:r>
          <w:rPr>
            <w:webHidden/>
          </w:rPr>
          <w:tab/>
        </w:r>
        <w:r w:rsidR="00EC0A89">
          <w:rPr>
            <w:webHidden/>
          </w:rPr>
          <w:fldChar w:fldCharType="begin"/>
        </w:r>
        <w:r>
          <w:rPr>
            <w:webHidden/>
          </w:rPr>
          <w:instrText xml:space="preserve"> PAGEREF _Toc401906709 \h </w:instrText>
        </w:r>
        <w:r w:rsidR="00EC0A89">
          <w:rPr>
            <w:webHidden/>
          </w:rPr>
        </w:r>
        <w:r w:rsidR="00EC0A89">
          <w:rPr>
            <w:webHidden/>
          </w:rPr>
          <w:fldChar w:fldCharType="separate"/>
        </w:r>
        <w:r w:rsidR="008C7430">
          <w:rPr>
            <w:webHidden/>
          </w:rPr>
          <w:t>30</w:t>
        </w:r>
        <w:r w:rsidR="00EC0A89">
          <w:rPr>
            <w:webHidden/>
          </w:rPr>
          <w:fldChar w:fldCharType="end"/>
        </w:r>
      </w:hyperlink>
    </w:p>
    <w:p w14:paraId="00187F9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0" w:history="1">
        <w:r w:rsidRPr="00B370DD">
          <w:rPr>
            <w:rStyle w:val="Hyperlink"/>
          </w:rPr>
          <w:t>4.1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Document Signature</w:t>
        </w:r>
        <w:r>
          <w:rPr>
            <w:webHidden/>
          </w:rPr>
          <w:tab/>
        </w:r>
        <w:r w:rsidR="00EC0A89">
          <w:rPr>
            <w:webHidden/>
          </w:rPr>
          <w:fldChar w:fldCharType="begin"/>
        </w:r>
        <w:r>
          <w:rPr>
            <w:webHidden/>
          </w:rPr>
          <w:instrText xml:space="preserve"> PAGEREF _Toc401906710 \h </w:instrText>
        </w:r>
        <w:r w:rsidR="00EC0A89">
          <w:rPr>
            <w:webHidden/>
          </w:rPr>
        </w:r>
        <w:r w:rsidR="00EC0A89">
          <w:rPr>
            <w:webHidden/>
          </w:rPr>
          <w:fldChar w:fldCharType="separate"/>
        </w:r>
        <w:r w:rsidR="008C7430">
          <w:rPr>
            <w:webHidden/>
          </w:rPr>
          <w:t>30</w:t>
        </w:r>
        <w:r w:rsidR="00EC0A89">
          <w:rPr>
            <w:webHidden/>
          </w:rPr>
          <w:fldChar w:fldCharType="end"/>
        </w:r>
      </w:hyperlink>
    </w:p>
    <w:p w14:paraId="46E433C7"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1" w:history="1">
        <w:r w:rsidRPr="00B370DD">
          <w:rPr>
            <w:rStyle w:val="Hyperlink"/>
          </w:rPr>
          <w:t>4.2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Delegation of Rights Assertion</w:t>
        </w:r>
        <w:r>
          <w:rPr>
            <w:webHidden/>
          </w:rPr>
          <w:tab/>
        </w:r>
        <w:r w:rsidR="00EC0A89">
          <w:rPr>
            <w:webHidden/>
          </w:rPr>
          <w:fldChar w:fldCharType="begin"/>
        </w:r>
        <w:r>
          <w:rPr>
            <w:webHidden/>
          </w:rPr>
          <w:instrText xml:space="preserve"> PAGEREF _Toc401906711 \h </w:instrText>
        </w:r>
        <w:r w:rsidR="00EC0A89">
          <w:rPr>
            <w:webHidden/>
          </w:rPr>
        </w:r>
        <w:r w:rsidR="00EC0A89">
          <w:rPr>
            <w:webHidden/>
          </w:rPr>
          <w:fldChar w:fldCharType="separate"/>
        </w:r>
        <w:r w:rsidR="008C7430">
          <w:rPr>
            <w:webHidden/>
          </w:rPr>
          <w:t>38</w:t>
        </w:r>
        <w:r w:rsidR="00EC0A89">
          <w:rPr>
            <w:webHidden/>
          </w:rPr>
          <w:fldChar w:fldCharType="end"/>
        </w:r>
      </w:hyperlink>
    </w:p>
    <w:p w14:paraId="3BA3244C"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2" w:history="1">
        <w:r w:rsidRPr="00B370DD">
          <w:rPr>
            <w:rStyle w:val="Hyperlink"/>
          </w:rPr>
          <w:t>4.3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Validated Delegation of Rights Assertion</w:t>
        </w:r>
        <w:r>
          <w:rPr>
            <w:webHidden/>
          </w:rPr>
          <w:tab/>
        </w:r>
        <w:r w:rsidR="00EC0A89">
          <w:rPr>
            <w:webHidden/>
          </w:rPr>
          <w:fldChar w:fldCharType="begin"/>
        </w:r>
        <w:r>
          <w:rPr>
            <w:webHidden/>
          </w:rPr>
          <w:instrText xml:space="preserve"> PAGEREF _Toc401906712 \h </w:instrText>
        </w:r>
        <w:r w:rsidR="00EC0A89">
          <w:rPr>
            <w:webHidden/>
          </w:rPr>
        </w:r>
        <w:r w:rsidR="00EC0A89">
          <w:rPr>
            <w:webHidden/>
          </w:rPr>
          <w:fldChar w:fldCharType="separate"/>
        </w:r>
        <w:r w:rsidR="008C7430">
          <w:rPr>
            <w:webHidden/>
          </w:rPr>
          <w:t>40</w:t>
        </w:r>
        <w:r w:rsidR="00EC0A89">
          <w:rPr>
            <w:webHidden/>
          </w:rPr>
          <w:fldChar w:fldCharType="end"/>
        </w:r>
      </w:hyperlink>
    </w:p>
    <w:p w14:paraId="7CB45843"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3" w:history="1">
        <w:r w:rsidRPr="00B370DD">
          <w:rPr>
            <w:rStyle w:val="Hyperlink"/>
          </w:rPr>
          <w:t>4.4</w:t>
        </w:r>
        <w:r>
          <w:rPr>
            <w:rFonts w:asciiTheme="minorHAnsi" w:eastAsiaTheme="minorEastAsia" w:hAnsiTheme="minorHAnsi" w:cstheme="minorBidi"/>
            <w:bCs w:val="0"/>
            <w:smallCaps w:val="0"/>
            <w:color w:val="auto"/>
            <w:kern w:val="0"/>
            <w:sz w:val="22"/>
            <w:szCs w:val="22"/>
            <w:lang w:eastAsia="en-US"/>
          </w:rPr>
          <w:tab/>
        </w:r>
        <w:r w:rsidRPr="00B370DD">
          <w:rPr>
            <w:rStyle w:val="Hyperlink"/>
          </w:rPr>
          <w:t>Code Sets</w:t>
        </w:r>
        <w:r>
          <w:rPr>
            <w:webHidden/>
          </w:rPr>
          <w:tab/>
        </w:r>
        <w:r w:rsidR="00EC0A89">
          <w:rPr>
            <w:webHidden/>
          </w:rPr>
          <w:fldChar w:fldCharType="begin"/>
        </w:r>
        <w:r>
          <w:rPr>
            <w:webHidden/>
          </w:rPr>
          <w:instrText xml:space="preserve"> PAGEREF _Toc401906713 \h </w:instrText>
        </w:r>
        <w:r w:rsidR="00EC0A89">
          <w:rPr>
            <w:webHidden/>
          </w:rPr>
        </w:r>
        <w:r w:rsidR="00EC0A89">
          <w:rPr>
            <w:webHidden/>
          </w:rPr>
          <w:fldChar w:fldCharType="separate"/>
        </w:r>
        <w:r w:rsidR="008C7430">
          <w:rPr>
            <w:webHidden/>
          </w:rPr>
          <w:t>40</w:t>
        </w:r>
        <w:r w:rsidR="00EC0A89">
          <w:rPr>
            <w:webHidden/>
          </w:rPr>
          <w:fldChar w:fldCharType="end"/>
        </w:r>
      </w:hyperlink>
    </w:p>
    <w:p w14:paraId="2DAB0EAF"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4" w:history="1">
        <w:r w:rsidRPr="00B370DD">
          <w:rPr>
            <w:rStyle w:val="Hyperlink"/>
          </w:rPr>
          <w:t>4.5</w:t>
        </w:r>
        <w:r>
          <w:rPr>
            <w:rFonts w:asciiTheme="minorHAnsi" w:eastAsiaTheme="minorEastAsia" w:hAnsiTheme="minorHAnsi" w:cstheme="minorBidi"/>
            <w:bCs w:val="0"/>
            <w:smallCaps w:val="0"/>
            <w:color w:val="auto"/>
            <w:kern w:val="0"/>
            <w:sz w:val="22"/>
            <w:szCs w:val="22"/>
            <w:lang w:eastAsia="en-US"/>
          </w:rPr>
          <w:tab/>
        </w:r>
        <w:r w:rsidRPr="00B370DD">
          <w:rPr>
            <w:rStyle w:val="Hyperlink"/>
          </w:rPr>
          <w:t>Purpose of Signature and Role within a Signed CDA (Example)</w:t>
        </w:r>
        <w:r>
          <w:rPr>
            <w:webHidden/>
          </w:rPr>
          <w:tab/>
        </w:r>
        <w:r w:rsidR="00EC0A89">
          <w:rPr>
            <w:webHidden/>
          </w:rPr>
          <w:fldChar w:fldCharType="begin"/>
        </w:r>
        <w:r>
          <w:rPr>
            <w:webHidden/>
          </w:rPr>
          <w:instrText xml:space="preserve"> PAGEREF _Toc401906714 \h </w:instrText>
        </w:r>
        <w:r w:rsidR="00EC0A89">
          <w:rPr>
            <w:webHidden/>
          </w:rPr>
        </w:r>
        <w:r w:rsidR="00EC0A89">
          <w:rPr>
            <w:webHidden/>
          </w:rPr>
          <w:fldChar w:fldCharType="separate"/>
        </w:r>
        <w:r w:rsidR="008C7430">
          <w:rPr>
            <w:webHidden/>
          </w:rPr>
          <w:t>41</w:t>
        </w:r>
        <w:r w:rsidR="00EC0A89">
          <w:rPr>
            <w:webHidden/>
          </w:rPr>
          <w:fldChar w:fldCharType="end"/>
        </w:r>
      </w:hyperlink>
    </w:p>
    <w:p w14:paraId="165F0B4C"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5" w:history="1">
        <w:r w:rsidRPr="00B370DD">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Risks</w:t>
        </w:r>
        <w:r>
          <w:rPr>
            <w:webHidden/>
          </w:rPr>
          <w:tab/>
        </w:r>
        <w:r w:rsidR="00EC0A89">
          <w:rPr>
            <w:webHidden/>
          </w:rPr>
          <w:fldChar w:fldCharType="begin"/>
        </w:r>
        <w:r>
          <w:rPr>
            <w:webHidden/>
          </w:rPr>
          <w:instrText xml:space="preserve"> PAGEREF _Toc401906715 \h </w:instrText>
        </w:r>
        <w:r w:rsidR="00EC0A89">
          <w:rPr>
            <w:webHidden/>
          </w:rPr>
        </w:r>
        <w:r w:rsidR="00EC0A89">
          <w:rPr>
            <w:webHidden/>
          </w:rPr>
          <w:fldChar w:fldCharType="separate"/>
        </w:r>
        <w:r w:rsidR="008C7430">
          <w:rPr>
            <w:webHidden/>
          </w:rPr>
          <w:t>46</w:t>
        </w:r>
        <w:r w:rsidR="00EC0A89">
          <w:rPr>
            <w:webHidden/>
          </w:rPr>
          <w:fldChar w:fldCharType="end"/>
        </w:r>
      </w:hyperlink>
    </w:p>
    <w:p w14:paraId="57410D2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16" w:history="1">
        <w:r w:rsidRPr="00B370DD">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A: ExampleS</w:t>
        </w:r>
        <w:r>
          <w:rPr>
            <w:webHidden/>
          </w:rPr>
          <w:tab/>
        </w:r>
        <w:r w:rsidR="00EC0A89">
          <w:rPr>
            <w:webHidden/>
          </w:rPr>
          <w:fldChar w:fldCharType="begin"/>
        </w:r>
        <w:r>
          <w:rPr>
            <w:webHidden/>
          </w:rPr>
          <w:instrText xml:space="preserve"> PAGEREF _Toc401906716 \h </w:instrText>
        </w:r>
        <w:r w:rsidR="00EC0A89">
          <w:rPr>
            <w:webHidden/>
          </w:rPr>
        </w:r>
        <w:r w:rsidR="00EC0A89">
          <w:rPr>
            <w:webHidden/>
          </w:rPr>
          <w:fldChar w:fldCharType="separate"/>
        </w:r>
        <w:r w:rsidR="008C7430">
          <w:rPr>
            <w:webHidden/>
          </w:rPr>
          <w:t>47</w:t>
        </w:r>
        <w:r w:rsidR="00EC0A89">
          <w:rPr>
            <w:webHidden/>
          </w:rPr>
          <w:fldChar w:fldCharType="end"/>
        </w:r>
      </w:hyperlink>
    </w:p>
    <w:p w14:paraId="75A30B0D"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7" w:history="1">
        <w:r w:rsidRPr="00B370DD">
          <w:rPr>
            <w:rStyle w:val="Hyperlink"/>
          </w:rPr>
          <w:t>6.1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w:t>
        </w:r>
        <w:r>
          <w:rPr>
            <w:webHidden/>
          </w:rPr>
          <w:tab/>
        </w:r>
        <w:r w:rsidR="00EC0A89">
          <w:rPr>
            <w:webHidden/>
          </w:rPr>
          <w:fldChar w:fldCharType="begin"/>
        </w:r>
        <w:r>
          <w:rPr>
            <w:webHidden/>
          </w:rPr>
          <w:instrText xml:space="preserve"> PAGEREF _Toc401906717 \h </w:instrText>
        </w:r>
        <w:r w:rsidR="00EC0A89">
          <w:rPr>
            <w:webHidden/>
          </w:rPr>
        </w:r>
        <w:r w:rsidR="00EC0A89">
          <w:rPr>
            <w:webHidden/>
          </w:rPr>
          <w:fldChar w:fldCharType="separate"/>
        </w:r>
        <w:r w:rsidR="008C7430">
          <w:rPr>
            <w:webHidden/>
          </w:rPr>
          <w:t>47</w:t>
        </w:r>
        <w:r w:rsidR="00EC0A89">
          <w:rPr>
            <w:webHidden/>
          </w:rPr>
          <w:fldChar w:fldCharType="end"/>
        </w:r>
      </w:hyperlink>
    </w:p>
    <w:p w14:paraId="0AEBE92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8" w:history="1">
        <w:r w:rsidRPr="00B370DD">
          <w:rPr>
            <w:rStyle w:val="Hyperlink"/>
          </w:rPr>
          <w:t>6.2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SAML Delegation of Rights Artifact</w:t>
        </w:r>
        <w:r>
          <w:rPr>
            <w:webHidden/>
          </w:rPr>
          <w:tab/>
        </w:r>
        <w:r w:rsidR="00EC0A89">
          <w:rPr>
            <w:webHidden/>
          </w:rPr>
          <w:fldChar w:fldCharType="begin"/>
        </w:r>
        <w:r>
          <w:rPr>
            <w:webHidden/>
          </w:rPr>
          <w:instrText xml:space="preserve"> PAGEREF _Toc401906718 \h </w:instrText>
        </w:r>
        <w:r w:rsidR="00EC0A89">
          <w:rPr>
            <w:webHidden/>
          </w:rPr>
        </w:r>
        <w:r w:rsidR="00EC0A89">
          <w:rPr>
            <w:webHidden/>
          </w:rPr>
          <w:fldChar w:fldCharType="separate"/>
        </w:r>
        <w:r w:rsidR="008C7430">
          <w:rPr>
            <w:webHidden/>
          </w:rPr>
          <w:t>51</w:t>
        </w:r>
        <w:r w:rsidR="00EC0A89">
          <w:rPr>
            <w:webHidden/>
          </w:rPr>
          <w:fldChar w:fldCharType="end"/>
        </w:r>
      </w:hyperlink>
    </w:p>
    <w:p w14:paraId="175C920E"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19" w:history="1">
        <w:r w:rsidRPr="00B370DD">
          <w:rPr>
            <w:rStyle w:val="Hyperlink"/>
          </w:rPr>
          <w:t>6.3</w:t>
        </w:r>
        <w:r>
          <w:rPr>
            <w:rFonts w:asciiTheme="minorHAnsi" w:eastAsiaTheme="minorEastAsia" w:hAnsiTheme="minorHAnsi" w:cstheme="minorBidi"/>
            <w:bCs w:val="0"/>
            <w:smallCaps w:val="0"/>
            <w:color w:val="auto"/>
            <w:kern w:val="0"/>
            <w:sz w:val="22"/>
            <w:szCs w:val="22"/>
            <w:lang w:eastAsia="en-US"/>
          </w:rPr>
          <w:tab/>
        </w:r>
        <w:r w:rsidRPr="00B370DD">
          <w:rPr>
            <w:rStyle w:val="Hyperlink"/>
          </w:rPr>
          <w:t>XAdES-X-L Digital Signature Applied to SAML Delegation of Rights</w:t>
        </w:r>
        <w:r>
          <w:rPr>
            <w:webHidden/>
          </w:rPr>
          <w:tab/>
        </w:r>
        <w:r w:rsidR="00EC0A89">
          <w:rPr>
            <w:webHidden/>
          </w:rPr>
          <w:fldChar w:fldCharType="begin"/>
        </w:r>
        <w:r>
          <w:rPr>
            <w:webHidden/>
          </w:rPr>
          <w:instrText xml:space="preserve"> PAGEREF _Toc401906719 \h </w:instrText>
        </w:r>
        <w:r w:rsidR="00EC0A89">
          <w:rPr>
            <w:webHidden/>
          </w:rPr>
        </w:r>
        <w:r w:rsidR="00EC0A89">
          <w:rPr>
            <w:webHidden/>
          </w:rPr>
          <w:fldChar w:fldCharType="separate"/>
        </w:r>
        <w:r w:rsidR="008C7430">
          <w:rPr>
            <w:webHidden/>
          </w:rPr>
          <w:t>54</w:t>
        </w:r>
        <w:r w:rsidR="00EC0A89">
          <w:rPr>
            <w:webHidden/>
          </w:rPr>
          <w:fldChar w:fldCharType="end"/>
        </w:r>
      </w:hyperlink>
    </w:p>
    <w:p w14:paraId="555BD37D"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0" w:history="1">
        <w:r w:rsidRPr="00B370DD">
          <w:rPr>
            <w:rStyle w:val="Hyperlink"/>
          </w:rPr>
          <w:t>7</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B: Signing Certificate Information</w:t>
        </w:r>
        <w:r>
          <w:rPr>
            <w:webHidden/>
          </w:rPr>
          <w:tab/>
        </w:r>
        <w:r w:rsidR="00EC0A89">
          <w:rPr>
            <w:webHidden/>
          </w:rPr>
          <w:fldChar w:fldCharType="begin"/>
        </w:r>
        <w:r>
          <w:rPr>
            <w:webHidden/>
          </w:rPr>
          <w:instrText xml:space="preserve"> PAGEREF _Toc401906720 \h </w:instrText>
        </w:r>
        <w:r w:rsidR="00EC0A89">
          <w:rPr>
            <w:webHidden/>
          </w:rPr>
        </w:r>
        <w:r w:rsidR="00EC0A89">
          <w:rPr>
            <w:webHidden/>
          </w:rPr>
          <w:fldChar w:fldCharType="separate"/>
        </w:r>
        <w:r w:rsidR="008C7430">
          <w:rPr>
            <w:webHidden/>
          </w:rPr>
          <w:t>57</w:t>
        </w:r>
        <w:r w:rsidR="00EC0A89">
          <w:rPr>
            <w:webHidden/>
          </w:rPr>
          <w:fldChar w:fldCharType="end"/>
        </w:r>
      </w:hyperlink>
    </w:p>
    <w:p w14:paraId="3ECD4949"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1" w:history="1">
        <w:r w:rsidRPr="00B370DD">
          <w:rPr>
            <w:rStyle w:val="Hyperlink"/>
          </w:rPr>
          <w:t>8</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C: Creation of the Digest</w:t>
        </w:r>
        <w:r>
          <w:rPr>
            <w:webHidden/>
          </w:rPr>
          <w:tab/>
        </w:r>
        <w:r w:rsidR="00EC0A89">
          <w:rPr>
            <w:webHidden/>
          </w:rPr>
          <w:fldChar w:fldCharType="begin"/>
        </w:r>
        <w:r>
          <w:rPr>
            <w:webHidden/>
          </w:rPr>
          <w:instrText xml:space="preserve"> PAGEREF _Toc401906721 \h </w:instrText>
        </w:r>
        <w:r w:rsidR="00EC0A89">
          <w:rPr>
            <w:webHidden/>
          </w:rPr>
        </w:r>
        <w:r w:rsidR="00EC0A89">
          <w:rPr>
            <w:webHidden/>
          </w:rPr>
          <w:fldChar w:fldCharType="separate"/>
        </w:r>
        <w:r w:rsidR="008C7430">
          <w:rPr>
            <w:webHidden/>
          </w:rPr>
          <w:t>58</w:t>
        </w:r>
        <w:r w:rsidR="00EC0A89">
          <w:rPr>
            <w:webHidden/>
          </w:rPr>
          <w:fldChar w:fldCharType="end"/>
        </w:r>
      </w:hyperlink>
    </w:p>
    <w:p w14:paraId="64815E6B"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2" w:history="1">
        <w:r w:rsidRPr="00B370DD">
          <w:rPr>
            <w:rStyle w:val="Hyperlink"/>
          </w:rPr>
          <w:t>9</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D: Multiple Signers Scenario</w:t>
        </w:r>
        <w:r>
          <w:rPr>
            <w:webHidden/>
          </w:rPr>
          <w:tab/>
        </w:r>
        <w:r w:rsidR="00EC0A89">
          <w:rPr>
            <w:webHidden/>
          </w:rPr>
          <w:fldChar w:fldCharType="begin"/>
        </w:r>
        <w:r>
          <w:rPr>
            <w:webHidden/>
          </w:rPr>
          <w:instrText xml:space="preserve"> PAGEREF _Toc401906722 \h </w:instrText>
        </w:r>
        <w:r w:rsidR="00EC0A89">
          <w:rPr>
            <w:webHidden/>
          </w:rPr>
        </w:r>
        <w:r w:rsidR="00EC0A89">
          <w:rPr>
            <w:webHidden/>
          </w:rPr>
          <w:fldChar w:fldCharType="separate"/>
        </w:r>
        <w:r w:rsidR="008C7430">
          <w:rPr>
            <w:webHidden/>
          </w:rPr>
          <w:t>59</w:t>
        </w:r>
        <w:r w:rsidR="00EC0A89">
          <w:rPr>
            <w:webHidden/>
          </w:rPr>
          <w:fldChar w:fldCharType="end"/>
        </w:r>
      </w:hyperlink>
    </w:p>
    <w:p w14:paraId="52101419"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3" w:history="1">
        <w:r w:rsidRPr="00B370DD">
          <w:rPr>
            <w:rStyle w:val="Hyperlink"/>
          </w:rPr>
          <w:t>9.1</w:t>
        </w:r>
        <w:r>
          <w:rPr>
            <w:rFonts w:asciiTheme="minorHAnsi" w:eastAsiaTheme="minorEastAsia" w:hAnsiTheme="minorHAnsi" w:cstheme="minorBidi"/>
            <w:bCs w:val="0"/>
            <w:smallCaps w:val="0"/>
            <w:color w:val="auto"/>
            <w:kern w:val="0"/>
            <w:sz w:val="22"/>
            <w:szCs w:val="22"/>
            <w:lang w:eastAsia="en-US"/>
          </w:rPr>
          <w:tab/>
        </w:r>
        <w:r w:rsidRPr="00B370DD">
          <w:rPr>
            <w:rStyle w:val="Hyperlink"/>
          </w:rPr>
          <w:t>Multiple Signers</w:t>
        </w:r>
        <w:r>
          <w:rPr>
            <w:webHidden/>
          </w:rPr>
          <w:tab/>
        </w:r>
        <w:r w:rsidR="00EC0A89">
          <w:rPr>
            <w:webHidden/>
          </w:rPr>
          <w:fldChar w:fldCharType="begin"/>
        </w:r>
        <w:r>
          <w:rPr>
            <w:webHidden/>
          </w:rPr>
          <w:instrText xml:space="preserve"> PAGEREF _Toc401906723 \h </w:instrText>
        </w:r>
        <w:r w:rsidR="00EC0A89">
          <w:rPr>
            <w:webHidden/>
          </w:rPr>
        </w:r>
        <w:r w:rsidR="00EC0A89">
          <w:rPr>
            <w:webHidden/>
          </w:rPr>
          <w:fldChar w:fldCharType="separate"/>
        </w:r>
        <w:r w:rsidR="008C7430">
          <w:rPr>
            <w:webHidden/>
          </w:rPr>
          <w:t>59</w:t>
        </w:r>
        <w:r w:rsidR="00EC0A89">
          <w:rPr>
            <w:webHidden/>
          </w:rPr>
          <w:fldChar w:fldCharType="end"/>
        </w:r>
      </w:hyperlink>
    </w:p>
    <w:p w14:paraId="4DDFEC22"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4" w:history="1">
        <w:r w:rsidRPr="00B370DD">
          <w:rPr>
            <w:rStyle w:val="Hyperlink"/>
          </w:rPr>
          <w:t>9.2</w:t>
        </w:r>
        <w:r>
          <w:rPr>
            <w:rFonts w:asciiTheme="minorHAnsi" w:eastAsiaTheme="minorEastAsia" w:hAnsiTheme="minorHAnsi" w:cstheme="minorBidi"/>
            <w:bCs w:val="0"/>
            <w:smallCaps w:val="0"/>
            <w:color w:val="auto"/>
            <w:kern w:val="0"/>
            <w:sz w:val="22"/>
            <w:szCs w:val="22"/>
            <w:lang w:eastAsia="en-US"/>
          </w:rPr>
          <w:tab/>
        </w:r>
        <w:r w:rsidRPr="00B370DD">
          <w:rPr>
            <w:rStyle w:val="Hyperlink"/>
          </w:rPr>
          <w:t>Activity Diagram</w:t>
        </w:r>
        <w:r>
          <w:rPr>
            <w:webHidden/>
          </w:rPr>
          <w:tab/>
        </w:r>
        <w:r w:rsidR="00EC0A89">
          <w:rPr>
            <w:webHidden/>
          </w:rPr>
          <w:fldChar w:fldCharType="begin"/>
        </w:r>
        <w:r>
          <w:rPr>
            <w:webHidden/>
          </w:rPr>
          <w:instrText xml:space="preserve"> PAGEREF _Toc401906724 \h </w:instrText>
        </w:r>
        <w:r w:rsidR="00EC0A89">
          <w:rPr>
            <w:webHidden/>
          </w:rPr>
        </w:r>
        <w:r w:rsidR="00EC0A89">
          <w:rPr>
            <w:webHidden/>
          </w:rPr>
          <w:fldChar w:fldCharType="separate"/>
        </w:r>
        <w:r w:rsidR="008C7430">
          <w:rPr>
            <w:webHidden/>
          </w:rPr>
          <w:t>60</w:t>
        </w:r>
        <w:r w:rsidR="00EC0A89">
          <w:rPr>
            <w:webHidden/>
          </w:rPr>
          <w:fldChar w:fldCharType="end"/>
        </w:r>
      </w:hyperlink>
    </w:p>
    <w:p w14:paraId="2272A128" w14:textId="77777777" w:rsidR="002F54DF" w:rsidRDefault="002F54DF">
      <w:pPr>
        <w:pStyle w:val="TOC2"/>
        <w:rPr>
          <w:rFonts w:asciiTheme="minorHAnsi" w:eastAsiaTheme="minorEastAsia" w:hAnsiTheme="minorHAnsi" w:cstheme="minorBidi"/>
          <w:bCs w:val="0"/>
          <w:smallCaps w:val="0"/>
          <w:color w:val="auto"/>
          <w:kern w:val="0"/>
          <w:sz w:val="22"/>
          <w:szCs w:val="22"/>
          <w:lang w:eastAsia="en-US"/>
        </w:rPr>
      </w:pPr>
      <w:hyperlink w:anchor="_Toc401906725" w:history="1">
        <w:r w:rsidRPr="00B370DD">
          <w:rPr>
            <w:rStyle w:val="Hyperlink"/>
            <w:lang w:eastAsia="en-US"/>
          </w:rPr>
          <w:t>9.3</w:t>
        </w:r>
        <w:r>
          <w:rPr>
            <w:rFonts w:asciiTheme="minorHAnsi" w:eastAsiaTheme="minorEastAsia" w:hAnsiTheme="minorHAnsi" w:cstheme="minorBidi"/>
            <w:bCs w:val="0"/>
            <w:smallCaps w:val="0"/>
            <w:color w:val="auto"/>
            <w:kern w:val="0"/>
            <w:sz w:val="22"/>
            <w:szCs w:val="22"/>
            <w:lang w:eastAsia="en-US"/>
          </w:rPr>
          <w:tab/>
        </w:r>
        <w:r w:rsidRPr="00B370DD">
          <w:rPr>
            <w:rStyle w:val="Hyperlink"/>
            <w:lang w:eastAsia="en-US"/>
          </w:rPr>
          <w:t>Base Flow</w:t>
        </w:r>
        <w:r>
          <w:rPr>
            <w:webHidden/>
          </w:rPr>
          <w:tab/>
        </w:r>
        <w:r w:rsidR="00EC0A89">
          <w:rPr>
            <w:webHidden/>
          </w:rPr>
          <w:fldChar w:fldCharType="begin"/>
        </w:r>
        <w:r>
          <w:rPr>
            <w:webHidden/>
          </w:rPr>
          <w:instrText xml:space="preserve"> PAGEREF _Toc401906725 \h </w:instrText>
        </w:r>
        <w:r w:rsidR="00EC0A89">
          <w:rPr>
            <w:webHidden/>
          </w:rPr>
        </w:r>
        <w:r w:rsidR="00EC0A89">
          <w:rPr>
            <w:webHidden/>
          </w:rPr>
          <w:fldChar w:fldCharType="separate"/>
        </w:r>
        <w:r w:rsidR="008C7430">
          <w:rPr>
            <w:webHidden/>
          </w:rPr>
          <w:t>60</w:t>
        </w:r>
        <w:r w:rsidR="00EC0A89">
          <w:rPr>
            <w:webHidden/>
          </w:rPr>
          <w:fldChar w:fldCharType="end"/>
        </w:r>
      </w:hyperlink>
    </w:p>
    <w:p w14:paraId="229D35FA"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6" w:history="1">
        <w:r w:rsidRPr="00B370DD">
          <w:rPr>
            <w:rStyle w:val="Hyperlink"/>
          </w:rPr>
          <w:t>10</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E: Signature Purpose</w:t>
        </w:r>
        <w:r>
          <w:rPr>
            <w:webHidden/>
          </w:rPr>
          <w:tab/>
        </w:r>
        <w:r w:rsidR="00EC0A89">
          <w:rPr>
            <w:webHidden/>
          </w:rPr>
          <w:fldChar w:fldCharType="begin"/>
        </w:r>
        <w:r>
          <w:rPr>
            <w:webHidden/>
          </w:rPr>
          <w:instrText xml:space="preserve"> PAGEREF _Toc401906726 \h </w:instrText>
        </w:r>
        <w:r w:rsidR="00EC0A89">
          <w:rPr>
            <w:webHidden/>
          </w:rPr>
        </w:r>
        <w:r w:rsidR="00EC0A89">
          <w:rPr>
            <w:webHidden/>
          </w:rPr>
          <w:fldChar w:fldCharType="separate"/>
        </w:r>
        <w:r w:rsidR="008C7430">
          <w:rPr>
            <w:webHidden/>
          </w:rPr>
          <w:t>62</w:t>
        </w:r>
        <w:r w:rsidR="00EC0A89">
          <w:rPr>
            <w:webHidden/>
          </w:rPr>
          <w:fldChar w:fldCharType="end"/>
        </w:r>
      </w:hyperlink>
    </w:p>
    <w:p w14:paraId="042C8560" w14:textId="77777777" w:rsidR="002F54DF" w:rsidRDefault="002F54DF">
      <w:pPr>
        <w:pStyle w:val="TOC1"/>
        <w:rPr>
          <w:rFonts w:asciiTheme="minorHAnsi" w:eastAsiaTheme="minorEastAsia" w:hAnsiTheme="minorHAnsi" w:cstheme="minorBidi"/>
          <w:b w:val="0"/>
          <w:bCs w:val="0"/>
          <w:smallCaps w:val="0"/>
          <w:color w:val="auto"/>
          <w:kern w:val="0"/>
          <w:sz w:val="22"/>
          <w:szCs w:val="22"/>
          <w:lang w:eastAsia="en-US"/>
        </w:rPr>
      </w:pPr>
      <w:hyperlink w:anchor="_Toc401906727" w:history="1">
        <w:r w:rsidRPr="00B370DD">
          <w:rPr>
            <w:rStyle w:val="Hyperlink"/>
          </w:rPr>
          <w:t>11</w:t>
        </w:r>
        <w:r>
          <w:rPr>
            <w:rFonts w:asciiTheme="minorHAnsi" w:eastAsiaTheme="minorEastAsia" w:hAnsiTheme="minorHAnsi" w:cstheme="minorBidi"/>
            <w:b w:val="0"/>
            <w:bCs w:val="0"/>
            <w:smallCaps w:val="0"/>
            <w:color w:val="auto"/>
            <w:kern w:val="0"/>
            <w:sz w:val="22"/>
            <w:szCs w:val="22"/>
            <w:lang w:eastAsia="en-US"/>
          </w:rPr>
          <w:tab/>
        </w:r>
        <w:r w:rsidRPr="00B370DD">
          <w:rPr>
            <w:rStyle w:val="Hyperlink"/>
          </w:rPr>
          <w:t>Appendix F: Glossary</w:t>
        </w:r>
        <w:r>
          <w:rPr>
            <w:webHidden/>
          </w:rPr>
          <w:tab/>
        </w:r>
        <w:r w:rsidR="00EC0A89">
          <w:rPr>
            <w:webHidden/>
          </w:rPr>
          <w:fldChar w:fldCharType="begin"/>
        </w:r>
        <w:r>
          <w:rPr>
            <w:webHidden/>
          </w:rPr>
          <w:instrText xml:space="preserve"> PAGEREF _Toc401906727 \h </w:instrText>
        </w:r>
        <w:r w:rsidR="00EC0A89">
          <w:rPr>
            <w:webHidden/>
          </w:rPr>
        </w:r>
        <w:r w:rsidR="00EC0A89">
          <w:rPr>
            <w:webHidden/>
          </w:rPr>
          <w:fldChar w:fldCharType="separate"/>
        </w:r>
        <w:r w:rsidR="008C7430">
          <w:rPr>
            <w:webHidden/>
          </w:rPr>
          <w:t>63</w:t>
        </w:r>
        <w:r w:rsidR="00EC0A89">
          <w:rPr>
            <w:webHidden/>
          </w:rPr>
          <w:fldChar w:fldCharType="end"/>
        </w:r>
      </w:hyperlink>
    </w:p>
    <w:p w14:paraId="3B056747" w14:textId="77777777" w:rsidR="001157C4" w:rsidRPr="005C28F8" w:rsidRDefault="00EC0A89" w:rsidP="005C28F8">
      <w:pPr>
        <w:sectPr w:rsidR="001157C4" w:rsidRPr="005C28F8" w:rsidSect="00E539AC">
          <w:footerReference w:type="even" r:id="rId33"/>
          <w:footerReference w:type="default" r:id="rId34"/>
          <w:pgSz w:w="12240" w:h="15840" w:code="1"/>
          <w:pgMar w:top="1440" w:right="1080" w:bottom="1080" w:left="1440" w:header="720" w:footer="720" w:gutter="0"/>
          <w:pgNumType w:start="1"/>
          <w:cols w:space="720"/>
          <w:titlePg/>
          <w:docGrid w:linePitch="360"/>
        </w:sectPr>
      </w:pPr>
      <w:r>
        <w:fldChar w:fldCharType="end"/>
      </w:r>
    </w:p>
    <w:p w14:paraId="5957D97F" w14:textId="77777777" w:rsidR="001157C4" w:rsidRDefault="001157C4" w:rsidP="001157C4">
      <w:pPr>
        <w:pStyle w:val="Heading1"/>
        <w:numPr>
          <w:ilvl w:val="0"/>
          <w:numId w:val="0"/>
        </w:numPr>
      </w:pPr>
      <w:bookmarkStart w:id="9" w:name="_Toc401906668"/>
      <w:r>
        <w:lastRenderedPageBreak/>
        <w:t>TABLES and FIGURES</w:t>
      </w:r>
      <w:bookmarkEnd w:id="9"/>
    </w:p>
    <w:p w14:paraId="1A3FBAA6" w14:textId="77777777" w:rsidR="00F633ED" w:rsidRPr="002A284A" w:rsidRDefault="00F633ED" w:rsidP="002A284A">
      <w:pPr>
        <w:pStyle w:val="TableofFigures"/>
        <w:tabs>
          <w:tab w:val="right" w:leader="dot" w:pos="9710"/>
        </w:tabs>
        <w:ind w:left="0" w:firstLine="0"/>
        <w:jc w:val="center"/>
      </w:pPr>
      <w:r>
        <w:rPr>
          <w:rFonts w:ascii="Arial" w:hAnsi="Arial" w:cs="Arial"/>
          <w:b/>
          <w:sz w:val="36"/>
          <w:szCs w:val="36"/>
        </w:rPr>
        <w:t>LIST</w:t>
      </w:r>
      <w:r w:rsidRPr="00D7499B">
        <w:rPr>
          <w:rFonts w:ascii="Arial" w:hAnsi="Arial" w:cs="Arial"/>
          <w:b/>
          <w:sz w:val="36"/>
          <w:szCs w:val="36"/>
        </w:rPr>
        <w:t xml:space="preserve"> OF </w:t>
      </w:r>
      <w:r>
        <w:rPr>
          <w:rFonts w:ascii="Arial" w:hAnsi="Arial" w:cs="Arial"/>
          <w:b/>
          <w:sz w:val="36"/>
          <w:szCs w:val="36"/>
        </w:rPr>
        <w:t>TABLES</w:t>
      </w:r>
    </w:p>
    <w:p w14:paraId="19E84028" w14:textId="77777777" w:rsidR="00B04F45" w:rsidRPr="00B04F45" w:rsidRDefault="00EC0A89">
      <w:pPr>
        <w:pStyle w:val="TableofFigures"/>
        <w:tabs>
          <w:tab w:val="right" w:leader="dot" w:pos="9710"/>
        </w:tabs>
        <w:rPr>
          <w:rFonts w:eastAsiaTheme="minorEastAsia" w:cstheme="minorBidi"/>
          <w:smallCaps w:val="0"/>
          <w:noProof/>
          <w:kern w:val="0"/>
          <w:sz w:val="24"/>
          <w:szCs w:val="24"/>
          <w:lang w:eastAsia="ja-JP"/>
        </w:rPr>
      </w:pPr>
      <w:r w:rsidRPr="00B04F45">
        <w:rPr>
          <w:rFonts w:ascii="Arial" w:hAnsi="Arial"/>
        </w:rPr>
        <w:fldChar w:fldCharType="begin"/>
      </w:r>
      <w:r w:rsidR="00EC5858" w:rsidRPr="00B04F45">
        <w:rPr>
          <w:rFonts w:ascii="Arial" w:hAnsi="Arial"/>
        </w:rPr>
        <w:instrText xml:space="preserve"> TOC \h \z \t "TABLE HEADING,1" \c "Table" </w:instrText>
      </w:r>
      <w:r w:rsidRPr="00B04F45">
        <w:rPr>
          <w:rFonts w:ascii="Arial" w:hAnsi="Arial"/>
        </w:rPr>
        <w:fldChar w:fldCharType="separate"/>
      </w:r>
      <w:r w:rsidR="00B04F45" w:rsidRPr="00B04F45">
        <w:rPr>
          <w:rFonts w:ascii="Arial Narrow" w:hAnsi="Arial Narrow" w:cs="Lucida Sans Unicode"/>
          <w:noProof/>
        </w:rPr>
        <w:t>Table 2</w:t>
      </w:r>
      <w:r w:rsidR="00B04F45" w:rsidRPr="00B04F45">
        <w:rPr>
          <w:rFonts w:ascii="Arial Narrow" w:hAnsi="Arial Narrow" w:cs="Lucida Sans Unicode"/>
          <w:noProof/>
        </w:rPr>
        <w:noBreakHyphen/>
        <w:t>1. Base Flow for User Story 1</w:t>
      </w:r>
      <w:r w:rsidR="00B04F45" w:rsidRPr="00B04F45">
        <w:rPr>
          <w:noProof/>
        </w:rPr>
        <w:tab/>
      </w:r>
      <w:r w:rsidRPr="00B04F45">
        <w:rPr>
          <w:noProof/>
        </w:rPr>
        <w:fldChar w:fldCharType="begin"/>
      </w:r>
      <w:r w:rsidR="00B04F45" w:rsidRPr="00B04F45">
        <w:rPr>
          <w:noProof/>
        </w:rPr>
        <w:instrText xml:space="preserve"> PAGEREF _Toc252486809 \h </w:instrText>
      </w:r>
      <w:r w:rsidRPr="00B04F45">
        <w:rPr>
          <w:noProof/>
        </w:rPr>
      </w:r>
      <w:r w:rsidRPr="00B04F45">
        <w:rPr>
          <w:noProof/>
        </w:rPr>
        <w:fldChar w:fldCharType="separate"/>
      </w:r>
      <w:r w:rsidR="008C7430">
        <w:rPr>
          <w:noProof/>
        </w:rPr>
        <w:t>16</w:t>
      </w:r>
      <w:r w:rsidRPr="00B04F45">
        <w:rPr>
          <w:noProof/>
        </w:rPr>
        <w:fldChar w:fldCharType="end"/>
      </w:r>
    </w:p>
    <w:p w14:paraId="7DF20DC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2. Base Flow for User Story 2</w:t>
      </w:r>
      <w:r w:rsidRPr="00B04F45">
        <w:rPr>
          <w:noProof/>
        </w:rPr>
        <w:tab/>
      </w:r>
      <w:r w:rsidR="00EC0A89" w:rsidRPr="00B04F45">
        <w:rPr>
          <w:noProof/>
        </w:rPr>
        <w:fldChar w:fldCharType="begin"/>
      </w:r>
      <w:r w:rsidRPr="00B04F45">
        <w:rPr>
          <w:noProof/>
        </w:rPr>
        <w:instrText xml:space="preserve"> PAGEREF _Toc252486810 \h </w:instrText>
      </w:r>
      <w:r w:rsidR="00EC0A89" w:rsidRPr="00B04F45">
        <w:rPr>
          <w:noProof/>
        </w:rPr>
      </w:r>
      <w:r w:rsidR="00EC0A89" w:rsidRPr="00B04F45">
        <w:rPr>
          <w:noProof/>
        </w:rPr>
        <w:fldChar w:fldCharType="separate"/>
      </w:r>
      <w:r w:rsidR="008C7430">
        <w:rPr>
          <w:noProof/>
        </w:rPr>
        <w:t>16</w:t>
      </w:r>
      <w:r w:rsidR="00EC0A89" w:rsidRPr="00B04F45">
        <w:rPr>
          <w:noProof/>
        </w:rPr>
        <w:fldChar w:fldCharType="end"/>
      </w:r>
    </w:p>
    <w:p w14:paraId="4A08786B"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3. Information Interchange Requirements</w:t>
      </w:r>
      <w:r w:rsidRPr="00B04F45">
        <w:rPr>
          <w:noProof/>
        </w:rPr>
        <w:tab/>
      </w:r>
      <w:r w:rsidR="00EC0A89" w:rsidRPr="00B04F45">
        <w:rPr>
          <w:noProof/>
        </w:rPr>
        <w:fldChar w:fldCharType="begin"/>
      </w:r>
      <w:r w:rsidRPr="00B04F45">
        <w:rPr>
          <w:noProof/>
        </w:rPr>
        <w:instrText xml:space="preserve"> PAGEREF _Toc252486811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42007FF5"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2</w:t>
      </w:r>
      <w:r w:rsidRPr="00B04F45">
        <w:rPr>
          <w:rFonts w:ascii="Arial Narrow" w:hAnsi="Arial Narrow" w:cs="Lucida Sans Unicode"/>
          <w:noProof/>
        </w:rPr>
        <w:noBreakHyphen/>
        <w:t>4. System Requirements</w:t>
      </w:r>
      <w:r w:rsidRPr="00B04F45">
        <w:rPr>
          <w:noProof/>
        </w:rPr>
        <w:tab/>
      </w:r>
      <w:r w:rsidR="00EC0A89" w:rsidRPr="00B04F45">
        <w:rPr>
          <w:noProof/>
        </w:rPr>
        <w:fldChar w:fldCharType="begin"/>
      </w:r>
      <w:r w:rsidRPr="00B04F45">
        <w:rPr>
          <w:noProof/>
        </w:rPr>
        <w:instrText xml:space="preserve"> PAGEREF _Toc252486812 \h </w:instrText>
      </w:r>
      <w:r w:rsidR="00EC0A89" w:rsidRPr="00B04F45">
        <w:rPr>
          <w:noProof/>
        </w:rPr>
      </w:r>
      <w:r w:rsidR="00EC0A89" w:rsidRPr="00B04F45">
        <w:rPr>
          <w:noProof/>
        </w:rPr>
        <w:fldChar w:fldCharType="separate"/>
      </w:r>
      <w:r w:rsidR="008C7430">
        <w:rPr>
          <w:noProof/>
        </w:rPr>
        <w:t>17</w:t>
      </w:r>
      <w:r w:rsidR="00EC0A89" w:rsidRPr="00B04F45">
        <w:rPr>
          <w:noProof/>
        </w:rPr>
        <w:fldChar w:fldCharType="end"/>
      </w:r>
    </w:p>
    <w:p w14:paraId="2839A0B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1. Document Signature</w:t>
      </w:r>
      <w:r w:rsidRPr="00B04F45">
        <w:rPr>
          <w:noProof/>
        </w:rPr>
        <w:tab/>
      </w:r>
      <w:r w:rsidR="00EC0A89" w:rsidRPr="00B04F45">
        <w:rPr>
          <w:noProof/>
        </w:rPr>
        <w:fldChar w:fldCharType="begin"/>
      </w:r>
      <w:r w:rsidRPr="00B04F45">
        <w:rPr>
          <w:noProof/>
        </w:rPr>
        <w:instrText xml:space="preserve"> PAGEREF _Toc252486813 \h </w:instrText>
      </w:r>
      <w:r w:rsidR="00EC0A89" w:rsidRPr="00B04F45">
        <w:rPr>
          <w:noProof/>
        </w:rPr>
      </w:r>
      <w:r w:rsidR="00EC0A89" w:rsidRPr="00B04F45">
        <w:rPr>
          <w:noProof/>
        </w:rPr>
        <w:fldChar w:fldCharType="separate"/>
      </w:r>
      <w:r w:rsidR="008C7430">
        <w:rPr>
          <w:noProof/>
        </w:rPr>
        <w:t>30</w:t>
      </w:r>
      <w:r w:rsidR="00EC0A89" w:rsidRPr="00B04F45">
        <w:rPr>
          <w:noProof/>
        </w:rPr>
        <w:fldChar w:fldCharType="end"/>
      </w:r>
    </w:p>
    <w:p w14:paraId="45D8381E"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2. Delegation of Rights Assertion</w:t>
      </w:r>
      <w:r w:rsidRPr="00B04F45">
        <w:rPr>
          <w:noProof/>
        </w:rPr>
        <w:tab/>
      </w:r>
      <w:r w:rsidR="00EC0A89" w:rsidRPr="00B04F45">
        <w:rPr>
          <w:noProof/>
        </w:rPr>
        <w:fldChar w:fldCharType="begin"/>
      </w:r>
      <w:r w:rsidRPr="00B04F45">
        <w:rPr>
          <w:noProof/>
        </w:rPr>
        <w:instrText xml:space="preserve"> PAGEREF _Toc252486814 \h </w:instrText>
      </w:r>
      <w:r w:rsidR="00EC0A89" w:rsidRPr="00B04F45">
        <w:rPr>
          <w:noProof/>
        </w:rPr>
      </w:r>
      <w:r w:rsidR="00EC0A89" w:rsidRPr="00B04F45">
        <w:rPr>
          <w:noProof/>
        </w:rPr>
        <w:fldChar w:fldCharType="separate"/>
      </w:r>
      <w:r w:rsidR="008C7430">
        <w:rPr>
          <w:noProof/>
        </w:rPr>
        <w:t>38</w:t>
      </w:r>
      <w:r w:rsidR="00EC0A89" w:rsidRPr="00B04F45">
        <w:rPr>
          <w:noProof/>
        </w:rPr>
        <w:fldChar w:fldCharType="end"/>
      </w:r>
    </w:p>
    <w:p w14:paraId="12EDBF5A"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3. Validated Delegation of Rights Assertion</w:t>
      </w:r>
      <w:r w:rsidRPr="00B04F45">
        <w:rPr>
          <w:noProof/>
        </w:rPr>
        <w:tab/>
      </w:r>
      <w:r w:rsidR="00EC0A89" w:rsidRPr="00B04F45">
        <w:rPr>
          <w:noProof/>
        </w:rPr>
        <w:fldChar w:fldCharType="begin"/>
      </w:r>
      <w:r w:rsidRPr="00B04F45">
        <w:rPr>
          <w:noProof/>
        </w:rPr>
        <w:instrText xml:space="preserve"> PAGEREF _Toc252486815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45D29B1D"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4</w:t>
      </w:r>
      <w:r w:rsidRPr="00B04F45">
        <w:rPr>
          <w:rFonts w:ascii="Arial Narrow" w:hAnsi="Arial Narrow" w:cs="Lucida Sans Unicode"/>
          <w:noProof/>
        </w:rPr>
        <w:noBreakHyphen/>
        <w:t>4. Code Sets</w:t>
      </w:r>
      <w:r w:rsidRPr="00B04F45">
        <w:rPr>
          <w:noProof/>
        </w:rPr>
        <w:tab/>
      </w:r>
      <w:r w:rsidR="00EC0A89" w:rsidRPr="00B04F45">
        <w:rPr>
          <w:noProof/>
        </w:rPr>
        <w:fldChar w:fldCharType="begin"/>
      </w:r>
      <w:r w:rsidRPr="00B04F45">
        <w:rPr>
          <w:noProof/>
        </w:rPr>
        <w:instrText xml:space="preserve"> PAGEREF _Toc252486816 \h </w:instrText>
      </w:r>
      <w:r w:rsidR="00EC0A89" w:rsidRPr="00B04F45">
        <w:rPr>
          <w:noProof/>
        </w:rPr>
      </w:r>
      <w:r w:rsidR="00EC0A89" w:rsidRPr="00B04F45">
        <w:rPr>
          <w:noProof/>
        </w:rPr>
        <w:fldChar w:fldCharType="separate"/>
      </w:r>
      <w:r w:rsidR="008C7430">
        <w:rPr>
          <w:noProof/>
        </w:rPr>
        <w:t>40</w:t>
      </w:r>
      <w:r w:rsidR="00EC0A89" w:rsidRPr="00B04F45">
        <w:rPr>
          <w:noProof/>
        </w:rPr>
        <w:fldChar w:fldCharType="end"/>
      </w:r>
    </w:p>
    <w:p w14:paraId="3B9582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7</w:t>
      </w:r>
      <w:r w:rsidRPr="00B04F45">
        <w:rPr>
          <w:rFonts w:ascii="Arial Narrow" w:hAnsi="Arial Narrow" w:cs="Lucida Sans Unicode"/>
          <w:noProof/>
        </w:rPr>
        <w:noBreakHyphen/>
        <w:t>1. Signing Certificate Information</w:t>
      </w:r>
      <w:r w:rsidRPr="00B04F45">
        <w:rPr>
          <w:noProof/>
        </w:rPr>
        <w:tab/>
      </w:r>
      <w:r w:rsidR="00EC0A89" w:rsidRPr="00B04F45">
        <w:rPr>
          <w:noProof/>
        </w:rPr>
        <w:fldChar w:fldCharType="begin"/>
      </w:r>
      <w:r w:rsidRPr="00B04F45">
        <w:rPr>
          <w:noProof/>
        </w:rPr>
        <w:instrText xml:space="preserve"> PAGEREF _Toc252486817 \h </w:instrText>
      </w:r>
      <w:r w:rsidR="00EC0A89" w:rsidRPr="00B04F45">
        <w:rPr>
          <w:noProof/>
        </w:rPr>
      </w:r>
      <w:r w:rsidR="00EC0A89" w:rsidRPr="00B04F45">
        <w:rPr>
          <w:noProof/>
        </w:rPr>
        <w:fldChar w:fldCharType="separate"/>
      </w:r>
      <w:r w:rsidR="008C7430">
        <w:rPr>
          <w:noProof/>
        </w:rPr>
        <w:t>57</w:t>
      </w:r>
      <w:r w:rsidR="00EC0A89" w:rsidRPr="00B04F45">
        <w:rPr>
          <w:noProof/>
        </w:rPr>
        <w:fldChar w:fldCharType="end"/>
      </w:r>
    </w:p>
    <w:p w14:paraId="71CD6ED4"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1. Signature Roles and Purposes for Multiple Signers</w:t>
      </w:r>
      <w:r w:rsidRPr="00B04F45">
        <w:rPr>
          <w:noProof/>
        </w:rPr>
        <w:tab/>
      </w:r>
      <w:r w:rsidR="00EC0A89" w:rsidRPr="00B04F45">
        <w:rPr>
          <w:noProof/>
        </w:rPr>
        <w:fldChar w:fldCharType="begin"/>
      </w:r>
      <w:r w:rsidRPr="00B04F45">
        <w:rPr>
          <w:noProof/>
        </w:rPr>
        <w:instrText xml:space="preserve"> PAGEREF _Toc252486818 \h </w:instrText>
      </w:r>
      <w:r w:rsidR="00EC0A89" w:rsidRPr="00B04F45">
        <w:rPr>
          <w:noProof/>
        </w:rPr>
      </w:r>
      <w:r w:rsidR="00EC0A89" w:rsidRPr="00B04F45">
        <w:rPr>
          <w:noProof/>
        </w:rPr>
        <w:fldChar w:fldCharType="separate"/>
      </w:r>
      <w:r w:rsidR="008C7430">
        <w:rPr>
          <w:noProof/>
        </w:rPr>
        <w:t>59</w:t>
      </w:r>
      <w:r w:rsidR="00EC0A89" w:rsidRPr="00B04F45">
        <w:rPr>
          <w:noProof/>
        </w:rPr>
        <w:fldChar w:fldCharType="end"/>
      </w:r>
    </w:p>
    <w:p w14:paraId="7121B0F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cs="Lucida Sans Unicode"/>
          <w:noProof/>
        </w:rPr>
        <w:t>Table 9</w:t>
      </w:r>
      <w:r w:rsidRPr="00B04F45">
        <w:rPr>
          <w:rFonts w:cs="Lucida Sans Unicode"/>
          <w:noProof/>
        </w:rPr>
        <w:noBreakHyphen/>
        <w:t>2. Base Flow for Multiple Signers Scenario</w:t>
      </w:r>
      <w:r w:rsidRPr="00B04F45">
        <w:rPr>
          <w:noProof/>
        </w:rPr>
        <w:tab/>
      </w:r>
      <w:r w:rsidR="00EC0A89" w:rsidRPr="00B04F45">
        <w:rPr>
          <w:noProof/>
        </w:rPr>
        <w:fldChar w:fldCharType="begin"/>
      </w:r>
      <w:r w:rsidRPr="00B04F45">
        <w:rPr>
          <w:noProof/>
        </w:rPr>
        <w:instrText xml:space="preserve"> PAGEREF _Toc252486819 \h </w:instrText>
      </w:r>
      <w:r w:rsidR="00EC0A89" w:rsidRPr="00B04F45">
        <w:rPr>
          <w:noProof/>
        </w:rPr>
      </w:r>
      <w:r w:rsidR="00EC0A89" w:rsidRPr="00B04F45">
        <w:rPr>
          <w:noProof/>
        </w:rPr>
        <w:fldChar w:fldCharType="separate"/>
      </w:r>
      <w:r w:rsidR="008C7430">
        <w:rPr>
          <w:noProof/>
        </w:rPr>
        <w:t>60</w:t>
      </w:r>
      <w:r w:rsidR="00EC0A89" w:rsidRPr="00B04F45">
        <w:rPr>
          <w:noProof/>
        </w:rPr>
        <w:fldChar w:fldCharType="end"/>
      </w:r>
    </w:p>
    <w:p w14:paraId="348E56E2"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cs="Lucida Sans Unicode"/>
          <w:noProof/>
        </w:rPr>
        <w:t>Table 10</w:t>
      </w:r>
      <w:r w:rsidRPr="00B04F45">
        <w:rPr>
          <w:rFonts w:ascii="Arial Narrow" w:hAnsi="Arial Narrow" w:cs="Lucida Sans Unicode"/>
          <w:noProof/>
        </w:rPr>
        <w:noBreakHyphen/>
        <w:t>1. Signing Purpose</w:t>
      </w:r>
      <w:r w:rsidRPr="00B04F45">
        <w:rPr>
          <w:noProof/>
        </w:rPr>
        <w:tab/>
      </w:r>
      <w:r w:rsidR="00EC0A89" w:rsidRPr="00B04F45">
        <w:rPr>
          <w:noProof/>
        </w:rPr>
        <w:fldChar w:fldCharType="begin"/>
      </w:r>
      <w:r w:rsidRPr="00B04F45">
        <w:rPr>
          <w:noProof/>
        </w:rPr>
        <w:instrText xml:space="preserve"> PAGEREF _Toc252486820 \h </w:instrText>
      </w:r>
      <w:r w:rsidR="00EC0A89" w:rsidRPr="00B04F45">
        <w:rPr>
          <w:noProof/>
        </w:rPr>
      </w:r>
      <w:r w:rsidR="00EC0A89" w:rsidRPr="00B04F45">
        <w:rPr>
          <w:noProof/>
        </w:rPr>
        <w:fldChar w:fldCharType="separate"/>
      </w:r>
      <w:r w:rsidR="008C7430">
        <w:rPr>
          <w:noProof/>
        </w:rPr>
        <w:t>62</w:t>
      </w:r>
      <w:r w:rsidR="00EC0A89" w:rsidRPr="00B04F45">
        <w:rPr>
          <w:noProof/>
        </w:rPr>
        <w:fldChar w:fldCharType="end"/>
      </w:r>
    </w:p>
    <w:p w14:paraId="53A7F8A3" w14:textId="77777777" w:rsidR="00B04F45" w:rsidRPr="00B04F45" w:rsidRDefault="00B04F45">
      <w:pPr>
        <w:pStyle w:val="TableofFigures"/>
        <w:tabs>
          <w:tab w:val="right" w:leader="dot" w:pos="9710"/>
        </w:tabs>
        <w:rPr>
          <w:rFonts w:eastAsiaTheme="minorEastAsia" w:cstheme="minorBidi"/>
          <w:smallCaps w:val="0"/>
          <w:noProof/>
          <w:kern w:val="0"/>
          <w:sz w:val="24"/>
          <w:szCs w:val="24"/>
          <w:lang w:eastAsia="ja-JP"/>
        </w:rPr>
      </w:pPr>
      <w:r w:rsidRPr="00B04F45">
        <w:rPr>
          <w:rFonts w:ascii="Arial Narrow" w:hAnsi="Arial Narrow"/>
          <w:noProof/>
        </w:rPr>
        <w:t>Table 11</w:t>
      </w:r>
      <w:r w:rsidRPr="00B04F45">
        <w:rPr>
          <w:rFonts w:ascii="Arial Narrow" w:hAnsi="Arial Narrow"/>
          <w:noProof/>
        </w:rPr>
        <w:noBreakHyphen/>
        <w:t>1. Glossary</w:t>
      </w:r>
      <w:r w:rsidRPr="00B04F45">
        <w:rPr>
          <w:noProof/>
        </w:rPr>
        <w:tab/>
      </w:r>
      <w:r w:rsidR="00EC0A89" w:rsidRPr="00B04F45">
        <w:rPr>
          <w:noProof/>
        </w:rPr>
        <w:fldChar w:fldCharType="begin"/>
      </w:r>
      <w:r w:rsidRPr="00B04F45">
        <w:rPr>
          <w:noProof/>
        </w:rPr>
        <w:instrText xml:space="preserve"> PAGEREF _Toc252486821 \h </w:instrText>
      </w:r>
      <w:r w:rsidR="00EC0A89" w:rsidRPr="00B04F45">
        <w:rPr>
          <w:noProof/>
        </w:rPr>
      </w:r>
      <w:r w:rsidR="00EC0A89" w:rsidRPr="00B04F45">
        <w:rPr>
          <w:noProof/>
        </w:rPr>
        <w:fldChar w:fldCharType="separate"/>
      </w:r>
      <w:r w:rsidR="008C7430">
        <w:rPr>
          <w:noProof/>
        </w:rPr>
        <w:t>63</w:t>
      </w:r>
      <w:r w:rsidR="00EC0A89" w:rsidRPr="00B04F45">
        <w:rPr>
          <w:noProof/>
        </w:rPr>
        <w:fldChar w:fldCharType="end"/>
      </w:r>
    </w:p>
    <w:p w14:paraId="6DFA6B90" w14:textId="77777777" w:rsidR="008320A1" w:rsidRDefault="00EC0A89" w:rsidP="00D7499B">
      <w:pPr>
        <w:pStyle w:val="TableofFigures"/>
        <w:tabs>
          <w:tab w:val="right" w:leader="dot" w:pos="9710"/>
        </w:tabs>
        <w:rPr>
          <w:rFonts w:ascii="Arial" w:hAnsi="Arial"/>
        </w:rPr>
      </w:pPr>
      <w:r w:rsidRPr="00B04F45">
        <w:rPr>
          <w:rFonts w:ascii="Arial" w:hAnsi="Arial"/>
        </w:rPr>
        <w:fldChar w:fldCharType="end"/>
      </w:r>
    </w:p>
    <w:p w14:paraId="3AFD7829" w14:textId="77777777" w:rsidR="008320A1" w:rsidRDefault="008320A1" w:rsidP="00D7499B">
      <w:pPr>
        <w:pStyle w:val="TableofFigures"/>
        <w:tabs>
          <w:tab w:val="right" w:leader="dot" w:pos="9710"/>
        </w:tabs>
        <w:ind w:left="0" w:firstLine="0"/>
        <w:jc w:val="center"/>
        <w:rPr>
          <w:rFonts w:ascii="Arial" w:hAnsi="Arial" w:cs="Arial"/>
          <w:b/>
          <w:sz w:val="36"/>
          <w:szCs w:val="36"/>
        </w:rPr>
      </w:pPr>
    </w:p>
    <w:p w14:paraId="28F798AF" w14:textId="77777777" w:rsidR="008320A1" w:rsidRDefault="0036601C" w:rsidP="00D7499B">
      <w:pPr>
        <w:pStyle w:val="TableofFigures"/>
        <w:tabs>
          <w:tab w:val="right" w:leader="dot" w:pos="9710"/>
        </w:tabs>
        <w:ind w:left="0" w:firstLine="0"/>
        <w:jc w:val="center"/>
        <w:rPr>
          <w:rFonts w:ascii="Arial" w:hAnsi="Arial" w:cs="Arial"/>
          <w:b/>
          <w:sz w:val="36"/>
          <w:szCs w:val="36"/>
        </w:rPr>
      </w:pPr>
      <w:r>
        <w:rPr>
          <w:rFonts w:ascii="Arial" w:hAnsi="Arial" w:cs="Arial"/>
          <w:b/>
          <w:sz w:val="36"/>
          <w:szCs w:val="36"/>
        </w:rPr>
        <w:t>LIST</w:t>
      </w:r>
      <w:r w:rsidRPr="00D7499B">
        <w:rPr>
          <w:rFonts w:ascii="Arial" w:hAnsi="Arial" w:cs="Arial"/>
          <w:b/>
          <w:sz w:val="36"/>
          <w:szCs w:val="36"/>
        </w:rPr>
        <w:t xml:space="preserve"> </w:t>
      </w:r>
      <w:r w:rsidR="00D7499B" w:rsidRPr="00D7499B">
        <w:rPr>
          <w:rFonts w:ascii="Arial" w:hAnsi="Arial" w:cs="Arial"/>
          <w:b/>
          <w:sz w:val="36"/>
          <w:szCs w:val="36"/>
        </w:rPr>
        <w:t>OF FIGURES</w:t>
      </w:r>
    </w:p>
    <w:p w14:paraId="3DA9389B" w14:textId="77777777" w:rsidR="00DC476A" w:rsidRPr="00CF3EC5" w:rsidRDefault="00EC0A89">
      <w:pPr>
        <w:pStyle w:val="TableofFigures"/>
        <w:tabs>
          <w:tab w:val="right" w:leader="dot" w:pos="9710"/>
        </w:tabs>
        <w:rPr>
          <w:rFonts w:eastAsiaTheme="minorEastAsia"/>
          <w:smallCaps w:val="0"/>
          <w:kern w:val="0"/>
          <w:sz w:val="24"/>
        </w:rPr>
      </w:pPr>
      <w:r w:rsidRPr="001B680E">
        <w:rPr>
          <w:rFonts w:ascii="Arial" w:hAnsi="Arial"/>
        </w:rPr>
        <w:fldChar w:fldCharType="begin"/>
      </w:r>
      <w:r w:rsidR="002B4E1C" w:rsidRPr="001B680E">
        <w:rPr>
          <w:rFonts w:ascii="Arial" w:hAnsi="Arial"/>
        </w:rPr>
        <w:instrText xml:space="preserve"> TOC \c "Figure" </w:instrText>
      </w:r>
      <w:r w:rsidRPr="001B680E">
        <w:rPr>
          <w:rFonts w:ascii="Arial" w:hAnsi="Arial"/>
        </w:rPr>
        <w:fldChar w:fldCharType="separate"/>
      </w:r>
      <w:r w:rsidR="00DC476A" w:rsidRPr="00CF3EC5">
        <w:t>Figure 2</w:t>
      </w:r>
      <w:r w:rsidR="00DC476A" w:rsidRPr="00CF3EC5">
        <w:noBreakHyphen/>
        <w:t>1. Activity Diagram 1</w:t>
      </w:r>
      <w:r w:rsidR="00DC476A" w:rsidRPr="00CF3EC5">
        <w:tab/>
      </w:r>
      <w:r w:rsidRPr="00CF3EC5">
        <w:fldChar w:fldCharType="begin"/>
      </w:r>
      <w:r w:rsidR="00DC476A" w:rsidRPr="00CF3EC5">
        <w:instrText xml:space="preserve"> PAGEREF _Toc</w:instrText>
      </w:r>
      <w:r w:rsidR="00DC476A">
        <w:rPr>
          <w:noProof/>
        </w:rPr>
        <w:instrText>252</w:instrText>
      </w:r>
      <w:r w:rsidR="00DC476A" w:rsidRPr="00CF3EC5">
        <w:instrText>37</w:instrText>
      </w:r>
      <w:r w:rsidR="00DC476A">
        <w:rPr>
          <w:noProof/>
        </w:rPr>
        <w:instrText>2723</w:instrText>
      </w:r>
      <w:r w:rsidR="00DC476A" w:rsidRPr="00CF3EC5">
        <w:instrText xml:space="preserve"> \h </w:instrText>
      </w:r>
      <w:r w:rsidRPr="00CF3EC5">
        <w:fldChar w:fldCharType="separate"/>
      </w:r>
      <w:r w:rsidR="008C7430">
        <w:rPr>
          <w:noProof/>
        </w:rPr>
        <w:t>13</w:t>
      </w:r>
      <w:r w:rsidRPr="00CF3EC5">
        <w:fldChar w:fldCharType="end"/>
      </w:r>
    </w:p>
    <w:p w14:paraId="1FED73A5" w14:textId="77777777" w:rsidR="00DC476A" w:rsidRPr="00CF3EC5" w:rsidRDefault="00DC476A">
      <w:pPr>
        <w:pStyle w:val="TableofFigures"/>
        <w:tabs>
          <w:tab w:val="right" w:leader="dot" w:pos="9710"/>
        </w:tabs>
        <w:rPr>
          <w:rFonts w:eastAsiaTheme="minorEastAsia"/>
          <w:smallCaps w:val="0"/>
          <w:kern w:val="0"/>
          <w:sz w:val="24"/>
        </w:rPr>
      </w:pPr>
      <w:r w:rsidRPr="00CF3EC5">
        <w:t>Figure 2</w:t>
      </w:r>
      <w:r w:rsidRPr="00CF3EC5">
        <w:noBreakHyphen/>
        <w:t>2. Activity Diagram 2</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4 \h </w:instrText>
      </w:r>
      <w:r w:rsidR="00EC0A89" w:rsidRPr="00CF3EC5">
        <w:fldChar w:fldCharType="separate"/>
      </w:r>
      <w:r w:rsidR="008C7430">
        <w:rPr>
          <w:noProof/>
        </w:rPr>
        <w:t>15</w:t>
      </w:r>
      <w:r w:rsidR="00EC0A89" w:rsidRPr="00CF3EC5">
        <w:fldChar w:fldCharType="end"/>
      </w:r>
    </w:p>
    <w:p w14:paraId="737A328B"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1. Delegation of Rights Process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725</w:instrText>
      </w:r>
      <w:r w:rsidRPr="00CF3EC5">
        <w:instrText xml:space="preserve"> \h </w:instrText>
      </w:r>
      <w:r w:rsidR="00EC0A89" w:rsidRPr="00CF3EC5">
        <w:fldChar w:fldCharType="separate"/>
      </w:r>
      <w:r w:rsidR="008C7430">
        <w:rPr>
          <w:noProof/>
        </w:rPr>
        <w:t>21</w:t>
      </w:r>
      <w:r w:rsidR="00EC0A89" w:rsidRPr="00CF3EC5">
        <w:fldChar w:fldCharType="end"/>
      </w:r>
    </w:p>
    <w:p w14:paraId="31F1E1C7"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2. legalAuthenticator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6 \h </w:instrText>
      </w:r>
      <w:r w:rsidR="00EC0A89" w:rsidRPr="00CF3EC5">
        <w:fldChar w:fldCharType="separate"/>
      </w:r>
      <w:r w:rsidR="008C7430">
        <w:rPr>
          <w:noProof/>
        </w:rPr>
        <w:t>24</w:t>
      </w:r>
      <w:r w:rsidR="00EC0A89" w:rsidRPr="00CF3EC5">
        <w:fldChar w:fldCharType="end"/>
      </w:r>
    </w:p>
    <w:p w14:paraId="276F5CB2"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3. Authenticator Example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2727</w:instrText>
      </w:r>
      <w:r w:rsidRPr="00CF3EC5">
        <w:instrText xml:space="preserve"> \h </w:instrText>
      </w:r>
      <w:r w:rsidR="00EC0A89" w:rsidRPr="00CF3EC5">
        <w:fldChar w:fldCharType="separate"/>
      </w:r>
      <w:r w:rsidR="008C7430">
        <w:rPr>
          <w:noProof/>
        </w:rPr>
        <w:t>25</w:t>
      </w:r>
      <w:r w:rsidR="00EC0A89" w:rsidRPr="00CF3EC5">
        <w:fldChar w:fldCharType="end"/>
      </w:r>
    </w:p>
    <w:p w14:paraId="7643E47D"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4. SignatureText Structure</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2728</w:instrText>
      </w:r>
      <w:r w:rsidRPr="00CF3EC5">
        <w:instrText xml:space="preserve"> \h </w:instrText>
      </w:r>
      <w:r w:rsidR="00EC0A89" w:rsidRPr="00CF3EC5">
        <w:fldChar w:fldCharType="separate"/>
      </w:r>
      <w:r w:rsidR="008C7430">
        <w:rPr>
          <w:noProof/>
        </w:rPr>
        <w:t>26</w:t>
      </w:r>
      <w:r w:rsidR="00EC0A89" w:rsidRPr="00CF3EC5">
        <w:fldChar w:fldCharType="end"/>
      </w:r>
    </w:p>
    <w:p w14:paraId="25A188B9" w14:textId="77777777" w:rsidR="00DC476A" w:rsidRPr="00CF3EC5" w:rsidRDefault="00DC476A">
      <w:pPr>
        <w:pStyle w:val="TableofFigures"/>
        <w:tabs>
          <w:tab w:val="right" w:leader="dot" w:pos="9710"/>
        </w:tabs>
        <w:rPr>
          <w:rFonts w:eastAsiaTheme="minorEastAsia"/>
          <w:smallCaps w:val="0"/>
          <w:kern w:val="0"/>
          <w:sz w:val="24"/>
        </w:rPr>
      </w:pPr>
      <w:r w:rsidRPr="00CF3EC5">
        <w:t>Figure 3</w:t>
      </w:r>
      <w:r w:rsidRPr="00CF3EC5">
        <w:noBreakHyphen/>
        <w:t>5. SignatureText Structure with Delegation of Rights</w:t>
      </w:r>
      <w:r w:rsidRPr="00CF3EC5">
        <w:tab/>
      </w:r>
      <w:r w:rsidR="00EC0A89" w:rsidRPr="00CF3EC5">
        <w:fldChar w:fldCharType="begin"/>
      </w:r>
      <w:r w:rsidRPr="00CF3EC5">
        <w:instrText xml:space="preserve"> PAGEREF _Toc</w:instrText>
      </w:r>
      <w:r>
        <w:rPr>
          <w:noProof/>
        </w:rPr>
        <w:instrText>252</w:instrText>
      </w:r>
      <w:r w:rsidRPr="00CF3EC5">
        <w:instrText>37</w:instrText>
      </w:r>
      <w:r>
        <w:rPr>
          <w:noProof/>
        </w:rPr>
        <w:instrText>272</w:instrText>
      </w:r>
      <w:r w:rsidRPr="00CF3EC5">
        <w:instrText xml:space="preserve">9 \h </w:instrText>
      </w:r>
      <w:r w:rsidR="00EC0A89" w:rsidRPr="00CF3EC5">
        <w:fldChar w:fldCharType="separate"/>
      </w:r>
      <w:r w:rsidR="008C7430">
        <w:rPr>
          <w:noProof/>
        </w:rPr>
        <w:t>26</w:t>
      </w:r>
      <w:r w:rsidR="00EC0A89" w:rsidRPr="00CF3EC5">
        <w:fldChar w:fldCharType="end"/>
      </w:r>
    </w:p>
    <w:p w14:paraId="4106D7AE"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1. Header Detail</w:t>
      </w:r>
      <w:r w:rsidRPr="00CF3EC5">
        <w:tab/>
      </w:r>
      <w:r w:rsidR="00EC0A89" w:rsidRPr="00CF3EC5">
        <w:fldChar w:fldCharType="begin"/>
      </w:r>
      <w:r w:rsidRPr="00CF3EC5">
        <w:instrText xml:space="preserve"> PAGEREF _</w:instrText>
      </w:r>
      <w:r>
        <w:rPr>
          <w:noProof/>
        </w:rPr>
        <w:instrText>Toc252372730</w:instrText>
      </w:r>
      <w:r w:rsidRPr="00CF3EC5">
        <w:instrText xml:space="preserve"> \h </w:instrText>
      </w:r>
      <w:r w:rsidR="00EC0A89" w:rsidRPr="00CF3EC5">
        <w:fldChar w:fldCharType="separate"/>
      </w:r>
      <w:r w:rsidR="008C7430">
        <w:rPr>
          <w:noProof/>
        </w:rPr>
        <w:t>41</w:t>
      </w:r>
      <w:r w:rsidR="00EC0A89" w:rsidRPr="00CF3EC5">
        <w:fldChar w:fldCharType="end"/>
      </w:r>
    </w:p>
    <w:p w14:paraId="3E8D0A13"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2. authenticator Detail</w:t>
      </w:r>
      <w:r w:rsidRPr="00CF3EC5">
        <w:tab/>
      </w:r>
      <w:r w:rsidR="00EC0A89" w:rsidRPr="00CF3EC5">
        <w:fldChar w:fldCharType="begin"/>
      </w:r>
      <w:r w:rsidRPr="00CF3EC5">
        <w:instrText xml:space="preserve"> PAGEREF _</w:instrText>
      </w:r>
      <w:r>
        <w:rPr>
          <w:noProof/>
        </w:rPr>
        <w:instrText>Toc252372731</w:instrText>
      </w:r>
      <w:r w:rsidRPr="00CF3EC5">
        <w:instrText xml:space="preserve"> \h </w:instrText>
      </w:r>
      <w:r w:rsidR="00EC0A89" w:rsidRPr="00CF3EC5">
        <w:fldChar w:fldCharType="separate"/>
      </w:r>
      <w:r w:rsidR="008C7430">
        <w:rPr>
          <w:noProof/>
        </w:rPr>
        <w:t>42</w:t>
      </w:r>
      <w:r w:rsidR="00EC0A89" w:rsidRPr="00CF3EC5">
        <w:fldChar w:fldCharType="end"/>
      </w:r>
    </w:p>
    <w:p w14:paraId="43C848E7"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3. sdtc:signatureText Detail</w:t>
      </w:r>
      <w:r w:rsidRPr="00CF3EC5">
        <w:tab/>
      </w:r>
      <w:r w:rsidR="00EC0A89" w:rsidRPr="00CF3EC5">
        <w:fldChar w:fldCharType="begin"/>
      </w:r>
      <w:r w:rsidRPr="00CF3EC5">
        <w:instrText xml:space="preserve"> PAGEREF _</w:instrText>
      </w:r>
      <w:r>
        <w:rPr>
          <w:noProof/>
        </w:rPr>
        <w:instrText>Toc252372732</w:instrText>
      </w:r>
      <w:r w:rsidRPr="00CF3EC5">
        <w:instrText xml:space="preserve"> \h </w:instrText>
      </w:r>
      <w:r w:rsidR="00EC0A89" w:rsidRPr="00CF3EC5">
        <w:fldChar w:fldCharType="separate"/>
      </w:r>
      <w:r w:rsidR="008C7430">
        <w:rPr>
          <w:noProof/>
        </w:rPr>
        <w:t>43</w:t>
      </w:r>
      <w:r w:rsidR="00EC0A89" w:rsidRPr="00CF3EC5">
        <w:fldChar w:fldCharType="end"/>
      </w:r>
    </w:p>
    <w:p w14:paraId="75A1A320"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Pr>
          <w:noProof/>
        </w:rPr>
        <w:noBreakHyphen/>
      </w:r>
      <w:r w:rsidRPr="00CF3EC5">
        <w:t>4</w:t>
      </w:r>
      <w:r>
        <w:rPr>
          <w:noProof/>
        </w:rPr>
        <w:t xml:space="preserve">. </w:t>
      </w:r>
      <w:r w:rsidRPr="00CF3EC5">
        <w:t>SignerRole Detail</w:t>
      </w:r>
      <w:r w:rsidRPr="00CF3EC5">
        <w:tab/>
      </w:r>
      <w:r w:rsidR="00EC0A89" w:rsidRPr="00CF3EC5">
        <w:fldChar w:fldCharType="begin"/>
      </w:r>
      <w:r w:rsidRPr="00CF3EC5">
        <w:instrText xml:space="preserve"> PAGEREF _</w:instrText>
      </w:r>
      <w:r>
        <w:rPr>
          <w:noProof/>
        </w:rPr>
        <w:instrText>Toc252372733</w:instrText>
      </w:r>
      <w:r w:rsidRPr="00CF3EC5">
        <w:instrText xml:space="preserve"> \h </w:instrText>
      </w:r>
      <w:r w:rsidR="00EC0A89" w:rsidRPr="00CF3EC5">
        <w:fldChar w:fldCharType="separate"/>
      </w:r>
      <w:r w:rsidR="008C7430">
        <w:rPr>
          <w:noProof/>
        </w:rPr>
        <w:t>44</w:t>
      </w:r>
      <w:r w:rsidR="00EC0A89" w:rsidRPr="00CF3EC5">
        <w:fldChar w:fldCharType="end"/>
      </w:r>
    </w:p>
    <w:p w14:paraId="54FC0154" w14:textId="77777777" w:rsidR="00DC476A" w:rsidRPr="00CF3EC5" w:rsidRDefault="00DC476A">
      <w:pPr>
        <w:pStyle w:val="TableofFigures"/>
        <w:tabs>
          <w:tab w:val="right" w:leader="dot" w:pos="9710"/>
        </w:tabs>
        <w:rPr>
          <w:rFonts w:eastAsiaTheme="minorEastAsia"/>
          <w:smallCaps w:val="0"/>
          <w:kern w:val="0"/>
          <w:sz w:val="24"/>
        </w:rPr>
      </w:pPr>
      <w:r w:rsidRPr="00CF3EC5">
        <w:t xml:space="preserve">Figure </w:t>
      </w:r>
      <w:r>
        <w:rPr>
          <w:noProof/>
        </w:rPr>
        <w:t>6</w:t>
      </w:r>
      <w:r w:rsidRPr="00CF3EC5">
        <w:noBreakHyphen/>
        <w:t>5. SignaturePurpose Detail</w:t>
      </w:r>
      <w:r w:rsidRPr="00CF3EC5">
        <w:tab/>
      </w:r>
      <w:r w:rsidR="00EC0A89" w:rsidRPr="00CF3EC5">
        <w:fldChar w:fldCharType="begin"/>
      </w:r>
      <w:r w:rsidRPr="00CF3EC5">
        <w:instrText xml:space="preserve"> PAGEREF _</w:instrText>
      </w:r>
      <w:r>
        <w:rPr>
          <w:noProof/>
        </w:rPr>
        <w:instrText>Toc252372734</w:instrText>
      </w:r>
      <w:r w:rsidRPr="00CF3EC5">
        <w:instrText xml:space="preserve"> \h </w:instrText>
      </w:r>
      <w:r w:rsidR="00EC0A89" w:rsidRPr="00CF3EC5">
        <w:fldChar w:fldCharType="separate"/>
      </w:r>
      <w:r w:rsidR="008C7430">
        <w:rPr>
          <w:noProof/>
        </w:rPr>
        <w:t>45</w:t>
      </w:r>
      <w:r w:rsidR="00EC0A89" w:rsidRPr="00CF3EC5">
        <w:fldChar w:fldCharType="end"/>
      </w:r>
    </w:p>
    <w:p w14:paraId="62CBD359" w14:textId="77777777" w:rsidR="00DC476A" w:rsidRPr="00CF3EC5" w:rsidRDefault="00DC476A">
      <w:pPr>
        <w:pStyle w:val="TableofFigures"/>
        <w:tabs>
          <w:tab w:val="right" w:leader="dot" w:pos="9710"/>
        </w:tabs>
        <w:rPr>
          <w:rFonts w:eastAsiaTheme="minorEastAsia"/>
          <w:smallCaps w:val="0"/>
          <w:kern w:val="0"/>
          <w:sz w:val="24"/>
        </w:rPr>
      </w:pPr>
      <w:r w:rsidRPr="00CF3EC5">
        <w:t>Figure 9</w:t>
      </w:r>
      <w:r w:rsidRPr="00CF3EC5">
        <w:noBreakHyphen/>
        <w:t>1. Activity Diagram for Multiple Signers</w:t>
      </w:r>
      <w:r w:rsidRPr="00CF3EC5">
        <w:tab/>
      </w:r>
      <w:r w:rsidR="00EC0A89" w:rsidRPr="00CF3EC5">
        <w:fldChar w:fldCharType="begin"/>
      </w:r>
      <w:r w:rsidRPr="00CF3EC5">
        <w:instrText xml:space="preserve"> PAGEREF _Toc</w:instrText>
      </w:r>
      <w:r>
        <w:rPr>
          <w:noProof/>
        </w:rPr>
        <w:instrText>252</w:instrText>
      </w:r>
      <w:r w:rsidRPr="00CF3EC5">
        <w:instrText>372</w:instrText>
      </w:r>
      <w:r>
        <w:rPr>
          <w:noProof/>
        </w:rPr>
        <w:instrText>735</w:instrText>
      </w:r>
      <w:r w:rsidRPr="00CF3EC5">
        <w:instrText xml:space="preserve"> \h </w:instrText>
      </w:r>
      <w:r w:rsidR="00EC0A89" w:rsidRPr="00CF3EC5">
        <w:fldChar w:fldCharType="separate"/>
      </w:r>
      <w:r w:rsidR="008C7430">
        <w:rPr>
          <w:noProof/>
        </w:rPr>
        <w:t>60</w:t>
      </w:r>
      <w:r w:rsidR="00EC0A89" w:rsidRPr="00CF3EC5">
        <w:fldChar w:fldCharType="end"/>
      </w:r>
    </w:p>
    <w:p w14:paraId="4077E362" w14:textId="77777777" w:rsidR="008320A1" w:rsidRDefault="00EC0A89" w:rsidP="00D7499B">
      <w:pPr>
        <w:pStyle w:val="TableofFigures"/>
        <w:tabs>
          <w:tab w:val="right" w:leader="dot" w:pos="9710"/>
        </w:tabs>
        <w:rPr>
          <w:rFonts w:ascii="Arial" w:hAnsi="Arial"/>
        </w:rPr>
      </w:pPr>
      <w:r w:rsidRPr="001B680E">
        <w:rPr>
          <w:rFonts w:ascii="Arial" w:hAnsi="Arial"/>
        </w:rPr>
        <w:fldChar w:fldCharType="end"/>
      </w:r>
    </w:p>
    <w:p w14:paraId="525B0F93" w14:textId="77777777" w:rsidR="008320A1" w:rsidRDefault="008320A1" w:rsidP="002B4E1C">
      <w:pPr>
        <w:rPr>
          <w:rFonts w:ascii="Arial" w:hAnsi="Arial"/>
          <w:bCs/>
          <w:smallCaps/>
          <w:noProof/>
          <w:color w:val="000000"/>
          <w:sz w:val="20"/>
        </w:rPr>
      </w:pPr>
    </w:p>
    <w:p w14:paraId="0A71669A" w14:textId="77777777" w:rsidR="008320A1" w:rsidRDefault="008320A1" w:rsidP="002B4E1C">
      <w:pPr>
        <w:rPr>
          <w:rFonts w:ascii="Arial" w:hAnsi="Arial"/>
          <w:bCs/>
          <w:smallCaps/>
          <w:noProof/>
          <w:color w:val="000000"/>
          <w:sz w:val="20"/>
        </w:rPr>
      </w:pPr>
    </w:p>
    <w:p w14:paraId="3B79E083" w14:textId="77777777" w:rsidR="002B4E1C" w:rsidRPr="002B4E1C" w:rsidRDefault="002B4E1C" w:rsidP="002B4E1C">
      <w:pPr>
        <w:sectPr w:rsidR="002B4E1C" w:rsidRPr="002B4E1C" w:rsidSect="00C74981">
          <w:headerReference w:type="even" r:id="rId35"/>
          <w:headerReference w:type="default" r:id="rId36"/>
          <w:headerReference w:type="first" r:id="rId37"/>
          <w:pgSz w:w="12240" w:h="15840" w:code="1"/>
          <w:pgMar w:top="1440" w:right="1080" w:bottom="1080" w:left="1440" w:header="720" w:footer="720" w:gutter="0"/>
          <w:cols w:space="720"/>
          <w:docGrid w:linePitch="360"/>
        </w:sectPr>
      </w:pPr>
    </w:p>
    <w:p w14:paraId="4DA6CEC4" w14:textId="77777777" w:rsidR="008320A1" w:rsidRDefault="00FB7D05" w:rsidP="00B04F45">
      <w:pPr>
        <w:pStyle w:val="Heading1"/>
      </w:pPr>
      <w:bookmarkStart w:id="10" w:name="_Toc343604144"/>
      <w:bookmarkStart w:id="11" w:name="_Toc374444741"/>
      <w:bookmarkStart w:id="12" w:name="_Toc252486748"/>
      <w:bookmarkStart w:id="13" w:name="_Toc401906669"/>
      <w:r w:rsidRPr="009C1B68">
        <w:lastRenderedPageBreak/>
        <w:t>Introduction</w:t>
      </w:r>
      <w:bookmarkEnd w:id="10"/>
      <w:bookmarkEnd w:id="11"/>
      <w:bookmarkEnd w:id="12"/>
      <w:bookmarkEnd w:id="13"/>
    </w:p>
    <w:p w14:paraId="1357127E" w14:textId="77777777" w:rsidR="008320A1" w:rsidRDefault="00222589" w:rsidP="00753570">
      <w:r w:rsidRPr="003F3EF2">
        <w:t>The HL7 Implementation Guide for CDA Release 2: Digital Signatures and Delegation of Rights, Release 1 is</w:t>
      </w:r>
      <w:r w:rsidR="003502CD" w:rsidRPr="003F3EF2">
        <w:t xml:space="preserve"> </w:t>
      </w:r>
      <w:r w:rsidR="00210101">
        <w:t xml:space="preserve">a </w:t>
      </w:r>
      <w:r w:rsidR="00376C1C" w:rsidRPr="003F3EF2">
        <w:t>collaboration</w:t>
      </w:r>
      <w:r w:rsidRPr="003F3EF2">
        <w:t xml:space="preserve"> between </w:t>
      </w:r>
      <w:r w:rsidR="00B0077B">
        <w:t>Health Level Seven (</w:t>
      </w:r>
      <w:r w:rsidRPr="003F3EF2">
        <w:t>HL7</w:t>
      </w:r>
      <w:r w:rsidR="00B0077B">
        <w:t>)</w:t>
      </w:r>
      <w:r w:rsidRPr="003F3EF2">
        <w:t xml:space="preserve"> the </w:t>
      </w:r>
      <w:r w:rsidRPr="003E5A5E">
        <w:t>Centers for Medicare &amp; Medicaid Services (CMS)</w:t>
      </w:r>
      <w:r w:rsidR="0004027D">
        <w:t xml:space="preserve"> and the</w:t>
      </w:r>
      <w:r w:rsidR="0004027D" w:rsidRPr="001C1181">
        <w:t xml:space="preserve"> </w:t>
      </w:r>
      <w:r w:rsidR="0004027D">
        <w:t>Office of the National Coordinator (</w:t>
      </w:r>
      <w:r w:rsidR="0004027D" w:rsidRPr="001C1181">
        <w:t>ONC</w:t>
      </w:r>
      <w:r w:rsidR="0004027D">
        <w:t>)</w:t>
      </w:r>
      <w:r w:rsidR="0004027D" w:rsidRPr="001C1181">
        <w:t xml:space="preserve"> Standards and Inte</w:t>
      </w:r>
      <w:r w:rsidR="0004027D">
        <w:t xml:space="preserve">roperability (S&amp;I) Framework </w:t>
      </w:r>
      <w:r w:rsidRPr="003E5A5E">
        <w:t>Electronic Submission o</w:t>
      </w:r>
      <w:r w:rsidR="007F2B35" w:rsidRPr="003E5A5E">
        <w:t>f Medical Documentation (</w:t>
      </w:r>
      <w:proofErr w:type="spellStart"/>
      <w:r w:rsidR="007F2B35" w:rsidRPr="003E5A5E">
        <w:t>esMD</w:t>
      </w:r>
      <w:proofErr w:type="spellEnd"/>
      <w:r w:rsidR="007F2B35" w:rsidRPr="003F3EF2">
        <w:t>) I</w:t>
      </w:r>
      <w:r w:rsidRPr="003F3EF2">
        <w:t>nitiative.</w:t>
      </w:r>
    </w:p>
    <w:p w14:paraId="0E6D24B9" w14:textId="77777777" w:rsidR="008320A1" w:rsidRDefault="00311C9D" w:rsidP="00753570">
      <w:r w:rsidRPr="003F3EF2">
        <w:t xml:space="preserve">This implementation guide </w:t>
      </w:r>
      <w:r w:rsidR="001C17AB">
        <w:t>defines</w:t>
      </w:r>
      <w:r w:rsidR="001C17AB" w:rsidRPr="003F3EF2">
        <w:t xml:space="preserve"> </w:t>
      </w:r>
      <w:r w:rsidRPr="003F3EF2">
        <w:t xml:space="preserve">a </w:t>
      </w:r>
      <w:r w:rsidR="000E3E80">
        <w:t>method</w:t>
      </w:r>
      <w:r w:rsidR="000E3E80" w:rsidRPr="003F3EF2">
        <w:t xml:space="preserve"> </w:t>
      </w:r>
      <w:r w:rsidR="001C17AB" w:rsidRPr="003F3EF2">
        <w:t xml:space="preserve">to </w:t>
      </w:r>
      <w:r w:rsidR="00B31A09">
        <w:t>i</w:t>
      </w:r>
      <w:r w:rsidR="000E3E80">
        <w:t>mbed</w:t>
      </w:r>
      <w:r w:rsidR="000E3E80" w:rsidRPr="003F3EF2">
        <w:t xml:space="preserve"> </w:t>
      </w:r>
      <w:r w:rsidR="001C17AB" w:rsidRPr="003F3EF2">
        <w:t xml:space="preserve">digital signatures </w:t>
      </w:r>
      <w:r w:rsidR="000E3E80">
        <w:t>in</w:t>
      </w:r>
      <w:r w:rsidR="000E3E80" w:rsidRPr="003F3EF2">
        <w:t xml:space="preserve"> </w:t>
      </w:r>
      <w:r w:rsidR="001C17AB" w:rsidRPr="003F3EF2">
        <w:t xml:space="preserve">a </w:t>
      </w:r>
      <w:r w:rsidR="001C17AB" w:rsidRPr="003E5A5E">
        <w:t>CDA</w:t>
      </w:r>
      <w:r w:rsidR="00C77EA6">
        <w:rPr>
          <w:rStyle w:val="FootnoteReference"/>
        </w:rPr>
        <w:footnoteReference w:id="2"/>
      </w:r>
      <w:r w:rsidR="001C17AB" w:rsidRPr="003F3EF2">
        <w:t xml:space="preserve"> document</w:t>
      </w:r>
      <w:r w:rsidR="000E3E80">
        <w:t xml:space="preserve"> and</w:t>
      </w:r>
      <w:r w:rsidR="00CF4756">
        <w:t xml:space="preserve"> </w:t>
      </w:r>
      <w:r w:rsidR="001C17AB" w:rsidRPr="003F3EF2">
        <w:t>provide</w:t>
      </w:r>
      <w:r w:rsidR="00CF4756">
        <w:t>s</w:t>
      </w:r>
      <w:r w:rsidR="001C17AB" w:rsidRPr="003F3EF2">
        <w:t xml:space="preserve"> a</w:t>
      </w:r>
      <w:r w:rsidR="00CF4756">
        <w:t>n optional</w:t>
      </w:r>
      <w:r w:rsidR="001C17AB" w:rsidRPr="003F3EF2">
        <w:t xml:space="preserve"> method of specifying delegation of right assertions</w:t>
      </w:r>
      <w:r w:rsidR="000E3E80">
        <w:t xml:space="preserve"> that may be included with the digital signatures</w:t>
      </w:r>
      <w:r w:rsidR="001C17AB">
        <w:t>.</w:t>
      </w:r>
      <w:r w:rsidR="00391227">
        <w:t xml:space="preserve"> </w:t>
      </w:r>
      <w:r w:rsidR="00753570">
        <w:t>This implementation guide will allow h</w:t>
      </w:r>
      <w:r w:rsidR="00753570" w:rsidRPr="00121B53">
        <w:t xml:space="preserve">ealth </w:t>
      </w:r>
      <w:r w:rsidR="00753570">
        <w:t>p</w:t>
      </w:r>
      <w:r w:rsidR="00753570" w:rsidRPr="00121B53">
        <w:t>lans</w:t>
      </w:r>
      <w:r w:rsidR="00753570">
        <w:t>, p</w:t>
      </w:r>
      <w:r w:rsidR="00753570" w:rsidRPr="00121B53">
        <w:t>ayers</w:t>
      </w:r>
      <w:r w:rsidR="00753570">
        <w:t>, and providers</w:t>
      </w:r>
      <w:r w:rsidR="00753570" w:rsidRPr="00121B53">
        <w:t xml:space="preserve"> to accurately authenticate the </w:t>
      </w:r>
      <w:r w:rsidR="00CF4756">
        <w:t>Authorized Signer</w:t>
      </w:r>
      <w:r w:rsidR="00210101">
        <w:t>(s)</w:t>
      </w:r>
      <w:r w:rsidR="00CF4756">
        <w:rPr>
          <w:rStyle w:val="FootnoteReference"/>
        </w:rPr>
        <w:footnoteReference w:id="3"/>
      </w:r>
      <w:r w:rsidR="00210101">
        <w:t xml:space="preserve"> of </w:t>
      </w:r>
      <w:r w:rsidR="007F7B84">
        <w:t xml:space="preserve">a </w:t>
      </w:r>
      <w:r w:rsidR="00210101">
        <w:t xml:space="preserve">CDA document </w:t>
      </w:r>
      <w:r w:rsidR="00753570" w:rsidRPr="00121B53">
        <w:t xml:space="preserve">and trust the validity and authenticity of </w:t>
      </w:r>
      <w:r w:rsidR="00210101">
        <w:t xml:space="preserve">signed </w:t>
      </w:r>
      <w:r w:rsidR="00753570" w:rsidRPr="00121B53">
        <w:t>medical documentation</w:t>
      </w:r>
      <w:r w:rsidR="00753570">
        <w:t>.</w:t>
      </w:r>
    </w:p>
    <w:p w14:paraId="0C26827C" w14:textId="77777777" w:rsidR="008320A1" w:rsidRDefault="00A1092B" w:rsidP="00391227">
      <w:r>
        <w:t xml:space="preserve">This </w:t>
      </w:r>
      <w:r w:rsidR="00DF0916">
        <w:t>implementation guide</w:t>
      </w:r>
      <w:r>
        <w:t xml:space="preserve"> </w:t>
      </w:r>
      <w:r w:rsidR="00DF0916">
        <w:t xml:space="preserve">specifies the content of </w:t>
      </w:r>
      <w:r>
        <w:t xml:space="preserve">the </w:t>
      </w:r>
      <w:proofErr w:type="spellStart"/>
      <w:proofErr w:type="gramStart"/>
      <w:r w:rsidRPr="002E4DC1">
        <w:rPr>
          <w:rFonts w:ascii="Courier New" w:hAnsi="Courier New" w:cs="Courier New"/>
        </w:rPr>
        <w:t>sdtc:signatureText</w:t>
      </w:r>
      <w:proofErr w:type="spellEnd"/>
      <w:proofErr w:type="gramEnd"/>
      <w:r w:rsidR="00BE0D15">
        <w:rPr>
          <w:rStyle w:val="FootnoteReference"/>
          <w:rFonts w:ascii="Courier New" w:hAnsi="Courier New"/>
        </w:rPr>
        <w:footnoteReference w:id="4"/>
      </w:r>
      <w:r>
        <w:t xml:space="preserve"> element</w:t>
      </w:r>
      <w:r w:rsidR="00391227">
        <w:t xml:space="preserve"> </w:t>
      </w:r>
      <w:r w:rsidR="00DF0916">
        <w:t xml:space="preserve">when included </w:t>
      </w:r>
      <w:r w:rsidR="00391227">
        <w:t xml:space="preserve">as part of the </w:t>
      </w:r>
      <w:proofErr w:type="spellStart"/>
      <w:r w:rsidR="000E3E80" w:rsidRPr="00870285">
        <w:rPr>
          <w:rFonts w:ascii="Courier New" w:hAnsi="Courier New" w:cs="Courier New"/>
        </w:rPr>
        <w:t>legalAuthenticator</w:t>
      </w:r>
      <w:proofErr w:type="spellEnd"/>
      <w:r w:rsidR="000E3E80" w:rsidRPr="00B04F45">
        <w:t xml:space="preserve"> </w:t>
      </w:r>
      <w:r w:rsidR="000E3E80" w:rsidRPr="00BB4C81">
        <w:t>and</w:t>
      </w:r>
      <w:r w:rsidR="000E3E80" w:rsidRPr="00B04F45">
        <w:t>/</w:t>
      </w:r>
      <w:r w:rsidR="000E3E80" w:rsidRPr="00BB4C81">
        <w:t>or</w:t>
      </w:r>
      <w:r w:rsidR="000E3E80" w:rsidRPr="00B04F45">
        <w:t xml:space="preserve"> </w:t>
      </w:r>
      <w:r w:rsidR="000E3E80">
        <w:rPr>
          <w:rFonts w:ascii="Courier New" w:hAnsi="Courier New" w:cs="Courier New"/>
        </w:rPr>
        <w:t>authenticator</w:t>
      </w:r>
      <w:r w:rsidR="000E3E80">
        <w:t xml:space="preserve"> </w:t>
      </w:r>
      <w:r w:rsidR="00391227">
        <w:t xml:space="preserve">participant occurrences. </w:t>
      </w:r>
      <w:r w:rsidR="00A42CD4">
        <w:t>Examples</w:t>
      </w:r>
      <w:r w:rsidR="00391227">
        <w:t xml:space="preserve"> of the </w:t>
      </w:r>
      <w:proofErr w:type="spellStart"/>
      <w:proofErr w:type="gramStart"/>
      <w:r w:rsidR="00391227" w:rsidRPr="00330711">
        <w:rPr>
          <w:rFonts w:ascii="Courier New" w:hAnsi="Courier New" w:cs="Courier New"/>
        </w:rPr>
        <w:t>sdtc:signatureText</w:t>
      </w:r>
      <w:proofErr w:type="spellEnd"/>
      <w:proofErr w:type="gramEnd"/>
      <w:r w:rsidR="00391227">
        <w:t xml:space="preserve"> </w:t>
      </w:r>
      <w:r w:rsidR="00A42CD4">
        <w:t>are</w:t>
      </w:r>
      <w:r w:rsidR="00AC6EF5">
        <w:t xml:space="preserve"> </w:t>
      </w:r>
      <w:r w:rsidR="00391227">
        <w:t>defined i</w:t>
      </w:r>
      <w:r>
        <w:t xml:space="preserve">n the </w:t>
      </w:r>
      <w:r w:rsidR="001640BF" w:rsidRPr="001640BF">
        <w:t xml:space="preserve">HL7 Implementation Guide for CDA® Release 2: </w:t>
      </w:r>
      <w:r w:rsidR="001640BF">
        <w:t>Consolidated CDA Templates for Clinical Notes (US Realm) Draft Standard for Trial Use Release 2</w:t>
      </w:r>
      <w:r w:rsidR="00AC6EF5">
        <w:rPr>
          <w:rStyle w:val="FootnoteReference"/>
        </w:rPr>
        <w:footnoteReference w:id="5"/>
      </w:r>
      <w:r w:rsidR="00AC6EF5">
        <w:t xml:space="preserve"> (C-CDA)</w:t>
      </w:r>
      <w:r w:rsidR="007F05C4">
        <w:t xml:space="preserve"> </w:t>
      </w:r>
      <w:r w:rsidR="00A42CD4">
        <w:t xml:space="preserve">and </w:t>
      </w:r>
      <w:r w:rsidR="007F05C4">
        <w:t xml:space="preserve">can be found in </w:t>
      </w:r>
      <w:r w:rsidR="00EC0A89">
        <w:fldChar w:fldCharType="begin"/>
      </w:r>
      <w:r w:rsidR="007F05C4">
        <w:instrText xml:space="preserve"> REF _Ref252144300 \h </w:instrText>
      </w:r>
      <w:r w:rsidR="00EC0A89">
        <w:fldChar w:fldCharType="separate"/>
      </w:r>
      <w:r w:rsidR="008C7430">
        <w:t>Appendix A: Example</w:t>
      </w:r>
      <w:r w:rsidR="00EC0A89">
        <w:fldChar w:fldCharType="end"/>
      </w:r>
      <w:r w:rsidR="00B0077B">
        <w:t>.</w:t>
      </w:r>
    </w:p>
    <w:p w14:paraId="3C688825" w14:textId="77777777" w:rsidR="008320A1" w:rsidRDefault="001B1054" w:rsidP="00B04F45">
      <w:pPr>
        <w:pStyle w:val="Heading2"/>
      </w:pPr>
      <w:bookmarkStart w:id="14" w:name="_Toc374444742"/>
      <w:bookmarkStart w:id="15" w:name="_Toc252486749"/>
      <w:bookmarkStart w:id="16" w:name="_Toc401906670"/>
      <w:r>
        <w:t>Purpose</w:t>
      </w:r>
      <w:bookmarkEnd w:id="14"/>
      <w:bookmarkEnd w:id="15"/>
      <w:bookmarkEnd w:id="16"/>
    </w:p>
    <w:p w14:paraId="113BB6A8" w14:textId="77777777" w:rsidR="008320A1" w:rsidRDefault="00753570" w:rsidP="00753570">
      <w:bookmarkStart w:id="17" w:name="_Toc343604145"/>
      <w:r w:rsidRPr="002411B5">
        <w:t xml:space="preserve">This </w:t>
      </w:r>
      <w:r>
        <w:t xml:space="preserve">document provides guidance on the use of digital signatures </w:t>
      </w:r>
      <w:r w:rsidR="004C5C75">
        <w:t>imbedded in</w:t>
      </w:r>
      <w:r>
        <w:t xml:space="preserve"> a CDA document to</w:t>
      </w:r>
      <w:r w:rsidRPr="00B42700">
        <w:t>:</w:t>
      </w:r>
    </w:p>
    <w:p w14:paraId="3ADAFBE3" w14:textId="77777777" w:rsidR="008320A1" w:rsidRDefault="00753570" w:rsidP="00753570">
      <w:pPr>
        <w:pStyle w:val="ListParagraph"/>
      </w:pPr>
      <w:r>
        <w:t xml:space="preserve">Provide a </w:t>
      </w:r>
      <w:r w:rsidRPr="003E5A5E">
        <w:t>non-repudiation</w:t>
      </w:r>
      <w:r>
        <w:t xml:space="preserve"> signature that attests to the </w:t>
      </w:r>
      <w:r w:rsidR="00FE4961">
        <w:t>role and signature purpose</w:t>
      </w:r>
      <w:r>
        <w:t xml:space="preserve"> </w:t>
      </w:r>
      <w:r w:rsidR="00DF0916">
        <w:t xml:space="preserve">(see </w:t>
      </w:r>
      <w:r w:rsidR="00147B50">
        <w:fldChar w:fldCharType="begin"/>
      </w:r>
      <w:r w:rsidR="00147B50">
        <w:instrText xml:space="preserve"> REF _Ref370824167 \h  \* MERGEFORMAT </w:instrText>
      </w:r>
      <w:r w:rsidR="00147B50">
        <w:fldChar w:fldCharType="separate"/>
      </w:r>
      <w:r w:rsidR="008C7430" w:rsidRPr="008C7430">
        <w:t>Table 4</w:t>
      </w:r>
      <w:r w:rsidR="008C7430" w:rsidRPr="008C7430">
        <w:noBreakHyphen/>
        <w:t>4. Code Sets</w:t>
      </w:r>
      <w:r w:rsidR="00147B50">
        <w:fldChar w:fldCharType="end"/>
      </w:r>
      <w:r w:rsidR="00DF0916">
        <w:t xml:space="preserve"> for role and signature purpose code sets) </w:t>
      </w:r>
      <w:r>
        <w:t xml:space="preserve">of each </w:t>
      </w:r>
      <w:r w:rsidR="00D97C5D">
        <w:t xml:space="preserve">Authorized Signer </w:t>
      </w:r>
      <w:r>
        <w:t>to the document.</w:t>
      </w:r>
    </w:p>
    <w:p w14:paraId="7DFDF76C" w14:textId="77777777" w:rsidR="008320A1" w:rsidRDefault="00753570" w:rsidP="00753570">
      <w:pPr>
        <w:pStyle w:val="ListParagraph"/>
      </w:pPr>
      <w:r>
        <w:t xml:space="preserve">Provide </w:t>
      </w:r>
      <w:r w:rsidR="00912EC1">
        <w:t xml:space="preserve">for a </w:t>
      </w:r>
      <w:r>
        <w:t xml:space="preserve">delegation of rights where the signer is </w:t>
      </w:r>
      <w:r w:rsidR="004C5C75">
        <w:t>a Delegated Signer</w:t>
      </w:r>
      <w:r w:rsidR="00DF0916">
        <w:rPr>
          <w:rStyle w:val="FootnoteReference"/>
        </w:rPr>
        <w:footnoteReference w:id="6"/>
      </w:r>
      <w:r w:rsidR="00DF0916">
        <w:t xml:space="preserve"> </w:t>
      </w:r>
      <w:r w:rsidR="004C5C75">
        <w:t xml:space="preserve">and </w:t>
      </w:r>
      <w:r>
        <w:t xml:space="preserve">not the </w:t>
      </w:r>
      <w:r w:rsidR="004C5C75">
        <w:t xml:space="preserve">Authorized Signer </w:t>
      </w:r>
      <w:r>
        <w:t>responsible individual or organization (e.g., the signer is acting as an authorized agent).</w:t>
      </w:r>
    </w:p>
    <w:p w14:paraId="1309E0C6" w14:textId="77777777" w:rsidR="008320A1" w:rsidRDefault="00753570" w:rsidP="00753570">
      <w:pPr>
        <w:pStyle w:val="ListParagraph"/>
      </w:pPr>
      <w:r>
        <w:t xml:space="preserve">Provide a medical/legal attestation for </w:t>
      </w:r>
      <w:r w:rsidR="00DF0916">
        <w:t xml:space="preserve">administrative and clinical purposes such as </w:t>
      </w:r>
      <w:r>
        <w:t>documenting transfer of clinical care (e.g. the</w:t>
      </w:r>
      <w:r w:rsidR="004D3BDB">
        <w:t xml:space="preserve"> </w:t>
      </w:r>
      <w:r>
        <w:t>Longitudinal Coordination of Care initiative</w:t>
      </w:r>
      <w:r w:rsidR="00AB65BD">
        <w:t>)</w:t>
      </w:r>
      <w:r>
        <w:rPr>
          <w:rStyle w:val="FootnoteReference"/>
        </w:rPr>
        <w:footnoteReference w:id="7"/>
      </w:r>
      <w:r w:rsidR="00B0077B">
        <w:t>.</w:t>
      </w:r>
    </w:p>
    <w:p w14:paraId="7D00CD30" w14:textId="77777777" w:rsidR="008320A1" w:rsidRDefault="0041459A" w:rsidP="00753570">
      <w:pPr>
        <w:pStyle w:val="ListParagraph"/>
      </w:pPr>
      <w:r>
        <w:t xml:space="preserve">Provide for both </w:t>
      </w:r>
      <w:r w:rsidR="00FA7453">
        <w:t xml:space="preserve">digital </w:t>
      </w:r>
      <w:r>
        <w:t>co-signatures and counter signatures</w:t>
      </w:r>
      <w:r w:rsidR="00B0077B">
        <w:t>.</w:t>
      </w:r>
    </w:p>
    <w:p w14:paraId="22CCB2A9" w14:textId="77777777" w:rsidR="008320A1" w:rsidRDefault="00912EC1" w:rsidP="00B04F45">
      <w:r w:rsidRPr="00912EC1">
        <w:t xml:space="preserve">For example, </w:t>
      </w:r>
      <w:r w:rsidR="00B0077B">
        <w:t>a</w:t>
      </w:r>
      <w:r w:rsidRPr="00912EC1">
        <w:t xml:space="preserve">n Authorized Signer may play a role in the document, such as </w:t>
      </w:r>
      <w:r w:rsidR="007F7B84">
        <w:t>‘</w:t>
      </w:r>
      <w:r w:rsidRPr="00912EC1">
        <w:t>author</w:t>
      </w:r>
      <w:r w:rsidR="007F7B84">
        <w:t>’</w:t>
      </w:r>
      <w:r w:rsidRPr="00912EC1">
        <w:t xml:space="preserve">, and would therefore be represented in the </w:t>
      </w:r>
      <w:r w:rsidRPr="00B04F45">
        <w:rPr>
          <w:rFonts w:ascii="Courier New" w:hAnsi="Courier New"/>
        </w:rPr>
        <w:t>author</w:t>
      </w:r>
      <w:r w:rsidRPr="00912EC1">
        <w:t xml:space="preserve"> participation declared in the header. </w:t>
      </w:r>
      <w:r w:rsidR="007F7B84">
        <w:t>The</w:t>
      </w:r>
      <w:r w:rsidRPr="00912EC1">
        <w:t xml:space="preserve"> Authorized Signer will </w:t>
      </w:r>
      <w:r w:rsidR="0092227B">
        <w:t xml:space="preserve">also </w:t>
      </w:r>
      <w:r w:rsidRPr="00912EC1">
        <w:t xml:space="preserve">be represented as an </w:t>
      </w:r>
      <w:r w:rsidRPr="00330711">
        <w:rPr>
          <w:rFonts w:ascii="Courier New" w:hAnsi="Courier New" w:cs="Courier New"/>
        </w:rPr>
        <w:t>authenticator</w:t>
      </w:r>
      <w:r w:rsidRPr="00912EC1">
        <w:t xml:space="preserve"> in the header. In the </w:t>
      </w:r>
      <w:proofErr w:type="spellStart"/>
      <w:proofErr w:type="gramStart"/>
      <w:r w:rsidR="00055B09" w:rsidRPr="00330711">
        <w:rPr>
          <w:rFonts w:ascii="Courier New" w:hAnsi="Courier New" w:cs="Courier New"/>
        </w:rPr>
        <w:t>sdtc:</w:t>
      </w:r>
      <w:r w:rsidRPr="002A284A">
        <w:rPr>
          <w:rFonts w:ascii="Courier New" w:hAnsi="Courier New" w:cs="Courier New"/>
        </w:rPr>
        <w:t>signatureText</w:t>
      </w:r>
      <w:proofErr w:type="spellEnd"/>
      <w:proofErr w:type="gramEnd"/>
      <w:r w:rsidRPr="00912EC1">
        <w:t xml:space="preserve"> for the </w:t>
      </w:r>
      <w:r w:rsidRPr="00330711">
        <w:rPr>
          <w:rFonts w:ascii="Courier New" w:hAnsi="Courier New" w:cs="Courier New"/>
        </w:rPr>
        <w:t>authenticator</w:t>
      </w:r>
      <w:r w:rsidRPr="00912EC1">
        <w:t xml:space="preserve">, the Authorized Signer will have a </w:t>
      </w:r>
      <w:proofErr w:type="spellStart"/>
      <w:r w:rsidRPr="002A284A">
        <w:rPr>
          <w:rFonts w:ascii="Courier New" w:hAnsi="Courier New" w:cs="Courier New"/>
        </w:rPr>
        <w:t>signerRole</w:t>
      </w:r>
      <w:proofErr w:type="spellEnd"/>
      <w:r w:rsidRPr="00912EC1">
        <w:t xml:space="preserve">. If this Authorized Signer claims to be an anesthesiologist, signing as an author, then this information would be represented in the </w:t>
      </w:r>
      <w:proofErr w:type="spellStart"/>
      <w:r w:rsidRPr="002A284A">
        <w:rPr>
          <w:rFonts w:ascii="Courier New" w:hAnsi="Courier New" w:cs="Courier New"/>
        </w:rPr>
        <w:t>signerRole</w:t>
      </w:r>
      <w:proofErr w:type="spellEnd"/>
      <w:r w:rsidRPr="00912EC1">
        <w:t xml:space="preserve"> as the </w:t>
      </w:r>
      <w:proofErr w:type="spellStart"/>
      <w:r w:rsidRPr="002A284A">
        <w:rPr>
          <w:rFonts w:ascii="Courier New" w:hAnsi="Courier New" w:cs="Courier New"/>
        </w:rPr>
        <w:t>claimedRole</w:t>
      </w:r>
      <w:proofErr w:type="spellEnd"/>
      <w:r>
        <w:t xml:space="preserve"> and </w:t>
      </w:r>
      <w:proofErr w:type="spellStart"/>
      <w:r w:rsidRPr="002A284A">
        <w:rPr>
          <w:rFonts w:ascii="Courier New" w:hAnsi="Courier New" w:cs="Courier New"/>
        </w:rPr>
        <w:t>signaturePurpose</w:t>
      </w:r>
      <w:proofErr w:type="spellEnd"/>
      <w:r w:rsidR="00B0077B">
        <w:t xml:space="preserve">. </w:t>
      </w:r>
      <w:r w:rsidR="0041459A">
        <w:t xml:space="preserve">Through appropriate use of both </w:t>
      </w:r>
      <w:proofErr w:type="spellStart"/>
      <w:r w:rsidR="0041459A" w:rsidRPr="002A284A">
        <w:rPr>
          <w:rFonts w:ascii="Courier New" w:hAnsi="Courier New" w:cs="Courier New"/>
        </w:rPr>
        <w:t>signerRole</w:t>
      </w:r>
      <w:proofErr w:type="spellEnd"/>
      <w:r w:rsidR="0041459A">
        <w:t xml:space="preserve"> and </w:t>
      </w:r>
      <w:proofErr w:type="spellStart"/>
      <w:r w:rsidR="0041459A" w:rsidRPr="002A284A">
        <w:rPr>
          <w:rFonts w:ascii="Courier New" w:hAnsi="Courier New" w:cs="Courier New"/>
        </w:rPr>
        <w:t>signaturePurpose</w:t>
      </w:r>
      <w:proofErr w:type="spellEnd"/>
      <w:r w:rsidR="0041459A">
        <w:t>, digital signatures can accommodate co-signatures on any CDA (e.g. multiple Authorized Signers can indicate that they are co-authors). In addition, since the XAdES-X-L standard use</w:t>
      </w:r>
      <w:r w:rsidR="007F7B84">
        <w:t>d</w:t>
      </w:r>
      <w:r w:rsidR="0041459A">
        <w:t xml:space="preserve"> by this guide supports counter signatures, any digital signature may be countersigned.</w:t>
      </w:r>
    </w:p>
    <w:p w14:paraId="21EEB990" w14:textId="77777777" w:rsidR="008320A1" w:rsidRDefault="00753570" w:rsidP="00753570">
      <w:r w:rsidRPr="00594A09">
        <w:lastRenderedPageBreak/>
        <w:t>It is intended to:</w:t>
      </w:r>
    </w:p>
    <w:p w14:paraId="5E519DAE" w14:textId="77777777" w:rsidR="008320A1" w:rsidRDefault="00A1164F" w:rsidP="00A1164F">
      <w:pPr>
        <w:pStyle w:val="ListParagraph"/>
      </w:pPr>
      <w:r>
        <w:t>Identify a method of incorporating digital signatures and delegation of right assertions into the header of a CDA document.</w:t>
      </w:r>
    </w:p>
    <w:p w14:paraId="7C1B0A47" w14:textId="77777777" w:rsidR="008320A1" w:rsidRDefault="00753570" w:rsidP="00870285">
      <w:pPr>
        <w:pStyle w:val="ListParagraph"/>
      </w:pPr>
      <w:r>
        <w:t>Identify</w:t>
      </w:r>
      <w:r w:rsidRPr="00594A09">
        <w:t xml:space="preserve"> a </w:t>
      </w:r>
      <w:r>
        <w:t xml:space="preserve">digital signature standard for a CDA document </w:t>
      </w:r>
      <w:r w:rsidRPr="00594A09">
        <w:t xml:space="preserve">that supports the </w:t>
      </w:r>
      <w:r>
        <w:t>exchange</w:t>
      </w:r>
      <w:r w:rsidRPr="00594A09">
        <w:t xml:space="preserve"> of</w:t>
      </w:r>
      <w:r>
        <w:t xml:space="preserve"> a signed:</w:t>
      </w:r>
    </w:p>
    <w:p w14:paraId="34663F7A" w14:textId="77777777" w:rsidR="008320A1" w:rsidRDefault="00753570" w:rsidP="00BC714C">
      <w:pPr>
        <w:pStyle w:val="ListParagraph"/>
        <w:numPr>
          <w:ilvl w:val="1"/>
          <w:numId w:val="35"/>
        </w:numPr>
      </w:pPr>
      <w:r>
        <w:t xml:space="preserve">Digest of the </w:t>
      </w:r>
      <w:proofErr w:type="gramStart"/>
      <w:r>
        <w:t>message</w:t>
      </w:r>
      <w:r w:rsidR="00B60018">
        <w:t>;</w:t>
      </w:r>
      <w:proofErr w:type="gramEnd"/>
    </w:p>
    <w:p w14:paraId="519E048F" w14:textId="77777777" w:rsidR="008320A1" w:rsidRDefault="00753570" w:rsidP="00BC714C">
      <w:pPr>
        <w:pStyle w:val="ListParagraph"/>
        <w:numPr>
          <w:ilvl w:val="1"/>
          <w:numId w:val="35"/>
        </w:numPr>
      </w:pPr>
      <w:proofErr w:type="gramStart"/>
      <w:r>
        <w:t>Timestamp</w:t>
      </w:r>
      <w:r w:rsidR="00B60018">
        <w:t>;</w:t>
      </w:r>
      <w:proofErr w:type="gramEnd"/>
    </w:p>
    <w:p w14:paraId="3621C89A" w14:textId="77777777" w:rsidR="008320A1" w:rsidRDefault="00210101" w:rsidP="00BC714C">
      <w:pPr>
        <w:pStyle w:val="ListParagraph"/>
        <w:numPr>
          <w:ilvl w:val="1"/>
          <w:numId w:val="35"/>
        </w:numPr>
      </w:pPr>
      <w:r>
        <w:t xml:space="preserve">Role of the </w:t>
      </w:r>
      <w:proofErr w:type="gramStart"/>
      <w:r>
        <w:t>signer</w:t>
      </w:r>
      <w:r w:rsidR="00B60018">
        <w:t>;</w:t>
      </w:r>
      <w:proofErr w:type="gramEnd"/>
    </w:p>
    <w:p w14:paraId="49198FF1" w14:textId="77777777" w:rsidR="008320A1" w:rsidRDefault="00753570" w:rsidP="00BC714C">
      <w:pPr>
        <w:pStyle w:val="ListParagraph"/>
        <w:numPr>
          <w:ilvl w:val="1"/>
          <w:numId w:val="35"/>
        </w:numPr>
      </w:pPr>
      <w:r>
        <w:t>Purpose of signature</w:t>
      </w:r>
      <w:r w:rsidR="00B60018">
        <w:t>.</w:t>
      </w:r>
    </w:p>
    <w:p w14:paraId="74B3DBC7" w14:textId="77777777" w:rsidR="008320A1" w:rsidRDefault="00753570" w:rsidP="00870285">
      <w:pPr>
        <w:pStyle w:val="ListParagraph"/>
      </w:pPr>
      <w:r>
        <w:t>Identify</w:t>
      </w:r>
      <w:r w:rsidRPr="00594A09">
        <w:t xml:space="preserve"> a </w:t>
      </w:r>
      <w:r>
        <w:t>digital signature standard for</w:t>
      </w:r>
      <w:r w:rsidR="00A1164F">
        <w:t>:</w:t>
      </w:r>
    </w:p>
    <w:p w14:paraId="33034938" w14:textId="77777777" w:rsidR="008320A1" w:rsidRDefault="00753570" w:rsidP="00BC714C">
      <w:pPr>
        <w:pStyle w:val="ListParagraph"/>
        <w:numPr>
          <w:ilvl w:val="1"/>
          <w:numId w:val="35"/>
        </w:numPr>
      </w:pPr>
      <w:r>
        <w:t>T</w:t>
      </w:r>
      <w:r w:rsidRPr="00594A09">
        <w:t xml:space="preserve">he public certificate </w:t>
      </w:r>
      <w:r>
        <w:t xml:space="preserve">of the </w:t>
      </w:r>
      <w:proofErr w:type="gramStart"/>
      <w:r>
        <w:t>signer</w:t>
      </w:r>
      <w:r w:rsidR="00B60018">
        <w:t>;</w:t>
      </w:r>
      <w:proofErr w:type="gramEnd"/>
    </w:p>
    <w:p w14:paraId="201CC0CA" w14:textId="77777777" w:rsidR="008320A1" w:rsidRDefault="00753570" w:rsidP="00BC714C">
      <w:pPr>
        <w:pStyle w:val="ListParagraph"/>
        <w:numPr>
          <w:ilvl w:val="1"/>
          <w:numId w:val="35"/>
        </w:numPr>
      </w:pPr>
      <w:r>
        <w:t>Long term</w:t>
      </w:r>
      <w:r w:rsidRPr="00594A09">
        <w:t xml:space="preserve"> </w:t>
      </w:r>
      <w:r>
        <w:t xml:space="preserve">validation data, including </w:t>
      </w:r>
      <w:r w:rsidRPr="00594A09">
        <w:t xml:space="preserve">Online Certificate Status Protocol </w:t>
      </w:r>
      <w:r>
        <w:t>(OCSP) response and/or Certificate Revocation List (CRL)</w:t>
      </w:r>
      <w:r w:rsidR="00B60018">
        <w:t>.</w:t>
      </w:r>
    </w:p>
    <w:p w14:paraId="0A1CB7E3" w14:textId="77777777" w:rsidR="008320A1" w:rsidRDefault="00753570" w:rsidP="00753570">
      <w:pPr>
        <w:pStyle w:val="ListParagraph"/>
        <w:numPr>
          <w:ilvl w:val="0"/>
          <w:numId w:val="1"/>
        </w:numPr>
      </w:pPr>
      <w:r>
        <w:t>Identify</w:t>
      </w:r>
      <w:r w:rsidRPr="00594A09">
        <w:t xml:space="preserve"> a standard </w:t>
      </w:r>
      <w:r>
        <w:t>to assert a</w:t>
      </w:r>
      <w:r w:rsidRPr="00594A09">
        <w:t xml:space="preserve"> delegation of rights</w:t>
      </w:r>
      <w:r>
        <w:t xml:space="preserve"> that</w:t>
      </w:r>
      <w:r w:rsidRPr="00594A09">
        <w:t xml:space="preserve"> </w:t>
      </w:r>
      <w:r>
        <w:t>supports the exchange of:</w:t>
      </w:r>
    </w:p>
    <w:p w14:paraId="0AC74347" w14:textId="77777777" w:rsidR="008320A1" w:rsidRDefault="00753570" w:rsidP="00753570">
      <w:pPr>
        <w:pStyle w:val="ListParagraph"/>
        <w:numPr>
          <w:ilvl w:val="1"/>
          <w:numId w:val="1"/>
        </w:numPr>
      </w:pPr>
      <w:r>
        <w:t>T</w:t>
      </w:r>
      <w:r w:rsidRPr="00594A09">
        <w:t>he</w:t>
      </w:r>
      <w:r>
        <w:t xml:space="preserve"> certificate ID of both </w:t>
      </w:r>
      <w:proofErr w:type="gramStart"/>
      <w:r>
        <w:t>parties</w:t>
      </w:r>
      <w:r w:rsidR="00B60018">
        <w:t>;</w:t>
      </w:r>
      <w:proofErr w:type="gramEnd"/>
    </w:p>
    <w:p w14:paraId="196CBD08" w14:textId="77777777" w:rsidR="008320A1" w:rsidRDefault="00753570" w:rsidP="00753570">
      <w:pPr>
        <w:pStyle w:val="ListParagraph"/>
        <w:numPr>
          <w:ilvl w:val="1"/>
          <w:numId w:val="1"/>
        </w:numPr>
      </w:pPr>
      <w:r>
        <w:t xml:space="preserve">The purpose of the </w:t>
      </w:r>
      <w:proofErr w:type="gramStart"/>
      <w:r>
        <w:t>delegation</w:t>
      </w:r>
      <w:r w:rsidR="00B60018">
        <w:t>;</w:t>
      </w:r>
      <w:proofErr w:type="gramEnd"/>
    </w:p>
    <w:p w14:paraId="7B9CA542" w14:textId="77777777" w:rsidR="008320A1" w:rsidRDefault="00753570" w:rsidP="00753570">
      <w:pPr>
        <w:pStyle w:val="ListParagraph"/>
        <w:numPr>
          <w:ilvl w:val="1"/>
          <w:numId w:val="1"/>
        </w:numPr>
      </w:pPr>
      <w:r>
        <w:t>The effective date range of the assertion</w:t>
      </w:r>
      <w:r w:rsidR="00B60018">
        <w:t>.</w:t>
      </w:r>
    </w:p>
    <w:p w14:paraId="437CCE83" w14:textId="77777777" w:rsidR="008320A1" w:rsidRDefault="00753570" w:rsidP="00753570">
      <w:pPr>
        <w:pStyle w:val="ListParagraph"/>
        <w:numPr>
          <w:ilvl w:val="0"/>
          <w:numId w:val="1"/>
        </w:numPr>
      </w:pPr>
      <w:r>
        <w:t>Identify a method to validate an existing delegation of rights assertion.</w:t>
      </w:r>
    </w:p>
    <w:p w14:paraId="260B430B" w14:textId="77777777" w:rsidR="008320A1" w:rsidRDefault="00753570" w:rsidP="00753570">
      <w:pPr>
        <w:spacing w:before="240"/>
      </w:pPr>
      <w:r w:rsidRPr="00D11340">
        <w:t xml:space="preserve">The </w:t>
      </w:r>
      <w:r w:rsidR="00A1164F">
        <w:t>ability</w:t>
      </w:r>
      <w:r w:rsidR="006E13BA">
        <w:t xml:space="preserve"> to provide D</w:t>
      </w:r>
      <w:r w:rsidRPr="00D11340">
        <w:t xml:space="preserve">igital </w:t>
      </w:r>
      <w:r w:rsidR="006E13BA">
        <w:t>S</w:t>
      </w:r>
      <w:r w:rsidRPr="00D11340">
        <w:t xml:space="preserve">ignatures and </w:t>
      </w:r>
      <w:r w:rsidR="006E13BA">
        <w:t>D</w:t>
      </w:r>
      <w:r w:rsidRPr="00D11340">
        <w:t xml:space="preserve">elegation of </w:t>
      </w:r>
      <w:r w:rsidR="006E13BA">
        <w:t>R</w:t>
      </w:r>
      <w:r w:rsidRPr="00D11340">
        <w:t xml:space="preserve">ights </w:t>
      </w:r>
      <w:r w:rsidR="006E13BA">
        <w:t>A</w:t>
      </w:r>
      <w:r>
        <w:t xml:space="preserve">ssertion </w:t>
      </w:r>
      <w:r w:rsidRPr="00D11340">
        <w:t xml:space="preserve">artifacts can be </w:t>
      </w:r>
      <w:r w:rsidR="00A1164F">
        <w:t>achieved</w:t>
      </w:r>
      <w:r w:rsidRPr="00D11340">
        <w:t xml:space="preserve"> with existing standards</w:t>
      </w:r>
      <w:r>
        <w:t xml:space="preserve">. </w:t>
      </w:r>
      <w:r w:rsidRPr="00D11340">
        <w:t>The capability may be provided as a service by third parties or incorporated directly into or provided in conjunction with EHRs and payer systems</w:t>
      </w:r>
      <w:r>
        <w:t>. A method to</w:t>
      </w:r>
      <w:r w:rsidRPr="00D11340">
        <w:t xml:space="preserve"> support validation </w:t>
      </w:r>
      <w:r>
        <w:t xml:space="preserve">of an existing </w:t>
      </w:r>
      <w:r w:rsidRPr="00D11340">
        <w:t>delegation</w:t>
      </w:r>
      <w:r>
        <w:t xml:space="preserve"> of rights</w:t>
      </w:r>
      <w:r w:rsidRPr="00D11340">
        <w:t xml:space="preserve"> assertion </w:t>
      </w:r>
      <w:r>
        <w:t>is</w:t>
      </w:r>
      <w:r w:rsidR="00A1164F">
        <w:t xml:space="preserve"> </w:t>
      </w:r>
      <w:r>
        <w:t>presented in this guide</w:t>
      </w:r>
      <w:r w:rsidR="00B60018">
        <w:t xml:space="preserve">, see </w:t>
      </w:r>
      <w:r w:rsidR="00ED77BF">
        <w:t>S</w:t>
      </w:r>
      <w:r w:rsidR="00B60018">
        <w:t xml:space="preserve">ection </w:t>
      </w:r>
      <w:r w:rsidR="00EC0A89">
        <w:fldChar w:fldCharType="begin"/>
      </w:r>
      <w:r w:rsidR="00B60018">
        <w:instrText xml:space="preserve"> REF _Ref247628661 \w \h </w:instrText>
      </w:r>
      <w:r w:rsidR="00EC0A89">
        <w:fldChar w:fldCharType="separate"/>
      </w:r>
      <w:r w:rsidR="008C7430">
        <w:t>3.2.6</w:t>
      </w:r>
      <w:r w:rsidR="00EC0A89">
        <w:fldChar w:fldCharType="end"/>
      </w:r>
      <w:r w:rsidR="00B60018">
        <w:t xml:space="preserve"> </w:t>
      </w:r>
      <w:r w:rsidR="00EC0A89">
        <w:fldChar w:fldCharType="begin"/>
      </w:r>
      <w:r w:rsidR="00B60018">
        <w:instrText xml:space="preserve"> REF _Ref247628661 \h </w:instrText>
      </w:r>
      <w:r w:rsidR="00EC0A89">
        <w:fldChar w:fldCharType="separate"/>
      </w:r>
      <w:r w:rsidR="008C7430">
        <w:t>Validating the Delegation of Rights Artifact</w:t>
      </w:r>
      <w:r w:rsidR="00EC0A89">
        <w:fldChar w:fldCharType="end"/>
      </w:r>
      <w:r>
        <w:t>.</w:t>
      </w:r>
    </w:p>
    <w:p w14:paraId="1917D377" w14:textId="77777777" w:rsidR="008320A1" w:rsidRDefault="00FB7D05" w:rsidP="00B04F45">
      <w:pPr>
        <w:pStyle w:val="Heading2"/>
      </w:pPr>
      <w:bookmarkStart w:id="18" w:name="_Toc374444743"/>
      <w:bookmarkStart w:id="19" w:name="_Toc252486750"/>
      <w:bookmarkStart w:id="20" w:name="_Toc401906671"/>
      <w:r w:rsidRPr="009C1B68">
        <w:t>Audience</w:t>
      </w:r>
      <w:bookmarkEnd w:id="17"/>
      <w:bookmarkEnd w:id="18"/>
      <w:bookmarkEnd w:id="19"/>
      <w:bookmarkEnd w:id="20"/>
    </w:p>
    <w:p w14:paraId="4218473C" w14:textId="77777777" w:rsidR="008320A1" w:rsidRDefault="00FB7D05" w:rsidP="00FB7D05">
      <w:r w:rsidRPr="002411B5">
        <w:t xml:space="preserve">This </w:t>
      </w:r>
      <w:r w:rsidR="00E87A64">
        <w:t>g</w:t>
      </w:r>
      <w:r w:rsidRPr="002411B5">
        <w:t>uide is intended to assist</w:t>
      </w:r>
      <w:r w:rsidR="00855823">
        <w:t xml:space="preserve"> analysts, developers,</w:t>
      </w:r>
      <w:r w:rsidRPr="002411B5">
        <w:t xml:space="preserve"> </w:t>
      </w:r>
      <w:r w:rsidR="00071BC1">
        <w:t>p</w:t>
      </w:r>
      <w:r w:rsidRPr="002411B5">
        <w:t xml:space="preserve">roviders, </w:t>
      </w:r>
      <w:r w:rsidR="00071BC1">
        <w:t>a</w:t>
      </w:r>
      <w:r w:rsidR="00071BC1" w:rsidRPr="002411B5">
        <w:t>gents</w:t>
      </w:r>
      <w:r w:rsidRPr="002411B5">
        <w:rPr>
          <w:rStyle w:val="FootnoteReference"/>
        </w:rPr>
        <w:footnoteReference w:id="8"/>
      </w:r>
      <w:r w:rsidRPr="002411B5">
        <w:t xml:space="preserve">, </w:t>
      </w:r>
      <w:r w:rsidR="00071BC1">
        <w:t>p</w:t>
      </w:r>
      <w:r w:rsidRPr="002411B5">
        <w:t xml:space="preserve">ayers, </w:t>
      </w:r>
      <w:r w:rsidR="00071BC1">
        <w:t>r</w:t>
      </w:r>
      <w:r w:rsidRPr="002411B5">
        <w:t xml:space="preserve">eview </w:t>
      </w:r>
      <w:r w:rsidR="00071BC1">
        <w:t>c</w:t>
      </w:r>
      <w:r w:rsidRPr="002411B5">
        <w:t>ontractors, and other health care organization</w:t>
      </w:r>
      <w:r w:rsidR="00B60018">
        <w:t>s</w:t>
      </w:r>
      <w:r w:rsidRPr="002411B5">
        <w:t xml:space="preserve"> that </w:t>
      </w:r>
      <w:r w:rsidR="00855823">
        <w:t xml:space="preserve">require guidance on </w:t>
      </w:r>
      <w:r w:rsidR="00912EC1">
        <w:t xml:space="preserve">how to imbed a </w:t>
      </w:r>
      <w:r w:rsidR="002A284A">
        <w:t>digital signature</w:t>
      </w:r>
      <w:r w:rsidR="00060B0C">
        <w:t xml:space="preserve"> </w:t>
      </w:r>
      <w:r w:rsidR="00912EC1">
        <w:t xml:space="preserve">in </w:t>
      </w:r>
      <w:r w:rsidR="00C37BDA">
        <w:t xml:space="preserve">a </w:t>
      </w:r>
      <w:r w:rsidR="0021328D">
        <w:t xml:space="preserve">CDA </w:t>
      </w:r>
      <w:r w:rsidR="00C37BDA">
        <w:t>document</w:t>
      </w:r>
      <w:r w:rsidR="00060B0C">
        <w:t>.</w:t>
      </w:r>
    </w:p>
    <w:p w14:paraId="38719BD1" w14:textId="77777777" w:rsidR="008320A1" w:rsidRDefault="00FB7D05" w:rsidP="00FB7D05">
      <w:r w:rsidRPr="002411B5">
        <w:t>The</w:t>
      </w:r>
      <w:r w:rsidR="00A75C76">
        <w:t xml:space="preserve"> intended</w:t>
      </w:r>
      <w:r w:rsidRPr="002411B5">
        <w:t xml:space="preserve"> audiences for this guide</w:t>
      </w:r>
      <w:r w:rsidR="00A75C76">
        <w:t xml:space="preserve"> are</w:t>
      </w:r>
      <w:r w:rsidRPr="002411B5">
        <w:t>:</w:t>
      </w:r>
    </w:p>
    <w:p w14:paraId="797384A7" w14:textId="77777777" w:rsidR="008320A1" w:rsidRDefault="00376C1C" w:rsidP="00BC714C">
      <w:pPr>
        <w:pStyle w:val="ListParagraph"/>
        <w:numPr>
          <w:ilvl w:val="0"/>
          <w:numId w:val="39"/>
        </w:numPr>
      </w:pPr>
      <w:r>
        <w:t>Providers and p</w:t>
      </w:r>
      <w:r w:rsidR="00700790">
        <w:t xml:space="preserve">ayers that wish to </w:t>
      </w:r>
      <w:r w:rsidR="00912EC1">
        <w:t xml:space="preserve">imbed </w:t>
      </w:r>
      <w:r w:rsidR="00700790">
        <w:t xml:space="preserve">digital signatures </w:t>
      </w:r>
      <w:r w:rsidR="00912EC1">
        <w:t>in</w:t>
      </w:r>
      <w:r w:rsidR="00071BC1">
        <w:t xml:space="preserve"> </w:t>
      </w:r>
      <w:r w:rsidR="00700790">
        <w:t xml:space="preserve">a </w:t>
      </w:r>
      <w:r w:rsidR="00786A69">
        <w:t xml:space="preserve">CDA </w:t>
      </w:r>
      <w:r w:rsidR="00700790">
        <w:t>document</w:t>
      </w:r>
      <w:r w:rsidR="00B60018">
        <w:t>.</w:t>
      </w:r>
    </w:p>
    <w:p w14:paraId="5FB4F1CD" w14:textId="77777777" w:rsidR="008320A1" w:rsidRDefault="00FB7D05" w:rsidP="00BC714C">
      <w:pPr>
        <w:pStyle w:val="ListParagraph"/>
        <w:numPr>
          <w:ilvl w:val="0"/>
          <w:numId w:val="39"/>
        </w:numPr>
      </w:pPr>
      <w:r w:rsidRPr="002411B5">
        <w:t xml:space="preserve">Providers that wish to </w:t>
      </w:r>
      <w:r w:rsidR="00700790">
        <w:t xml:space="preserve">submit </w:t>
      </w:r>
      <w:proofErr w:type="gramStart"/>
      <w:r w:rsidR="00376C1C">
        <w:t>digitally</w:t>
      </w:r>
      <w:r w:rsidR="00071BC1">
        <w:t>-</w:t>
      </w:r>
      <w:r w:rsidR="00700790">
        <w:t>signed</w:t>
      </w:r>
      <w:proofErr w:type="gramEnd"/>
      <w:r w:rsidR="00700790">
        <w:t xml:space="preserve"> medical documentation for administrative purposes</w:t>
      </w:r>
      <w:r w:rsidR="00DA1B60">
        <w:t>.</w:t>
      </w:r>
    </w:p>
    <w:p w14:paraId="3BAD3E7C" w14:textId="77777777" w:rsidR="008320A1" w:rsidRDefault="00FB7D05" w:rsidP="00BC714C">
      <w:pPr>
        <w:pStyle w:val="ListParagraph"/>
        <w:numPr>
          <w:ilvl w:val="0"/>
          <w:numId w:val="39"/>
        </w:numPr>
      </w:pPr>
      <w:r w:rsidRPr="002411B5">
        <w:t>Payers</w:t>
      </w:r>
      <w:r w:rsidR="00A81CD6">
        <w:t xml:space="preserve"> </w:t>
      </w:r>
      <w:r w:rsidRPr="002411B5">
        <w:t xml:space="preserve">that wish to process </w:t>
      </w:r>
      <w:proofErr w:type="gramStart"/>
      <w:r w:rsidR="00071BC1">
        <w:t>digitally-</w:t>
      </w:r>
      <w:r w:rsidR="00700790">
        <w:t>signed</w:t>
      </w:r>
      <w:proofErr w:type="gramEnd"/>
      <w:r w:rsidR="00700790">
        <w:t xml:space="preserve"> </w:t>
      </w:r>
      <w:r w:rsidRPr="002411B5">
        <w:t xml:space="preserve">medical documentation sent </w:t>
      </w:r>
      <w:r w:rsidR="00700790">
        <w:t>by a provider</w:t>
      </w:r>
      <w:r w:rsidR="00DA1B60">
        <w:t>.</w:t>
      </w:r>
    </w:p>
    <w:p w14:paraId="0042DBF0" w14:textId="77777777" w:rsidR="008320A1" w:rsidRDefault="00FB7D05" w:rsidP="00BC714C">
      <w:pPr>
        <w:pStyle w:val="ListParagraph"/>
        <w:numPr>
          <w:ilvl w:val="0"/>
          <w:numId w:val="39"/>
        </w:numPr>
      </w:pPr>
      <w:r w:rsidRPr="002411B5">
        <w:t xml:space="preserve">Software </w:t>
      </w:r>
      <w:r w:rsidR="00855823">
        <w:t xml:space="preserve">analysts and </w:t>
      </w:r>
      <w:r w:rsidRPr="002411B5">
        <w:t xml:space="preserve">developers that may develop products to assist </w:t>
      </w:r>
      <w:r w:rsidR="00071BC1">
        <w:t>p</w:t>
      </w:r>
      <w:r w:rsidR="00060B0C">
        <w:t xml:space="preserve">ayers, </w:t>
      </w:r>
      <w:r w:rsidR="00071BC1">
        <w:t>p</w:t>
      </w:r>
      <w:r w:rsidR="00071BC1" w:rsidRPr="002411B5">
        <w:t>roviders</w:t>
      </w:r>
      <w:r w:rsidR="00060B0C">
        <w:t>,</w:t>
      </w:r>
      <w:r w:rsidRPr="002411B5">
        <w:t xml:space="preserve"> and their </w:t>
      </w:r>
      <w:r w:rsidR="00071BC1">
        <w:t>a</w:t>
      </w:r>
      <w:r w:rsidRPr="002411B5">
        <w:t>gent</w:t>
      </w:r>
      <w:r w:rsidR="00060B0C">
        <w:t xml:space="preserve">s in </w:t>
      </w:r>
      <w:r w:rsidR="00700790">
        <w:t>applying digital signatures to</w:t>
      </w:r>
      <w:r w:rsidR="00060B0C">
        <w:t xml:space="preserve"> </w:t>
      </w:r>
      <w:r w:rsidR="00C37BDA">
        <w:t xml:space="preserve">a </w:t>
      </w:r>
      <w:r w:rsidR="00700790">
        <w:t>CDA document.</w:t>
      </w:r>
    </w:p>
    <w:p w14:paraId="1FFC4534" w14:textId="77777777" w:rsidR="008320A1" w:rsidRDefault="005120A3" w:rsidP="00B04F45">
      <w:pPr>
        <w:pStyle w:val="Heading3"/>
      </w:pPr>
      <w:bookmarkStart w:id="21" w:name="_Toc374444744"/>
      <w:bookmarkStart w:id="22" w:name="_Toc252486751"/>
      <w:bookmarkStart w:id="23" w:name="_Toc401906672"/>
      <w:bookmarkStart w:id="24" w:name="_Toc343604146"/>
      <w:r>
        <w:t>Requisite Knowledge</w:t>
      </w:r>
      <w:bookmarkEnd w:id="21"/>
      <w:bookmarkEnd w:id="22"/>
      <w:bookmarkEnd w:id="23"/>
    </w:p>
    <w:p w14:paraId="2BF7AC84" w14:textId="77777777" w:rsidR="008320A1" w:rsidRDefault="00070734" w:rsidP="00BC714C">
      <w:pPr>
        <w:widowControl w:val="0"/>
        <w:numPr>
          <w:ilvl w:val="0"/>
          <w:numId w:val="37"/>
        </w:numPr>
        <w:spacing w:before="120"/>
      </w:pPr>
      <w:r w:rsidRPr="00070734">
        <w:t>XML-Signature Syntax and Processing</w:t>
      </w:r>
      <w:r w:rsidRPr="00070734" w:rsidDel="00070734">
        <w:t xml:space="preserve"> </w:t>
      </w:r>
      <w:r w:rsidR="005120A3" w:rsidRPr="00AB5F76">
        <w:t>(XML-DSIG)</w:t>
      </w:r>
      <w:r>
        <w:t xml:space="preserve">, </w:t>
      </w:r>
      <w:hyperlink r:id="rId38" w:history="1">
        <w:r w:rsidRPr="00FC1C28">
          <w:rPr>
            <w:rStyle w:val="Hyperlink"/>
            <w:rFonts w:ascii="Times New Roman" w:hAnsi="Times New Roman"/>
            <w:sz w:val="24"/>
          </w:rPr>
          <w:t>http://www.w3.org/TR/2002/REC-xmldsig-core-20020212/</w:t>
        </w:r>
      </w:hyperlink>
    </w:p>
    <w:p w14:paraId="57A216E6" w14:textId="77777777" w:rsidR="008320A1" w:rsidRDefault="005120A3" w:rsidP="00BC714C">
      <w:pPr>
        <w:widowControl w:val="0"/>
        <w:numPr>
          <w:ilvl w:val="0"/>
          <w:numId w:val="37"/>
        </w:numPr>
        <w:spacing w:before="120"/>
      </w:pPr>
      <w:r w:rsidRPr="00AB5F76">
        <w:t>XML Advanced Electronic Signatures (XAdES)</w:t>
      </w:r>
      <w:r w:rsidR="00070734">
        <w:t xml:space="preserve">, </w:t>
      </w:r>
      <w:hyperlink r:id="rId39" w:history="1">
        <w:r w:rsidR="00070734" w:rsidRPr="00070734">
          <w:rPr>
            <w:rStyle w:val="Hyperlink"/>
            <w:rFonts w:ascii="Times New Roman" w:hAnsi="Times New Roman"/>
            <w:sz w:val="24"/>
          </w:rPr>
          <w:t>http://www.w3.org/TR/2003/NOTE-XAdES-20030220/</w:t>
        </w:r>
      </w:hyperlink>
    </w:p>
    <w:p w14:paraId="00555252" w14:textId="77777777" w:rsidR="008320A1" w:rsidRDefault="005120A3" w:rsidP="00BC714C">
      <w:pPr>
        <w:widowControl w:val="0"/>
        <w:numPr>
          <w:ilvl w:val="0"/>
          <w:numId w:val="37"/>
        </w:numPr>
        <w:spacing w:before="120"/>
      </w:pPr>
      <w:r>
        <w:lastRenderedPageBreak/>
        <w:t xml:space="preserve">OASIS </w:t>
      </w:r>
      <w:r w:rsidRPr="00AB5F76">
        <w:t>Security Assertion Markup Language</w:t>
      </w:r>
      <w:r>
        <w:t xml:space="preserve"> (SAML</w:t>
      </w:r>
      <w:r w:rsidR="00835EC8">
        <w:t xml:space="preserve"> 2.0</w:t>
      </w:r>
      <w:r>
        <w:t>)</w:t>
      </w:r>
      <w:r w:rsidR="00070734">
        <w:t>,</w:t>
      </w:r>
      <w:r w:rsidR="00070734" w:rsidRPr="00070734">
        <w:t xml:space="preserve"> </w:t>
      </w:r>
      <w:hyperlink r:id="rId40" w:anchor="samlv2.0" w:history="1">
        <w:r w:rsidR="00070734" w:rsidRPr="0091493D">
          <w:rPr>
            <w:rStyle w:val="Hyperlink"/>
            <w:rFonts w:ascii="Times New Roman" w:hAnsi="Times New Roman"/>
            <w:sz w:val="24"/>
          </w:rPr>
          <w:t>https://www.oasis-open.org/standards#samlv2.0</w:t>
        </w:r>
      </w:hyperlink>
      <w:r w:rsidR="00070734">
        <w:rPr>
          <w:rStyle w:val="Hyperlink"/>
          <w:rFonts w:ascii="Times New Roman" w:hAnsi="Times New Roman"/>
          <w:sz w:val="24"/>
        </w:rPr>
        <w:t>,</w:t>
      </w:r>
      <w:r w:rsidR="00070734">
        <w:t xml:space="preserve"> </w:t>
      </w:r>
      <w:r>
        <w:t>used in this guide to convey the delegation of rights assertion</w:t>
      </w:r>
    </w:p>
    <w:p w14:paraId="6443C251" w14:textId="77777777" w:rsidR="008320A1" w:rsidRDefault="00D97C5D" w:rsidP="00BC714C">
      <w:pPr>
        <w:widowControl w:val="0"/>
        <w:numPr>
          <w:ilvl w:val="0"/>
          <w:numId w:val="37"/>
        </w:numPr>
        <w:spacing w:before="120"/>
      </w:pPr>
      <w:r>
        <w:t>ASTM International E 1762-95, Standard Guide for Electronic Authentication of Health Care Information</w:t>
      </w:r>
      <w:r w:rsidR="002A284A">
        <w:t>,</w:t>
      </w:r>
      <w:r w:rsidR="002A284A" w:rsidRPr="002A284A">
        <w:t xml:space="preserve"> copyright ASTM International, 100 Barr Harbor Drive, West Conshohocken, PA 19428. A copy of the complete standard may be obtained from ASTM International, </w:t>
      </w:r>
      <w:hyperlink r:id="rId41" w:history="1">
        <w:r w:rsidR="002A284A" w:rsidRPr="002A284A">
          <w:rPr>
            <w:rStyle w:val="Hyperlink"/>
            <w:rFonts w:ascii="Times New Roman" w:hAnsi="Times New Roman"/>
            <w:sz w:val="24"/>
          </w:rPr>
          <w:t>www.astm.org</w:t>
        </w:r>
      </w:hyperlink>
      <w:r w:rsidR="002A284A" w:rsidRPr="002A284A">
        <w:rPr>
          <w:rStyle w:val="Hyperlink"/>
          <w:rFonts w:ascii="Times New Roman" w:hAnsi="Times New Roman"/>
          <w:sz w:val="24"/>
        </w:rPr>
        <w:t>.</w:t>
      </w:r>
    </w:p>
    <w:p w14:paraId="168295EA" w14:textId="77777777" w:rsidR="008320A1" w:rsidRDefault="00D97C5D" w:rsidP="00BC714C">
      <w:pPr>
        <w:widowControl w:val="0"/>
        <w:numPr>
          <w:ilvl w:val="0"/>
          <w:numId w:val="37"/>
        </w:numPr>
        <w:spacing w:before="120"/>
      </w:pPr>
      <w:r>
        <w:t xml:space="preserve">Washington Publishing Company, Healthcare Provider Taxonomy Code Set, </w:t>
      </w:r>
      <w:hyperlink r:id="rId42" w:history="1">
        <w:r w:rsidRPr="00D97C5D">
          <w:rPr>
            <w:rStyle w:val="Hyperlink"/>
            <w:rFonts w:ascii="Times New Roman" w:hAnsi="Times New Roman"/>
            <w:sz w:val="24"/>
          </w:rPr>
          <w:t>http://www.wpc-edi.com/reference/</w:t>
        </w:r>
      </w:hyperlink>
    </w:p>
    <w:p w14:paraId="2ABDF6DE" w14:textId="77777777" w:rsidR="008320A1" w:rsidRDefault="001640BF" w:rsidP="001640BF">
      <w:pPr>
        <w:widowControl w:val="0"/>
        <w:numPr>
          <w:ilvl w:val="0"/>
          <w:numId w:val="37"/>
        </w:numPr>
        <w:spacing w:before="120"/>
        <w:rPr>
          <w:rStyle w:val="Hyperlink"/>
          <w:rFonts w:ascii="Times New Roman" w:hAnsi="Times New Roman"/>
          <w:color w:val="auto"/>
          <w:sz w:val="24"/>
          <w:u w:val="none"/>
        </w:rPr>
      </w:pPr>
      <w:r>
        <w:t>HL7 Implementation Guide for CDA® Release 2: Consolidated CDA Templates for Clinical Notes (US Realm), Draft Standard for Trial Use Release 2</w:t>
      </w:r>
    </w:p>
    <w:p w14:paraId="54B479B7" w14:textId="77777777" w:rsidR="008320A1" w:rsidRDefault="005120A3" w:rsidP="00B04F45">
      <w:pPr>
        <w:pStyle w:val="Heading2"/>
      </w:pPr>
      <w:bookmarkStart w:id="25" w:name="_Toc374444745"/>
      <w:bookmarkStart w:id="26" w:name="_Toc252486752"/>
      <w:bookmarkStart w:id="27" w:name="_Toc401906673"/>
      <w:r>
        <w:t>Organization of This Guide</w:t>
      </w:r>
      <w:bookmarkEnd w:id="25"/>
      <w:bookmarkEnd w:id="26"/>
      <w:bookmarkEnd w:id="27"/>
    </w:p>
    <w:p w14:paraId="2AAE3DDE" w14:textId="77777777" w:rsidR="008320A1" w:rsidRDefault="005120A3" w:rsidP="00B04F45">
      <w:pPr>
        <w:pStyle w:val="Heading3"/>
      </w:pPr>
      <w:bookmarkStart w:id="28" w:name="_Toc374444746"/>
      <w:bookmarkStart w:id="29" w:name="_Toc252486753"/>
      <w:bookmarkStart w:id="30" w:name="_Toc401906674"/>
      <w:r>
        <w:t>Conventions</w:t>
      </w:r>
      <w:bookmarkEnd w:id="28"/>
      <w:bookmarkEnd w:id="29"/>
      <w:bookmarkEnd w:id="30"/>
    </w:p>
    <w:p w14:paraId="79884610" w14:textId="77777777" w:rsidR="008320A1" w:rsidRDefault="005120A3" w:rsidP="00376C1C">
      <w:r>
        <w:t>This guide adheres to the following conventions</w:t>
      </w:r>
      <w:r w:rsidR="00C20913">
        <w:t>:</w:t>
      </w:r>
    </w:p>
    <w:p w14:paraId="7BF4BA89" w14:textId="77777777" w:rsidR="008320A1" w:rsidRDefault="007C648E" w:rsidP="00BC714C">
      <w:pPr>
        <w:widowControl w:val="0"/>
        <w:numPr>
          <w:ilvl w:val="0"/>
          <w:numId w:val="37"/>
        </w:numPr>
        <w:spacing w:before="120"/>
      </w:pPr>
      <w:r>
        <w:t xml:space="preserve">Text formatted as </w:t>
      </w:r>
      <w:proofErr w:type="spellStart"/>
      <w:r w:rsidRPr="000244CF">
        <w:rPr>
          <w:rFonts w:ascii="Courier New" w:hAnsi="Courier New" w:cs="Courier New"/>
        </w:rPr>
        <w:t>monoSpacedCamelCase</w:t>
      </w:r>
      <w:proofErr w:type="spellEnd"/>
      <w:r>
        <w:t xml:space="preserve"> indicates a literal data element representation from an underlying standard and </w:t>
      </w:r>
      <w:r w:rsidR="00E23F1D">
        <w:t xml:space="preserve">that </w:t>
      </w:r>
      <w:r>
        <w:t>the definition is bound to that standard.</w:t>
      </w:r>
    </w:p>
    <w:p w14:paraId="76A51B2B" w14:textId="77777777" w:rsidR="008320A1" w:rsidRDefault="007614A7" w:rsidP="00BC714C">
      <w:pPr>
        <w:widowControl w:val="0"/>
        <w:numPr>
          <w:ilvl w:val="0"/>
          <w:numId w:val="37"/>
        </w:numPr>
        <w:spacing w:before="120"/>
      </w:pPr>
      <w:r>
        <w:t>Terms with initial caps, e.g., Signed, indicate a specific definition for the context of this document.</w:t>
      </w:r>
    </w:p>
    <w:p w14:paraId="37103523" w14:textId="77777777" w:rsidR="008320A1" w:rsidRDefault="00AE3FC1" w:rsidP="00BC714C">
      <w:pPr>
        <w:widowControl w:val="0"/>
        <w:numPr>
          <w:ilvl w:val="0"/>
          <w:numId w:val="37"/>
        </w:numPr>
        <w:spacing w:before="120"/>
      </w:pPr>
      <w:r>
        <w:t>Elements not prefaced with</w:t>
      </w:r>
      <w:r w:rsidR="00711205">
        <w:t xml:space="preserve"> </w:t>
      </w:r>
      <w:r w:rsidR="007C2942">
        <w:t xml:space="preserve">“hl7:”, </w:t>
      </w:r>
      <w:r>
        <w:t>“</w:t>
      </w:r>
      <w:proofErr w:type="spellStart"/>
      <w:r>
        <w:t>sdtc</w:t>
      </w:r>
      <w:proofErr w:type="spellEnd"/>
      <w:r>
        <w:t>:”</w:t>
      </w:r>
      <w:r w:rsidR="006548A4">
        <w:t>, “ds:”,</w:t>
      </w:r>
      <w:r>
        <w:t xml:space="preserve"> or “</w:t>
      </w:r>
      <w:proofErr w:type="spellStart"/>
      <w:r>
        <w:t>saml</w:t>
      </w:r>
      <w:proofErr w:type="spellEnd"/>
      <w:r>
        <w:t>:” are elements from the XAdES specification.</w:t>
      </w:r>
    </w:p>
    <w:p w14:paraId="03D34494" w14:textId="77777777" w:rsidR="008320A1" w:rsidRDefault="005120A3" w:rsidP="00B04F45">
      <w:pPr>
        <w:pStyle w:val="Heading3"/>
      </w:pPr>
      <w:bookmarkStart w:id="31" w:name="_Toc374444747"/>
      <w:bookmarkStart w:id="32" w:name="_Toc252486754"/>
      <w:bookmarkStart w:id="33" w:name="_Toc401906675"/>
      <w:r>
        <w:t>Keywords</w:t>
      </w:r>
      <w:bookmarkEnd w:id="31"/>
      <w:bookmarkEnd w:id="32"/>
      <w:bookmarkEnd w:id="33"/>
    </w:p>
    <w:p w14:paraId="5AFA9278"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 xml:space="preserve">The keywords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may</w:t>
      </w:r>
      <w:r w:rsidRPr="00330711">
        <w:rPr>
          <w:rFonts w:eastAsia="?l?r ??’c"/>
          <w:b/>
          <w:caps/>
          <w:kern w:val="0"/>
          <w:lang w:eastAsia="en-US"/>
        </w:rPr>
        <w:t xml:space="preserve">, </w:t>
      </w:r>
      <w:r w:rsidRPr="00330711">
        <w:rPr>
          <w:rFonts w:eastAsia="SimSun"/>
          <w:b/>
          <w:caps/>
          <w:kern w:val="0"/>
          <w:lang w:eastAsia="en-US"/>
        </w:rPr>
        <w:t>need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SimSun"/>
          <w:b/>
          <w:caps/>
          <w:kern w:val="0"/>
          <w:lang w:eastAsia="en-US"/>
        </w:rPr>
        <w:t>should</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and </w:t>
      </w:r>
      <w:r w:rsidRPr="00330711">
        <w:rPr>
          <w:rFonts w:eastAsia="SimSun"/>
          <w:b/>
          <w:caps/>
          <w:kern w:val="0"/>
          <w:lang w:eastAsia="en-US"/>
        </w:rPr>
        <w:t>shall</w:t>
      </w:r>
      <w:r w:rsidRPr="00330711">
        <w:rPr>
          <w:rFonts w:eastAsia="?l?r ??’c"/>
          <w:b/>
          <w:caps/>
          <w:kern w:val="0"/>
          <w:lang w:eastAsia="en-US"/>
        </w:rPr>
        <w:t xml:space="preserve"> </w:t>
      </w:r>
      <w:r w:rsidRPr="00330711">
        <w:rPr>
          <w:rFonts w:eastAsia="SimSun"/>
          <w:b/>
          <w:caps/>
          <w:kern w:val="0"/>
          <w:lang w:eastAsia="en-US"/>
        </w:rPr>
        <w:t>not</w:t>
      </w:r>
      <w:r w:rsidRPr="00330711">
        <w:rPr>
          <w:rFonts w:eastAsia="?l?r ??’c"/>
          <w:b/>
          <w:caps/>
          <w:kern w:val="0"/>
          <w:lang w:eastAsia="en-US"/>
        </w:rPr>
        <w:t xml:space="preserve"> </w:t>
      </w:r>
      <w:r w:rsidRPr="00330711">
        <w:rPr>
          <w:rFonts w:eastAsia="?l?r ??’c"/>
          <w:kern w:val="0"/>
          <w:lang w:eastAsia="en-US"/>
        </w:rPr>
        <w:t xml:space="preserve">in this document are to be interpreted as described in the </w:t>
      </w:r>
      <w:r w:rsidRPr="00330711">
        <w:rPr>
          <w:rFonts w:eastAsia="?l?r ??’c"/>
          <w:kern w:val="0"/>
          <w:lang w:eastAsia="zh-CN"/>
        </w:rPr>
        <w:t>HL7 Version 3 Publishing Facilitator's Guide.</w:t>
      </w:r>
      <w:r w:rsidRPr="00330711">
        <w:rPr>
          <w:rFonts w:eastAsia="?l?r ??’c"/>
          <w:kern w:val="0"/>
          <w:vertAlign w:val="superscript"/>
          <w:lang w:eastAsia="zh-CN"/>
        </w:rPr>
        <w:footnoteReference w:id="9"/>
      </w:r>
    </w:p>
    <w:p w14:paraId="59D1E1FB"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w:t>
      </w:r>
      <w:r w:rsidRPr="00330711">
        <w:rPr>
          <w:kern w:val="0"/>
          <w:lang w:eastAsia="en-US"/>
        </w:rPr>
        <w:t>: an absolute requirement</w:t>
      </w:r>
    </w:p>
    <w:p w14:paraId="63D7329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shall not</w:t>
      </w:r>
      <w:r w:rsidRPr="00330711">
        <w:rPr>
          <w:kern w:val="0"/>
          <w:lang w:eastAsia="en-US"/>
        </w:rPr>
        <w:t>: an absolute prohibition against inclusion</w:t>
      </w:r>
    </w:p>
    <w:p w14:paraId="51BCFE4F" w14:textId="77777777" w:rsidR="008320A1" w:rsidRDefault="00870C48" w:rsidP="00A72966">
      <w:pPr>
        <w:tabs>
          <w:tab w:val="left" w:pos="1080"/>
        </w:tabs>
        <w:spacing w:line="260" w:lineRule="exact"/>
        <w:ind w:left="1080"/>
        <w:rPr>
          <w:kern w:val="0"/>
          <w:lang w:eastAsia="en-US"/>
        </w:rPr>
      </w:pPr>
      <w:r w:rsidRPr="00330711">
        <w:rPr>
          <w:b/>
          <w:caps/>
          <w:kern w:val="0"/>
          <w:lang w:eastAsia="en-US"/>
        </w:rPr>
        <w:t>should/should not</w:t>
      </w:r>
      <w:r w:rsidRPr="00330711">
        <w:rPr>
          <w:kern w:val="0"/>
          <w:lang w:eastAsia="en-US"/>
        </w:rPr>
        <w:t>: best practice or recommendation. There may be valid reasons to ignore an item, but the full implications must be understood and carefully weighed before choosing a different course</w:t>
      </w:r>
    </w:p>
    <w:p w14:paraId="5A74F7A9" w14:textId="77777777" w:rsidR="008320A1" w:rsidRDefault="00870C48" w:rsidP="00A72966">
      <w:pPr>
        <w:tabs>
          <w:tab w:val="left" w:pos="1080"/>
        </w:tabs>
        <w:spacing w:line="260" w:lineRule="exact"/>
        <w:ind w:left="1080"/>
        <w:rPr>
          <w:kern w:val="0"/>
          <w:lang w:eastAsia="en-US"/>
        </w:rPr>
      </w:pPr>
      <w:r w:rsidRPr="00330711">
        <w:rPr>
          <w:b/>
          <w:caps/>
          <w:kern w:val="0"/>
          <w:lang w:eastAsia="en-US"/>
        </w:rPr>
        <w:t>may/need not</w:t>
      </w:r>
      <w:r w:rsidRPr="00330711">
        <w:rPr>
          <w:kern w:val="0"/>
          <w:lang w:eastAsia="en-US"/>
        </w:rPr>
        <w:t>: truly optional; can be included or omitted as the author decides with no implications</w:t>
      </w:r>
      <w:bookmarkStart w:id="34" w:name="_Toc364329770"/>
    </w:p>
    <w:p w14:paraId="544DFBDD" w14:textId="77777777" w:rsidR="008320A1" w:rsidRDefault="00870C48" w:rsidP="00280E51">
      <w:pPr>
        <w:pStyle w:val="Heading3"/>
      </w:pPr>
      <w:bookmarkStart w:id="35" w:name="_Toc374444748"/>
      <w:bookmarkStart w:id="36" w:name="_Toc252486755"/>
      <w:bookmarkStart w:id="37" w:name="_Toc401906676"/>
      <w:r w:rsidRPr="00330711">
        <w:t>Cardinality</w:t>
      </w:r>
      <w:bookmarkEnd w:id="34"/>
      <w:bookmarkEnd w:id="35"/>
      <w:bookmarkEnd w:id="36"/>
      <w:bookmarkEnd w:id="37"/>
    </w:p>
    <w:p w14:paraId="4EC43596" w14:textId="77777777" w:rsidR="008320A1" w:rsidRDefault="00870C48" w:rsidP="00870C48">
      <w:pPr>
        <w:tabs>
          <w:tab w:val="left" w:pos="1080"/>
          <w:tab w:val="left" w:pos="1440"/>
        </w:tabs>
        <w:spacing w:line="260" w:lineRule="exact"/>
        <w:ind w:left="720"/>
        <w:rPr>
          <w:rFonts w:eastAsia="?l?r ??’c"/>
          <w:kern w:val="0"/>
          <w:lang w:eastAsia="en-US"/>
        </w:rPr>
      </w:pPr>
      <w:r w:rsidRPr="00330711">
        <w:rPr>
          <w:rFonts w:eastAsia="?l?r ??’c"/>
          <w:kern w:val="0"/>
          <w:lang w:eastAsia="en-US"/>
        </w:rPr>
        <w:t>The cardinality indicator (</w:t>
      </w:r>
      <w:proofErr w:type="gramStart"/>
      <w:r w:rsidRPr="00330711">
        <w:rPr>
          <w:rFonts w:eastAsia="?l?r ??’c"/>
          <w:kern w:val="0"/>
          <w:lang w:eastAsia="en-US"/>
        </w:rPr>
        <w:t>0..</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1, </w:t>
      </w:r>
      <w:proofErr w:type="gramStart"/>
      <w:r w:rsidRPr="00330711">
        <w:rPr>
          <w:rFonts w:eastAsia="?l?r ??’c"/>
          <w:kern w:val="0"/>
          <w:lang w:eastAsia="en-US"/>
        </w:rPr>
        <w:t>1..</w:t>
      </w:r>
      <w:proofErr w:type="gramEnd"/>
      <w:r w:rsidRPr="00330711">
        <w:rPr>
          <w:rFonts w:eastAsia="?l?r ??’c"/>
          <w:kern w:val="0"/>
          <w:lang w:eastAsia="en-US"/>
        </w:rPr>
        <w:t xml:space="preserve">*, etc.) specifies the allowable occurrences within a document instance. The cardinality indicators are interpreted with the following format “m…n” where m represents the least and </w:t>
      </w:r>
      <w:proofErr w:type="spellStart"/>
      <w:r w:rsidRPr="00330711">
        <w:rPr>
          <w:rFonts w:eastAsia="?l?r ??’c"/>
          <w:kern w:val="0"/>
          <w:lang w:eastAsia="en-US"/>
        </w:rPr>
        <w:t>n</w:t>
      </w:r>
      <w:proofErr w:type="spellEnd"/>
      <w:r w:rsidRPr="00330711">
        <w:rPr>
          <w:rFonts w:eastAsia="?l?r ??’c"/>
          <w:kern w:val="0"/>
          <w:lang w:eastAsia="en-US"/>
        </w:rPr>
        <w:t xml:space="preserve"> the most:</w:t>
      </w:r>
    </w:p>
    <w:p w14:paraId="58488F56"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t>0..1 zero or one</w:t>
      </w:r>
    </w:p>
    <w:p w14:paraId="72AFB9E5" w14:textId="77777777" w:rsidR="008320A1" w:rsidRDefault="00870C48" w:rsidP="00870C48">
      <w:pPr>
        <w:tabs>
          <w:tab w:val="left" w:pos="1440"/>
        </w:tabs>
        <w:spacing w:line="260" w:lineRule="exact"/>
        <w:ind w:left="1440" w:hanging="360"/>
        <w:rPr>
          <w:kern w:val="0"/>
          <w:lang w:eastAsia="en-US"/>
        </w:rPr>
      </w:pPr>
      <w:r w:rsidRPr="00330711">
        <w:rPr>
          <w:kern w:val="0"/>
          <w:lang w:eastAsia="en-US"/>
        </w:rPr>
        <w:lastRenderedPageBreak/>
        <w:t>1..1 exactly one</w:t>
      </w:r>
    </w:p>
    <w:p w14:paraId="5A7B765C"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w:t>
      </w:r>
      <w:proofErr w:type="gramEnd"/>
      <w:r w:rsidRPr="00330711">
        <w:rPr>
          <w:kern w:val="0"/>
          <w:lang w:eastAsia="en-US"/>
        </w:rPr>
        <w:t xml:space="preserve"> at least one</w:t>
      </w:r>
    </w:p>
    <w:p w14:paraId="4D787E1D"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0..*</w:t>
      </w:r>
      <w:proofErr w:type="gramEnd"/>
      <w:r w:rsidRPr="00330711">
        <w:rPr>
          <w:kern w:val="0"/>
          <w:lang w:eastAsia="en-US"/>
        </w:rPr>
        <w:t xml:space="preserve"> zero or more</w:t>
      </w:r>
    </w:p>
    <w:p w14:paraId="228AFE72" w14:textId="77777777" w:rsidR="008320A1" w:rsidRDefault="00870C48" w:rsidP="00870C48">
      <w:pPr>
        <w:tabs>
          <w:tab w:val="left" w:pos="1440"/>
        </w:tabs>
        <w:spacing w:line="260" w:lineRule="exact"/>
        <w:ind w:left="1440" w:hanging="360"/>
        <w:rPr>
          <w:kern w:val="0"/>
          <w:lang w:eastAsia="en-US"/>
        </w:rPr>
      </w:pPr>
      <w:proofErr w:type="gramStart"/>
      <w:r w:rsidRPr="00330711">
        <w:rPr>
          <w:kern w:val="0"/>
          <w:lang w:eastAsia="en-US"/>
        </w:rPr>
        <w:t>1..n</w:t>
      </w:r>
      <w:proofErr w:type="gramEnd"/>
      <w:r w:rsidRPr="00330711">
        <w:rPr>
          <w:kern w:val="0"/>
          <w:lang w:eastAsia="en-US"/>
        </w:rPr>
        <w:t xml:space="preserve"> at least one and not more than n</w:t>
      </w:r>
    </w:p>
    <w:p w14:paraId="49502212" w14:textId="77777777" w:rsidR="008320A1" w:rsidRDefault="008B0C8E" w:rsidP="00B04F45">
      <w:pPr>
        <w:pStyle w:val="Heading1"/>
      </w:pPr>
      <w:bookmarkStart w:id="38" w:name="_Toc374444749"/>
      <w:bookmarkStart w:id="39" w:name="_Toc252486756"/>
      <w:bookmarkStart w:id="40" w:name="_Toc401906677"/>
      <w:bookmarkStart w:id="41" w:name="_Ref344451183"/>
      <w:bookmarkEnd w:id="24"/>
      <w:r>
        <w:lastRenderedPageBreak/>
        <w:t>Use Case</w:t>
      </w:r>
      <w:bookmarkEnd w:id="38"/>
      <w:bookmarkEnd w:id="39"/>
      <w:bookmarkEnd w:id="40"/>
    </w:p>
    <w:p w14:paraId="2237F165" w14:textId="77777777" w:rsidR="008320A1" w:rsidRDefault="008B0C8E" w:rsidP="008B0C8E">
      <w:r>
        <w:t xml:space="preserve">The use case covered by this IG is the application of </w:t>
      </w:r>
      <w:r w:rsidR="00C900E6">
        <w:t xml:space="preserve">one or more </w:t>
      </w:r>
      <w:r>
        <w:t>Digital Signature</w:t>
      </w:r>
      <w:r w:rsidR="00C900E6">
        <w:t>(s)</w:t>
      </w:r>
      <w:r>
        <w:t xml:space="preserve"> to a CDA </w:t>
      </w:r>
      <w:r w:rsidR="00C900E6">
        <w:t>by a</w:t>
      </w:r>
      <w:r w:rsidR="0060598E">
        <w:t>n</w:t>
      </w:r>
      <w:r w:rsidR="00C900E6">
        <w:t xml:space="preserve"> </w:t>
      </w:r>
      <w:r w:rsidR="00BA1040">
        <w:t xml:space="preserve">Authorized Signer or Delegated Signer to </w:t>
      </w:r>
      <w:r w:rsidR="00C900E6">
        <w:t xml:space="preserve">satisfy administrative </w:t>
      </w:r>
      <w:r w:rsidR="00BA1040">
        <w:t xml:space="preserve">or clinical policy </w:t>
      </w:r>
      <w:r w:rsidR="00C900E6">
        <w:t>requirements.</w:t>
      </w:r>
    </w:p>
    <w:p w14:paraId="573475E6" w14:textId="77777777" w:rsidR="008320A1" w:rsidRDefault="008B0C8E" w:rsidP="00B04F45">
      <w:pPr>
        <w:pStyle w:val="Heading2"/>
      </w:pPr>
      <w:bookmarkStart w:id="42" w:name="_Toc328396517"/>
      <w:bookmarkStart w:id="43" w:name="_Toc343604149"/>
      <w:bookmarkStart w:id="44" w:name="_Toc374444750"/>
      <w:bookmarkStart w:id="45" w:name="_Toc252486757"/>
      <w:bookmarkStart w:id="46" w:name="_Toc401906678"/>
      <w:r>
        <w:t>Assumptions</w:t>
      </w:r>
      <w:bookmarkEnd w:id="42"/>
      <w:bookmarkEnd w:id="43"/>
      <w:bookmarkEnd w:id="44"/>
      <w:bookmarkEnd w:id="45"/>
      <w:bookmarkEnd w:id="46"/>
    </w:p>
    <w:p w14:paraId="129BD9F7" w14:textId="77777777" w:rsidR="008320A1" w:rsidRDefault="008B0C8E" w:rsidP="00BC714C">
      <w:pPr>
        <w:pStyle w:val="ListParagraph"/>
        <w:numPr>
          <w:ilvl w:val="0"/>
          <w:numId w:val="36"/>
        </w:numPr>
      </w:pPr>
      <w:r w:rsidRPr="00352B2D">
        <w:t xml:space="preserve">All </w:t>
      </w:r>
      <w:r w:rsidR="00881CE5">
        <w:t xml:space="preserve">Authorized Signers and Delegated Signers </w:t>
      </w:r>
      <w:r>
        <w:t>have</w:t>
      </w:r>
      <w:r w:rsidRPr="00352B2D">
        <w:t xml:space="preserve"> obtain</w:t>
      </w:r>
      <w:r>
        <w:t>ed</w:t>
      </w:r>
      <w:r w:rsidRPr="00352B2D">
        <w:t xml:space="preserve"> a </w:t>
      </w:r>
      <w:r>
        <w:t>d</w:t>
      </w:r>
      <w:r w:rsidRPr="00352B2D">
        <w:t xml:space="preserve">igital </w:t>
      </w:r>
      <w:r>
        <w:t>i</w:t>
      </w:r>
      <w:r w:rsidRPr="00352B2D">
        <w:t xml:space="preserve">dentity from a </w:t>
      </w:r>
      <w:r>
        <w:t xml:space="preserve">recognized </w:t>
      </w:r>
      <w:r w:rsidRPr="00C17161">
        <w:t>Certificate Authority (CA)</w:t>
      </w:r>
      <w:r w:rsidR="00101643">
        <w:t>.</w:t>
      </w:r>
    </w:p>
    <w:p w14:paraId="0005914E" w14:textId="77777777" w:rsidR="008320A1" w:rsidRDefault="00881CE5" w:rsidP="00881CE5">
      <w:pPr>
        <w:pStyle w:val="ListParagraph"/>
        <w:numPr>
          <w:ilvl w:val="0"/>
          <w:numId w:val="36"/>
        </w:numPr>
      </w:pPr>
      <w:r>
        <w:t xml:space="preserve">Registration Authorities exist and </w:t>
      </w:r>
      <w:proofErr w:type="gramStart"/>
      <w:r>
        <w:t>are able to</w:t>
      </w:r>
      <w:proofErr w:type="gramEnd"/>
      <w:r>
        <w:t xml:space="preserve"> identity proof individuals and organizations based on policy requirements.</w:t>
      </w:r>
    </w:p>
    <w:p w14:paraId="70A41621" w14:textId="77777777" w:rsidR="008320A1" w:rsidRDefault="00881CE5" w:rsidP="00881CE5">
      <w:pPr>
        <w:pStyle w:val="ListParagraph"/>
        <w:numPr>
          <w:ilvl w:val="0"/>
          <w:numId w:val="36"/>
        </w:numPr>
      </w:pPr>
      <w:r>
        <w:t xml:space="preserve">Registration Authorities may be part of </w:t>
      </w:r>
      <w:r w:rsidR="00A42CD4">
        <w:t xml:space="preserve">a </w:t>
      </w:r>
      <w:r>
        <w:t xml:space="preserve">Certificate </w:t>
      </w:r>
      <w:proofErr w:type="gramStart"/>
      <w:r>
        <w:t>Authority</w:t>
      </w:r>
      <w:proofErr w:type="gramEnd"/>
      <w:r>
        <w:t xml:space="preserve"> or a standalone entity/function recognized by the Certificate Authority that issues the required signing certificate</w:t>
      </w:r>
      <w:r w:rsidR="008320A1">
        <w:t>.</w:t>
      </w:r>
    </w:p>
    <w:p w14:paraId="61F1E40D" w14:textId="77777777" w:rsidR="008320A1" w:rsidRDefault="008B0C8E" w:rsidP="00BC714C">
      <w:pPr>
        <w:pStyle w:val="ListParagraph"/>
        <w:numPr>
          <w:ilvl w:val="0"/>
          <w:numId w:val="36"/>
        </w:numPr>
      </w:pPr>
      <w:r w:rsidRPr="00352B2D">
        <w:t xml:space="preserve">Certificate Authorities exist and </w:t>
      </w:r>
      <w:proofErr w:type="gramStart"/>
      <w:r w:rsidRPr="00352B2D">
        <w:t>are capable of providing</w:t>
      </w:r>
      <w:proofErr w:type="gramEnd"/>
      <w:r w:rsidRPr="00352B2D">
        <w:t xml:space="preserve"> the necessary digital cre</w:t>
      </w:r>
      <w:r>
        <w:t>dentials for signing.</w:t>
      </w:r>
    </w:p>
    <w:p w14:paraId="17C6BC4A" w14:textId="77777777" w:rsidR="008320A1" w:rsidRDefault="008B0C8E" w:rsidP="00BC714C">
      <w:pPr>
        <w:pStyle w:val="ListParagraph"/>
        <w:numPr>
          <w:ilvl w:val="0"/>
          <w:numId w:val="36"/>
        </w:numPr>
      </w:pPr>
      <w:r w:rsidRPr="004E5AC3">
        <w:t>Technology exists to utilize the digital credentials for signing a CDA document.</w:t>
      </w:r>
    </w:p>
    <w:p w14:paraId="3E321622" w14:textId="77777777" w:rsidR="008320A1" w:rsidRDefault="008B0C8E" w:rsidP="00BC714C">
      <w:pPr>
        <w:pStyle w:val="ListParagraph"/>
        <w:numPr>
          <w:ilvl w:val="0"/>
          <w:numId w:val="36"/>
        </w:numPr>
      </w:pPr>
      <w:r w:rsidRPr="004E5AC3">
        <w:t xml:space="preserve">The signature on a </w:t>
      </w:r>
      <w:proofErr w:type="gramStart"/>
      <w:r w:rsidRPr="004E5AC3">
        <w:t>docume</w:t>
      </w:r>
      <w:r w:rsidR="00FE4961">
        <w:t>nt attests</w:t>
      </w:r>
      <w:proofErr w:type="gramEnd"/>
      <w:r w:rsidR="00FE4961">
        <w:t xml:space="preserve"> to the signer’s role, purpose of the signature, </w:t>
      </w:r>
      <w:r w:rsidRPr="004E5AC3">
        <w:t>and the accuracy of the signed documentation for which they are responsible.</w:t>
      </w:r>
    </w:p>
    <w:p w14:paraId="2287F97C" w14:textId="77777777" w:rsidR="008320A1" w:rsidRDefault="008B0C8E" w:rsidP="00BC714C">
      <w:pPr>
        <w:pStyle w:val="ListParagraph"/>
        <w:numPr>
          <w:ilvl w:val="0"/>
          <w:numId w:val="36"/>
        </w:numPr>
      </w:pPr>
      <w:r w:rsidRPr="004E5AC3">
        <w:t>Document revision</w:t>
      </w:r>
      <w:r w:rsidR="00C67948">
        <w:t>s</w:t>
      </w:r>
      <w:r w:rsidRPr="004E5AC3">
        <w:t xml:space="preserve"> or </w:t>
      </w:r>
      <w:r w:rsidR="00C67948" w:rsidRPr="004E5AC3">
        <w:t>addend</w:t>
      </w:r>
      <w:r w:rsidR="00C67948">
        <w:t>a</w:t>
      </w:r>
      <w:r w:rsidR="00C67948" w:rsidRPr="004E5AC3">
        <w:t xml:space="preserve"> </w:t>
      </w:r>
      <w:r>
        <w:t>are</w:t>
      </w:r>
      <w:r w:rsidRPr="004E5AC3">
        <w:t xml:space="preserve"> signed at the time the revisions or addenda are completed, indicating the appropriate action(s).</w:t>
      </w:r>
    </w:p>
    <w:p w14:paraId="557AC96F" w14:textId="77777777" w:rsidR="008320A1" w:rsidRDefault="008B0C8E" w:rsidP="00280E51">
      <w:pPr>
        <w:pStyle w:val="Heading2"/>
      </w:pPr>
      <w:bookmarkStart w:id="47" w:name="_Toc374444751"/>
      <w:bookmarkStart w:id="48" w:name="_Toc252486758"/>
      <w:bookmarkStart w:id="49" w:name="_Toc401906679"/>
      <w:r>
        <w:t>Scope</w:t>
      </w:r>
      <w:bookmarkEnd w:id="47"/>
      <w:bookmarkEnd w:id="48"/>
      <w:bookmarkEnd w:id="49"/>
    </w:p>
    <w:p w14:paraId="628E9AC9" w14:textId="77777777" w:rsidR="008320A1" w:rsidRDefault="00F316AA" w:rsidP="008B0C8E">
      <w:r>
        <w:t>The scope of this Use Case is the application of a Digital Signature</w:t>
      </w:r>
      <w:r w:rsidR="003063DF">
        <w:t>(s)</w:t>
      </w:r>
      <w:r>
        <w:t xml:space="preserve"> to a CDA document.</w:t>
      </w:r>
    </w:p>
    <w:p w14:paraId="13D50DB4" w14:textId="77777777" w:rsidR="008320A1" w:rsidRDefault="008B0C8E" w:rsidP="00B04F45">
      <w:pPr>
        <w:pStyle w:val="Heading3"/>
      </w:pPr>
      <w:bookmarkStart w:id="50" w:name="_Toc374444752"/>
      <w:bookmarkStart w:id="51" w:name="_Toc252486759"/>
      <w:bookmarkStart w:id="52" w:name="_Toc401906680"/>
      <w:r>
        <w:t>In-Scope</w:t>
      </w:r>
      <w:bookmarkEnd w:id="50"/>
      <w:bookmarkEnd w:id="51"/>
      <w:bookmarkEnd w:id="52"/>
    </w:p>
    <w:p w14:paraId="6F7B6F74" w14:textId="77777777" w:rsidR="008320A1" w:rsidRDefault="008B0C8E" w:rsidP="00BC714C">
      <w:pPr>
        <w:pStyle w:val="ListParagraph"/>
        <w:numPr>
          <w:ilvl w:val="0"/>
          <w:numId w:val="36"/>
        </w:numPr>
      </w:pPr>
      <w:r w:rsidRPr="00B755CF">
        <w:t xml:space="preserve">Solutions for individual or organizational </w:t>
      </w:r>
      <w:r w:rsidR="00C900E6">
        <w:t>D</w:t>
      </w:r>
      <w:r w:rsidRPr="00B755CF">
        <w:t xml:space="preserve">igital </w:t>
      </w:r>
      <w:r w:rsidR="00C900E6">
        <w:t>S</w:t>
      </w:r>
      <w:r w:rsidRPr="00B755CF">
        <w:t xml:space="preserve">ignatures for discrete </w:t>
      </w:r>
      <w:r>
        <w:t>CDA d</w:t>
      </w:r>
      <w:r w:rsidRPr="00B755CF">
        <w:t xml:space="preserve">ocuments to attest to the validity and authenticity of the information within the </w:t>
      </w:r>
      <w:r>
        <w:t>d</w:t>
      </w:r>
      <w:r w:rsidRPr="00B755CF">
        <w:t>ocu</w:t>
      </w:r>
      <w:r>
        <w:t>m</w:t>
      </w:r>
      <w:r w:rsidRPr="00B755CF">
        <w:t>ent or actions performe</w:t>
      </w:r>
      <w:r>
        <w:t>d on the document.</w:t>
      </w:r>
    </w:p>
    <w:p w14:paraId="6D6FB6C4" w14:textId="77777777" w:rsidR="008320A1" w:rsidRDefault="008B0C8E" w:rsidP="00BC714C">
      <w:pPr>
        <w:pStyle w:val="ListParagraph"/>
        <w:numPr>
          <w:ilvl w:val="0"/>
          <w:numId w:val="36"/>
        </w:numPr>
      </w:pPr>
      <w:r w:rsidRPr="004E5AC3">
        <w:t xml:space="preserve">Defining delegation of rights between the </w:t>
      </w:r>
      <w:r w:rsidR="0060598E">
        <w:t xml:space="preserve">Authorized Signer </w:t>
      </w:r>
      <w:r w:rsidRPr="004E5AC3">
        <w:t xml:space="preserve">and the </w:t>
      </w:r>
      <w:r w:rsidR="0060598E">
        <w:t>Delegated Signer.</w:t>
      </w:r>
    </w:p>
    <w:p w14:paraId="71C36055" w14:textId="77777777" w:rsidR="008320A1" w:rsidRDefault="0060598E" w:rsidP="00BC714C">
      <w:pPr>
        <w:pStyle w:val="ListParagraph"/>
        <w:numPr>
          <w:ilvl w:val="0"/>
          <w:numId w:val="36"/>
        </w:numPr>
      </w:pPr>
      <w:r>
        <w:t>Content</w:t>
      </w:r>
      <w:r w:rsidRPr="004E5AC3">
        <w:t xml:space="preserve"> </w:t>
      </w:r>
      <w:r w:rsidR="00FE7BBC" w:rsidRPr="004E5AC3">
        <w:t xml:space="preserve">of the </w:t>
      </w:r>
      <w:r w:rsidR="00CE65F9">
        <w:t>D</w:t>
      </w:r>
      <w:r w:rsidR="00FE7BBC" w:rsidRPr="004E5AC3">
        <w:t xml:space="preserve">igital </w:t>
      </w:r>
      <w:r w:rsidR="00CE65F9">
        <w:t>S</w:t>
      </w:r>
      <w:r w:rsidR="00FE7BBC" w:rsidRPr="004E5AC3">
        <w:t>ignature artifact and the delegation of rights assertio</w:t>
      </w:r>
      <w:r>
        <w:t>n.</w:t>
      </w:r>
    </w:p>
    <w:p w14:paraId="6F5382B4" w14:textId="77777777" w:rsidR="008320A1" w:rsidRDefault="008B0C8E" w:rsidP="00BC714C">
      <w:pPr>
        <w:pStyle w:val="ListParagraph"/>
        <w:numPr>
          <w:ilvl w:val="0"/>
          <w:numId w:val="36"/>
        </w:numPr>
      </w:pPr>
      <w:r w:rsidRPr="004E5AC3">
        <w:t>Validation of</w:t>
      </w:r>
      <w:r>
        <w:t xml:space="preserve"> </w:t>
      </w:r>
      <w:r w:rsidRPr="004E5AC3">
        <w:t>signature artifacts and delegation of rights assertion(s) by recipient</w:t>
      </w:r>
      <w:r>
        <w:t>.</w:t>
      </w:r>
    </w:p>
    <w:p w14:paraId="71CA2DE5" w14:textId="77777777" w:rsidR="008320A1" w:rsidRDefault="00FE7BBC" w:rsidP="00D71878">
      <w:pPr>
        <w:pStyle w:val="ListParagraph"/>
        <w:numPr>
          <w:ilvl w:val="0"/>
          <w:numId w:val="36"/>
        </w:numPr>
      </w:pPr>
      <w:r>
        <w:t xml:space="preserve">Defining </w:t>
      </w:r>
      <w:r w:rsidR="00D71878">
        <w:t>long-term</w:t>
      </w:r>
      <w:r>
        <w:t xml:space="preserve"> validation </w:t>
      </w:r>
      <w:r w:rsidRPr="00B755CF">
        <w:t>of Digital Signature and Delegation of Rights artifacts</w:t>
      </w:r>
      <w:r>
        <w:t>.</w:t>
      </w:r>
    </w:p>
    <w:p w14:paraId="744FA9CB" w14:textId="77777777" w:rsidR="008320A1" w:rsidRDefault="008B0C8E" w:rsidP="00280E51">
      <w:pPr>
        <w:pStyle w:val="Heading3"/>
      </w:pPr>
      <w:bookmarkStart w:id="53" w:name="_Ref374335538"/>
      <w:bookmarkStart w:id="54" w:name="_Ref374335545"/>
      <w:bookmarkStart w:id="55" w:name="_Toc374444753"/>
      <w:bookmarkStart w:id="56" w:name="_Toc252486760"/>
      <w:bookmarkStart w:id="57" w:name="_Toc401906681"/>
      <w:r>
        <w:t>Out of Scope</w:t>
      </w:r>
      <w:bookmarkEnd w:id="53"/>
      <w:bookmarkEnd w:id="54"/>
      <w:bookmarkEnd w:id="55"/>
      <w:bookmarkEnd w:id="56"/>
      <w:bookmarkEnd w:id="57"/>
    </w:p>
    <w:p w14:paraId="2F31B779" w14:textId="77777777" w:rsidR="008320A1" w:rsidRDefault="008B0C8E" w:rsidP="00BC714C">
      <w:pPr>
        <w:pStyle w:val="ListParagraph"/>
        <w:numPr>
          <w:ilvl w:val="0"/>
          <w:numId w:val="36"/>
        </w:numPr>
      </w:pPr>
      <w:r w:rsidRPr="003F3EF2">
        <w:t>Transport and message standards for the exchange of signed CDAs</w:t>
      </w:r>
      <w:r>
        <w:t>.</w:t>
      </w:r>
    </w:p>
    <w:p w14:paraId="215877FF" w14:textId="77777777" w:rsidR="008320A1" w:rsidRDefault="008B0C8E" w:rsidP="00BC714C">
      <w:pPr>
        <w:pStyle w:val="ListParagraph"/>
        <w:numPr>
          <w:ilvl w:val="0"/>
          <w:numId w:val="36"/>
        </w:numPr>
      </w:pPr>
      <w:r w:rsidRPr="003F3EF2">
        <w:t>Encryption of CDAs for security or privacy</w:t>
      </w:r>
      <w:r>
        <w:t>.</w:t>
      </w:r>
    </w:p>
    <w:p w14:paraId="5A003FB6"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w:t>
      </w:r>
      <w:r w:rsidRPr="00041CFF">
        <w:t>Registration Authority (RA</w:t>
      </w:r>
      <w:r>
        <w:t>)</w:t>
      </w:r>
      <w:r w:rsidRPr="003F3EF2">
        <w:t xml:space="preserve"> and</w:t>
      </w:r>
      <w:r>
        <w:t xml:space="preserve"> a</w:t>
      </w:r>
      <w:r w:rsidRPr="003F3EF2">
        <w:t xml:space="preserve"> </w:t>
      </w:r>
      <w:r>
        <w:t>CA.</w:t>
      </w:r>
    </w:p>
    <w:p w14:paraId="56990D4C" w14:textId="77777777" w:rsidR="008320A1" w:rsidRDefault="008B0C8E" w:rsidP="00BC714C">
      <w:pPr>
        <w:pStyle w:val="ListParagraph"/>
        <w:numPr>
          <w:ilvl w:val="0"/>
          <w:numId w:val="36"/>
        </w:numPr>
      </w:pPr>
      <w:r w:rsidRPr="003F3EF2">
        <w:t>A definition of electronic transactions between</w:t>
      </w:r>
      <w:r>
        <w:t xml:space="preserve"> a</w:t>
      </w:r>
      <w:r w:rsidRPr="003F3EF2">
        <w:t xml:space="preserve"> Payer and </w:t>
      </w:r>
      <w:r>
        <w:t xml:space="preserve">a </w:t>
      </w:r>
      <w:r w:rsidRPr="003F3EF2">
        <w:t>RA or</w:t>
      </w:r>
      <w:r>
        <w:t xml:space="preserve"> a</w:t>
      </w:r>
      <w:r w:rsidRPr="003F3EF2">
        <w:t xml:space="preserve"> CA</w:t>
      </w:r>
      <w:r>
        <w:t>.</w:t>
      </w:r>
    </w:p>
    <w:p w14:paraId="489FF0D4" w14:textId="77777777" w:rsidR="008320A1" w:rsidRDefault="008B0C8E" w:rsidP="00BC714C">
      <w:pPr>
        <w:pStyle w:val="ListParagraph"/>
        <w:numPr>
          <w:ilvl w:val="0"/>
          <w:numId w:val="36"/>
        </w:numPr>
      </w:pPr>
      <w:r w:rsidRPr="003F3EF2">
        <w:t xml:space="preserve">A definition of electronic transactions between </w:t>
      </w:r>
      <w:r>
        <w:t xml:space="preserve">a </w:t>
      </w:r>
      <w:r w:rsidRPr="003F3EF2">
        <w:t xml:space="preserve">Provider and </w:t>
      </w:r>
      <w:r>
        <w:t xml:space="preserve">a </w:t>
      </w:r>
      <w:r w:rsidRPr="003F3EF2">
        <w:t>RA or</w:t>
      </w:r>
      <w:r>
        <w:t xml:space="preserve"> a</w:t>
      </w:r>
      <w:r w:rsidRPr="003F3EF2">
        <w:t xml:space="preserve"> CA</w:t>
      </w:r>
      <w:r>
        <w:t>.</w:t>
      </w:r>
    </w:p>
    <w:p w14:paraId="3AE6D526" w14:textId="77777777" w:rsidR="008320A1" w:rsidRDefault="008B0C8E" w:rsidP="00BC714C">
      <w:pPr>
        <w:pStyle w:val="ListParagraph"/>
        <w:numPr>
          <w:ilvl w:val="0"/>
          <w:numId w:val="36"/>
        </w:numPr>
      </w:pPr>
      <w:r w:rsidRPr="003F3EF2">
        <w:t>Consent, privacy, and use of the signed CDA document in situations other than providing documentation to payers for the sake of program or benefits administration</w:t>
      </w:r>
      <w:r>
        <w:t>.</w:t>
      </w:r>
    </w:p>
    <w:p w14:paraId="448BEE5E" w14:textId="77777777" w:rsidR="008320A1" w:rsidRDefault="0060598E" w:rsidP="0060598E">
      <w:pPr>
        <w:pStyle w:val="ListParagraph"/>
        <w:numPr>
          <w:ilvl w:val="0"/>
          <w:numId w:val="36"/>
        </w:numPr>
      </w:pPr>
      <w:r>
        <w:t xml:space="preserve">Policies that determine who is an Authorized Signer </w:t>
      </w:r>
      <w:r w:rsidR="000209C3">
        <w:t xml:space="preserve">and </w:t>
      </w:r>
      <w:r>
        <w:t>the conditions under which a Delegated Signer is allowed.</w:t>
      </w:r>
    </w:p>
    <w:p w14:paraId="474464A3" w14:textId="77777777" w:rsidR="008320A1" w:rsidRDefault="0060598E" w:rsidP="0000474B">
      <w:pPr>
        <w:pStyle w:val="ListParagraph"/>
        <w:numPr>
          <w:ilvl w:val="0"/>
          <w:numId w:val="36"/>
        </w:numPr>
      </w:pPr>
      <w:r>
        <w:t xml:space="preserve">Policies that determine </w:t>
      </w:r>
      <w:r w:rsidR="0000474B">
        <w:t>when a CDA document must be created</w:t>
      </w:r>
      <w:r>
        <w:t xml:space="preserve"> and signed</w:t>
      </w:r>
      <w:r w:rsidR="008320A1">
        <w:t>.</w:t>
      </w:r>
    </w:p>
    <w:p w14:paraId="25D5AEE9" w14:textId="77777777" w:rsidR="008320A1" w:rsidRDefault="0060598E" w:rsidP="0000474B">
      <w:pPr>
        <w:pStyle w:val="ListParagraph"/>
        <w:numPr>
          <w:ilvl w:val="0"/>
          <w:numId w:val="36"/>
        </w:numPr>
      </w:pPr>
      <w:r>
        <w:t>Issues related to the cost of technology or technology services to utilize digital credentials to sign a CDA document.</w:t>
      </w:r>
    </w:p>
    <w:p w14:paraId="11A3F77D" w14:textId="77777777" w:rsidR="008320A1" w:rsidRDefault="008B0C8E" w:rsidP="00B04F45">
      <w:pPr>
        <w:pStyle w:val="Heading2"/>
      </w:pPr>
      <w:bookmarkStart w:id="58" w:name="_Ref374357366"/>
      <w:bookmarkStart w:id="59" w:name="_Toc374444754"/>
      <w:bookmarkStart w:id="60" w:name="_Toc252486761"/>
      <w:bookmarkStart w:id="61" w:name="_Toc401906682"/>
      <w:r>
        <w:lastRenderedPageBreak/>
        <w:t>Actors</w:t>
      </w:r>
      <w:bookmarkEnd w:id="58"/>
      <w:bookmarkEnd w:id="59"/>
      <w:bookmarkEnd w:id="60"/>
      <w:bookmarkEnd w:id="61"/>
    </w:p>
    <w:p w14:paraId="5A5A3DE4" w14:textId="77777777" w:rsidR="008320A1" w:rsidRDefault="008B0C8E" w:rsidP="008B0C8E">
      <w:pPr>
        <w:widowControl w:val="0"/>
        <w:spacing w:before="120" w:after="0"/>
      </w:pPr>
      <w:r w:rsidRPr="00655E67">
        <w:t xml:space="preserve">There are </w:t>
      </w:r>
      <w:r w:rsidR="00887D7E">
        <w:t>four</w:t>
      </w:r>
      <w:r w:rsidR="00887D7E" w:rsidRPr="00655E67">
        <w:t xml:space="preserve"> </w:t>
      </w:r>
      <w:r w:rsidRPr="00655E67">
        <w:t xml:space="preserve">actors that have responsibilities related to the conformance </w:t>
      </w:r>
      <w:r>
        <w:t>requirements</w:t>
      </w:r>
      <w:r w:rsidRPr="00655E67">
        <w:t xml:space="preserve"> defined in this document</w:t>
      </w:r>
      <w:r w:rsidR="007614A7">
        <w:t>:</w:t>
      </w:r>
    </w:p>
    <w:p w14:paraId="5305389B" w14:textId="77777777" w:rsidR="008320A1" w:rsidRDefault="00DD67CF" w:rsidP="00BC714C">
      <w:pPr>
        <w:pStyle w:val="ListParagraph"/>
        <w:numPr>
          <w:ilvl w:val="0"/>
          <w:numId w:val="36"/>
        </w:numPr>
      </w:pPr>
      <w:r>
        <w:t>Authorized Signer</w:t>
      </w:r>
      <w:r w:rsidR="002F1A4F" w:rsidRPr="002F1A4F">
        <w:t xml:space="preserve"> </w:t>
      </w:r>
      <w:r w:rsidR="002F1A4F">
        <w:t>– An entity (</w:t>
      </w:r>
      <w:proofErr w:type="spellStart"/>
      <w:r w:rsidR="002F1A4F" w:rsidRPr="00870285">
        <w:rPr>
          <w:rFonts w:ascii="Courier New" w:hAnsi="Courier New" w:cs="Courier New"/>
        </w:rPr>
        <w:t>legalAuthenticator</w:t>
      </w:r>
      <w:proofErr w:type="spellEnd"/>
      <w:r w:rsidR="002F1A4F" w:rsidRPr="00B04F45">
        <w:t xml:space="preserve"> </w:t>
      </w:r>
      <w:r w:rsidR="002F1A4F" w:rsidRPr="005E31E5">
        <w:t>or</w:t>
      </w:r>
      <w:r w:rsidR="002F1A4F" w:rsidRPr="00B04F45">
        <w:t xml:space="preserve"> </w:t>
      </w:r>
      <w:r w:rsidR="002F1A4F">
        <w:rPr>
          <w:rFonts w:ascii="Courier New" w:hAnsi="Courier New" w:cs="Courier New"/>
        </w:rPr>
        <w:t>authenticator</w:t>
      </w:r>
      <w:r w:rsidR="002F1A4F">
        <w:t>) that affixes a Digital Signature to a CDA document</w:t>
      </w:r>
      <w:r w:rsidR="004A1B75">
        <w:t xml:space="preserve"> to satisfy policy requirements</w:t>
      </w:r>
      <w:r w:rsidR="008320A1">
        <w:t>.</w:t>
      </w:r>
    </w:p>
    <w:p w14:paraId="0A5977EA" w14:textId="77777777" w:rsidR="008320A1" w:rsidRDefault="00DD67CF" w:rsidP="00BC714C">
      <w:pPr>
        <w:pStyle w:val="ListParagraph"/>
        <w:numPr>
          <w:ilvl w:val="0"/>
          <w:numId w:val="36"/>
        </w:numPr>
      </w:pPr>
      <w:r>
        <w:t>Delegated Signer</w:t>
      </w:r>
      <w:r w:rsidR="002F1A4F">
        <w:t xml:space="preserve"> –</w:t>
      </w:r>
      <w:r w:rsidR="002F1A4F" w:rsidRPr="002F1A4F">
        <w:t xml:space="preserve"> </w:t>
      </w:r>
      <w:r w:rsidR="002F1A4F">
        <w:t>A</w:t>
      </w:r>
      <w:r>
        <w:t>n entity that was delegated authority to sign a CDA on behalf of an Authorized Signer</w:t>
      </w:r>
      <w:r w:rsidR="008320A1">
        <w:t>.</w:t>
      </w:r>
    </w:p>
    <w:p w14:paraId="255A0B2D" w14:textId="77777777" w:rsidR="008320A1" w:rsidRDefault="00DD67CF" w:rsidP="00DD67CF">
      <w:pPr>
        <w:pStyle w:val="ListParagraph"/>
        <w:numPr>
          <w:ilvl w:val="0"/>
          <w:numId w:val="36"/>
        </w:numPr>
      </w:pPr>
      <w:r>
        <w:t>Delegation Validator – A service that electronically verifies that the Delegation of Rights Artifact is valid</w:t>
      </w:r>
      <w:r w:rsidR="008320A1">
        <w:t>.</w:t>
      </w:r>
    </w:p>
    <w:p w14:paraId="0A6B758C" w14:textId="77777777" w:rsidR="008320A1" w:rsidRDefault="00DD67CF" w:rsidP="00940529">
      <w:pPr>
        <w:pStyle w:val="ListParagraph"/>
        <w:numPr>
          <w:ilvl w:val="0"/>
          <w:numId w:val="36"/>
        </w:numPr>
      </w:pPr>
      <w:r>
        <w:t xml:space="preserve">Recipient </w:t>
      </w:r>
      <w:r w:rsidR="002F1A4F">
        <w:t xml:space="preserve">– </w:t>
      </w:r>
      <w:r w:rsidR="00265380">
        <w:t xml:space="preserve">An entity that </w:t>
      </w:r>
      <w:r w:rsidR="004A1B75">
        <w:t xml:space="preserve">receives and </w:t>
      </w:r>
      <w:r w:rsidR="00265380">
        <w:t>validates a signed CDA</w:t>
      </w:r>
      <w:r w:rsidR="008320A1">
        <w:t>.</w:t>
      </w:r>
    </w:p>
    <w:p w14:paraId="5789382D" w14:textId="77777777" w:rsidR="008320A1" w:rsidRDefault="008B0C8E" w:rsidP="00280E51">
      <w:pPr>
        <w:pStyle w:val="Heading2"/>
      </w:pPr>
      <w:bookmarkStart w:id="62" w:name="_Toc374444755"/>
      <w:bookmarkStart w:id="63" w:name="_Toc252486762"/>
      <w:bookmarkStart w:id="64" w:name="_Toc401906683"/>
      <w:r>
        <w:t>Scenario</w:t>
      </w:r>
      <w:r w:rsidR="00887D7E">
        <w:t xml:space="preserve"> – </w:t>
      </w:r>
      <w:r w:rsidR="00393DAA">
        <w:t>S</w:t>
      </w:r>
      <w:r w:rsidR="007614A7">
        <w:t>igning a CDA Document</w:t>
      </w:r>
      <w:bookmarkEnd w:id="62"/>
      <w:bookmarkEnd w:id="63"/>
      <w:bookmarkEnd w:id="64"/>
    </w:p>
    <w:p w14:paraId="463CF8A7" w14:textId="77777777" w:rsidR="008320A1" w:rsidRDefault="0082493E" w:rsidP="008B0C8E">
      <w:r>
        <w:t xml:space="preserve">One or more </w:t>
      </w:r>
      <w:r w:rsidR="009645DE">
        <w:t>Authorized Signer</w:t>
      </w:r>
      <w:r>
        <w:t>(s)</w:t>
      </w:r>
      <w:r w:rsidR="009645DE">
        <w:t xml:space="preserve"> </w:t>
      </w:r>
      <w:r w:rsidR="008B0C8E">
        <w:t xml:space="preserve">must attest to </w:t>
      </w:r>
      <w:r w:rsidR="00126FC9">
        <w:t xml:space="preserve">the patient’s condition, actions taken, and/or plan of care </w:t>
      </w:r>
      <w:r w:rsidR="008B0C8E">
        <w:t xml:space="preserve">with respect to </w:t>
      </w:r>
      <w:r w:rsidR="00126FC9">
        <w:t xml:space="preserve">information contained in </w:t>
      </w:r>
      <w:r w:rsidR="008B0C8E">
        <w:t xml:space="preserve">a specific CDA document. This attestation must be </w:t>
      </w:r>
      <w:r w:rsidR="007614A7">
        <w:t xml:space="preserve">done in a manner that supports </w:t>
      </w:r>
      <w:r w:rsidR="008B0C8E">
        <w:t>non-repudia</w:t>
      </w:r>
      <w:r w:rsidR="007614A7">
        <w:t>tion</w:t>
      </w:r>
      <w:r w:rsidR="008B0C8E">
        <w:t xml:space="preserve"> and verifi</w:t>
      </w:r>
      <w:r w:rsidR="007614A7">
        <w:t>cat</w:t>
      </w:r>
      <w:r w:rsidR="00D350D5">
        <w:t>i</w:t>
      </w:r>
      <w:r w:rsidR="007614A7">
        <w:t>on</w:t>
      </w:r>
      <w:r w:rsidR="008B0C8E">
        <w:t xml:space="preserve"> by a third party </w:t>
      </w:r>
      <w:r w:rsidR="007614A7">
        <w:t xml:space="preserve">of </w:t>
      </w:r>
      <w:r w:rsidR="008B0C8E">
        <w:t xml:space="preserve">the artifacts created at the time of signing. The </w:t>
      </w:r>
      <w:r w:rsidR="009645DE">
        <w:t>Authorized Signer</w:t>
      </w:r>
      <w:r w:rsidR="0090728D">
        <w:t>(s)</w:t>
      </w:r>
      <w:r w:rsidR="006A3111">
        <w:t xml:space="preserve"> </w:t>
      </w:r>
      <w:r w:rsidR="008B0C8E">
        <w:t>has</w:t>
      </w:r>
      <w:r w:rsidR="0090728D">
        <w:t>/have</w:t>
      </w:r>
      <w:r w:rsidR="008B0C8E">
        <w:t xml:space="preserve"> a need to send the </w:t>
      </w:r>
      <w:r w:rsidR="0090728D">
        <w:t>s</w:t>
      </w:r>
      <w:r w:rsidR="00936767">
        <w:t xml:space="preserve">igned </w:t>
      </w:r>
      <w:r w:rsidR="008B0C8E">
        <w:t>CDA document to a third</w:t>
      </w:r>
      <w:r w:rsidR="004A1B75">
        <w:t xml:space="preserve"> party</w:t>
      </w:r>
      <w:r w:rsidR="00126FC9">
        <w:t xml:space="preserve"> as documentation </w:t>
      </w:r>
      <w:r w:rsidR="0090728D">
        <w:t>for administrative or clinical purposes</w:t>
      </w:r>
      <w:r w:rsidR="008B0C8E">
        <w:t>.</w:t>
      </w:r>
    </w:p>
    <w:p w14:paraId="2C1C047F" w14:textId="77777777" w:rsidR="008320A1" w:rsidRDefault="009645DE" w:rsidP="008B0C8E">
      <w:r>
        <w:t xml:space="preserve">This guide outlines two user stories. </w:t>
      </w:r>
      <w:r w:rsidR="0012409D">
        <w:t xml:space="preserve">The first user story details a </w:t>
      </w:r>
      <w:r w:rsidR="004A1B75">
        <w:t>CDA Digital Signature by an Authorized Signer</w:t>
      </w:r>
      <w:r w:rsidR="0012409D">
        <w:t xml:space="preserve">. The second user story details a </w:t>
      </w:r>
      <w:r w:rsidR="004A1B75">
        <w:t xml:space="preserve">CDA Digital Signature by a Delegated Signer including the creation, validation and use of </w:t>
      </w:r>
      <w:r w:rsidR="0012409D">
        <w:t>a delegation of rights</w:t>
      </w:r>
      <w:r w:rsidR="004A1B75">
        <w:t xml:space="preserve"> assertion</w:t>
      </w:r>
      <w:r w:rsidR="0012409D">
        <w:t>.</w:t>
      </w:r>
      <w:r w:rsidR="0090728D">
        <w:t xml:space="preserve"> An individual CDA may be signed by any number of Authorized Signers and/or their Delegated Signer(s)</w:t>
      </w:r>
      <w:r w:rsidR="00B0077B">
        <w:t xml:space="preserve">. </w:t>
      </w:r>
      <w:r w:rsidR="0090728D">
        <w:t xml:space="preserve">The user stories depict only one signer for simplicity, not as a constraint of this guide. Each Authorized Signer (or their Delegated Signer) must have a separate </w:t>
      </w:r>
      <w:proofErr w:type="spellStart"/>
      <w:r w:rsidR="0090728D" w:rsidRPr="00870285">
        <w:rPr>
          <w:rFonts w:ascii="Courier New" w:hAnsi="Courier New" w:cs="Courier New"/>
        </w:rPr>
        <w:t>legalAuthenticator</w:t>
      </w:r>
      <w:proofErr w:type="spellEnd"/>
      <w:r w:rsidR="0090728D">
        <w:rPr>
          <w:rFonts w:ascii="Courier New" w:hAnsi="Courier New" w:cs="Courier New"/>
        </w:rPr>
        <w:t xml:space="preserve"> </w:t>
      </w:r>
      <w:r w:rsidR="0090728D" w:rsidRPr="00B211F1">
        <w:t>or</w:t>
      </w:r>
      <w:r w:rsidR="0090728D">
        <w:rPr>
          <w:rFonts w:ascii="Courier New" w:hAnsi="Courier New" w:cs="Courier New"/>
        </w:rPr>
        <w:t xml:space="preserve"> authenticator</w:t>
      </w:r>
      <w:r w:rsidR="0090728D">
        <w:t xml:space="preserve"> participant occurrence that contains the </w:t>
      </w:r>
      <w:proofErr w:type="spellStart"/>
      <w:proofErr w:type="gramStart"/>
      <w:r w:rsidR="0090728D" w:rsidRPr="00FC57B7">
        <w:rPr>
          <w:rFonts w:ascii="Courier New" w:hAnsi="Courier New" w:cs="Courier New"/>
        </w:rPr>
        <w:t>s</w:t>
      </w:r>
      <w:r w:rsidR="0090728D" w:rsidRPr="002E4DC1">
        <w:rPr>
          <w:rFonts w:ascii="Courier New" w:hAnsi="Courier New" w:cs="Courier New"/>
        </w:rPr>
        <w:t>dtc:signatureText</w:t>
      </w:r>
      <w:proofErr w:type="spellEnd"/>
      <w:proofErr w:type="gramEnd"/>
      <w:r w:rsidR="0090728D">
        <w:t xml:space="preserve"> element.</w:t>
      </w:r>
    </w:p>
    <w:p w14:paraId="49E55035" w14:textId="77777777" w:rsidR="008320A1" w:rsidRDefault="008B0C8E" w:rsidP="00B04F45">
      <w:pPr>
        <w:pStyle w:val="Heading3"/>
      </w:pPr>
      <w:bookmarkStart w:id="65" w:name="_Ref374335172"/>
      <w:bookmarkStart w:id="66" w:name="_Ref374335181"/>
      <w:bookmarkStart w:id="67" w:name="_Toc374444756"/>
      <w:bookmarkStart w:id="68" w:name="_Toc252486763"/>
      <w:bookmarkStart w:id="69" w:name="_Toc401906684"/>
      <w:r>
        <w:t>User Story</w:t>
      </w:r>
      <w:r w:rsidR="009645DE">
        <w:t xml:space="preserve"> 1 – Digital Signature</w:t>
      </w:r>
      <w:r w:rsidR="009E7217">
        <w:t xml:space="preserve"> by Authorized Signer</w:t>
      </w:r>
      <w:bookmarkEnd w:id="65"/>
      <w:bookmarkEnd w:id="66"/>
      <w:bookmarkEnd w:id="67"/>
      <w:bookmarkEnd w:id="68"/>
      <w:bookmarkEnd w:id="69"/>
    </w:p>
    <w:p w14:paraId="7D42D372" w14:textId="77777777" w:rsidR="008320A1" w:rsidRDefault="009645DE" w:rsidP="00344197">
      <w:r>
        <w:t>The Authorized Signer digitally signs the document</w:t>
      </w:r>
      <w:r w:rsidR="00126FC9">
        <w:t xml:space="preserve"> attesting to</w:t>
      </w:r>
      <w:r w:rsidR="00037092">
        <w:t xml:space="preserve"> the</w:t>
      </w:r>
      <w:r w:rsidR="008A0D80">
        <w:t>ir</w:t>
      </w:r>
      <w:r w:rsidR="00126FC9">
        <w:t xml:space="preserve"> role and </w:t>
      </w:r>
      <w:r w:rsidR="008A0D80">
        <w:t xml:space="preserve">the </w:t>
      </w:r>
      <w:r w:rsidR="00126FC9">
        <w:t xml:space="preserve">purpose of </w:t>
      </w:r>
      <w:r w:rsidR="008A0D80">
        <w:t xml:space="preserve">their </w:t>
      </w:r>
      <w:r w:rsidR="00126FC9">
        <w:t>signature</w:t>
      </w:r>
      <w:r>
        <w:t xml:space="preserve">. The Authorized Signer sends the signed document to the Recipient. The Recipient receives the Signed Document and authenticates </w:t>
      </w:r>
      <w:r w:rsidR="004A1B75">
        <w:t xml:space="preserve">the Authorized Signer’s </w:t>
      </w:r>
      <w:r w:rsidR="009E7217">
        <w:t>d</w:t>
      </w:r>
      <w:r>
        <w:t xml:space="preserve">igital </w:t>
      </w:r>
      <w:r w:rsidR="009E7217">
        <w:t>c</w:t>
      </w:r>
      <w:r>
        <w:t>ertificate</w:t>
      </w:r>
      <w:r w:rsidR="004A1B75">
        <w:t xml:space="preserve">, the </w:t>
      </w:r>
      <w:r w:rsidR="009E7217">
        <w:t>s</w:t>
      </w:r>
      <w:r>
        <w:t xml:space="preserve">ignature </w:t>
      </w:r>
      <w:r w:rsidR="009E7217">
        <w:t>a</w:t>
      </w:r>
      <w:r>
        <w:t>rtifact, and validates the data integrity of the document.</w:t>
      </w:r>
    </w:p>
    <w:p w14:paraId="07B6C696" w14:textId="77777777" w:rsidR="008320A1" w:rsidRDefault="00037092" w:rsidP="00037092">
      <w:proofErr w:type="gramStart"/>
      <w:r w:rsidRPr="0062766B">
        <w:t>In order to</w:t>
      </w:r>
      <w:proofErr w:type="gramEnd"/>
      <w:r w:rsidRPr="0062766B">
        <w:t xml:space="preserve"> participate in digital signing, the </w:t>
      </w:r>
      <w:r>
        <w:t>Authorized Signer</w:t>
      </w:r>
      <w:r w:rsidRPr="0062766B">
        <w:t xml:space="preserve"> </w:t>
      </w:r>
      <w:r w:rsidR="0091754B">
        <w:t xml:space="preserve">obtains and </w:t>
      </w:r>
      <w:r w:rsidRPr="0062766B">
        <w:t>maintain</w:t>
      </w:r>
      <w:r>
        <w:t>s</w:t>
      </w:r>
      <w:r w:rsidRPr="0062766B">
        <w:t xml:space="preserve"> a non-repudiation digital identity</w:t>
      </w:r>
      <w:r>
        <w:t xml:space="preserve"> by </w:t>
      </w:r>
      <w:r w:rsidRPr="0062766B">
        <w:t>obtain</w:t>
      </w:r>
      <w:r>
        <w:t>ing</w:t>
      </w:r>
      <w:r w:rsidRPr="0062766B">
        <w:t xml:space="preserve"> a</w:t>
      </w:r>
      <w:r>
        <w:t>n</w:t>
      </w:r>
      <w:r w:rsidRPr="0062766B">
        <w:t xml:space="preserve"> X.509v3 digital signing certificate</w:t>
      </w:r>
      <w:r>
        <w:t>.</w:t>
      </w:r>
      <w:r>
        <w:rPr>
          <w:rStyle w:val="FootnoteReference"/>
        </w:rPr>
        <w:footnoteReference w:id="10"/>
      </w:r>
      <w:r>
        <w:t xml:space="preserve"> </w:t>
      </w:r>
      <w:r w:rsidRPr="0062766B">
        <w:t xml:space="preserve">Entities approved by a Registration </w:t>
      </w:r>
      <w:r>
        <w:t>Authority will receive the X.509v3 certificate</w:t>
      </w:r>
      <w:r w:rsidRPr="0062766B">
        <w:t xml:space="preserve"> from a Certificate Authority to incorporate into their business process.</w:t>
      </w:r>
    </w:p>
    <w:p w14:paraId="09ED19E0" w14:textId="77777777" w:rsidR="008320A1" w:rsidRDefault="00037092" w:rsidP="00037092">
      <w:r>
        <w:t>T</w:t>
      </w:r>
      <w:r w:rsidRPr="0062766B">
        <w:t xml:space="preserve">he </w:t>
      </w:r>
      <w:r>
        <w:t xml:space="preserve">Authorized Signer </w:t>
      </w:r>
      <w:r w:rsidR="009E7217">
        <w:t>creates</w:t>
      </w:r>
      <w:r w:rsidR="00CE65F9">
        <w:t xml:space="preserve"> a Digital S</w:t>
      </w:r>
      <w:r w:rsidRPr="0062766B">
        <w:t>ignature artifact attesting</w:t>
      </w:r>
      <w:r w:rsidR="009E7217">
        <w:t xml:space="preserve"> to their</w:t>
      </w:r>
      <w:r w:rsidRPr="0062766B">
        <w:t xml:space="preserve"> </w:t>
      </w:r>
      <w:r>
        <w:t>role, purpose of signature, and date/time of the signature</w:t>
      </w:r>
      <w:r w:rsidR="009B09A6" w:rsidRPr="009B09A6">
        <w:t xml:space="preserve"> </w:t>
      </w:r>
      <w:r w:rsidR="009B09A6">
        <w:t>and inserts it into the</w:t>
      </w:r>
      <w:r w:rsidR="009B09A6" w:rsidRPr="008320A1">
        <w:t xml:space="preserve"> </w:t>
      </w:r>
      <w:proofErr w:type="spellStart"/>
      <w:proofErr w:type="gramStart"/>
      <w:r w:rsidR="009B09A6" w:rsidRPr="00FC57B7">
        <w:rPr>
          <w:rFonts w:ascii="Courier New" w:hAnsi="Courier New" w:cs="Courier New"/>
        </w:rPr>
        <w:t>s</w:t>
      </w:r>
      <w:r w:rsidR="009B09A6" w:rsidRPr="002E4DC1">
        <w:rPr>
          <w:rFonts w:ascii="Courier New" w:hAnsi="Courier New" w:cs="Courier New"/>
        </w:rPr>
        <w:t>dtc:signatureText</w:t>
      </w:r>
      <w:proofErr w:type="spellEnd"/>
      <w:proofErr w:type="gramEnd"/>
      <w:r w:rsidR="009B09A6">
        <w:t xml:space="preserve"> element</w:t>
      </w:r>
      <w:r>
        <w:t xml:space="preserve">. </w:t>
      </w:r>
      <w:r w:rsidRPr="0062766B">
        <w:t>The</w:t>
      </w:r>
      <w:r>
        <w:t xml:space="preserve"> Authorized Signer,</w:t>
      </w:r>
      <w:r w:rsidRPr="0062766B">
        <w:t xml:space="preserve"> who has satisfied any </w:t>
      </w:r>
      <w:r w:rsidR="009E7217">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68064E62" w14:textId="77777777" w:rsidR="008320A1" w:rsidRDefault="00D144BB" w:rsidP="00B04F45">
      <w:pPr>
        <w:pStyle w:val="Heading4"/>
      </w:pPr>
      <w:bookmarkStart w:id="70" w:name="_Toc374444757"/>
      <w:bookmarkStart w:id="71" w:name="_Toc252486764"/>
      <w:r>
        <w:lastRenderedPageBreak/>
        <w:t>Activity Diagram 1</w:t>
      </w:r>
      <w:bookmarkEnd w:id="70"/>
      <w:bookmarkEnd w:id="71"/>
    </w:p>
    <w:p w14:paraId="54FA05A7" w14:textId="77777777" w:rsidR="008320A1" w:rsidRDefault="00972E9C" w:rsidP="00D144BB">
      <w:pPr>
        <w:rPr>
          <w:color w:val="000000"/>
        </w:rPr>
      </w:pPr>
      <w:r w:rsidRPr="00C54F8C">
        <w:rPr>
          <w:color w:val="000000"/>
        </w:rPr>
        <w:t xml:space="preserve">The Activity Diagram illustrates the </w:t>
      </w:r>
      <w:r>
        <w:rPr>
          <w:color w:val="000000"/>
        </w:rPr>
        <w:t xml:space="preserve">use case </w:t>
      </w:r>
      <w:r w:rsidRPr="00C54F8C">
        <w:rPr>
          <w:color w:val="000000"/>
        </w:rPr>
        <w:t>flows graphically and represents the flow of events and information between the actors. It also displays the main events/actions that are required for the data exchange and the role of each system in supporting the exchange.</w:t>
      </w:r>
      <w:r>
        <w:rPr>
          <w:color w:val="000000"/>
        </w:rPr>
        <w:t xml:space="preserve"> </w:t>
      </w:r>
      <w:r w:rsidR="00EC0A89">
        <w:rPr>
          <w:color w:val="000000"/>
        </w:rPr>
        <w:fldChar w:fldCharType="begin"/>
      </w:r>
      <w:r w:rsidR="00F87EF0">
        <w:rPr>
          <w:color w:val="000000"/>
        </w:rPr>
        <w:instrText xml:space="preserve"> REF _Ref252484774 \h </w:instrText>
      </w:r>
      <w:r w:rsidR="00EC0A89">
        <w:rPr>
          <w:color w:val="000000"/>
        </w:rPr>
      </w:r>
      <w:r w:rsidR="00EC0A89">
        <w:rPr>
          <w:color w:val="000000"/>
        </w:rPr>
        <w:fldChar w:fldCharType="separate"/>
      </w:r>
      <w:r w:rsidR="008C7430">
        <w:t>F</w:t>
      </w:r>
      <w:r w:rsidR="008C7430" w:rsidRPr="00DA42BC">
        <w:t xml:space="preserve">igure </w:t>
      </w:r>
      <w:r w:rsidR="008C7430">
        <w:rPr>
          <w:noProof/>
        </w:rPr>
        <w:t>2</w:t>
      </w:r>
      <w:r w:rsidR="008C7430">
        <w:noBreakHyphen/>
      </w:r>
      <w:r w:rsidR="008C7430">
        <w:rPr>
          <w:noProof/>
        </w:rPr>
        <w:t>1</w:t>
      </w:r>
      <w:r w:rsidR="00EC0A89">
        <w:rPr>
          <w:color w:val="000000"/>
        </w:rPr>
        <w:fldChar w:fldCharType="end"/>
      </w:r>
      <w:r w:rsidR="00D144BB">
        <w:rPr>
          <w:color w:val="000000"/>
        </w:rPr>
        <w:t xml:space="preserve"> </w:t>
      </w:r>
      <w:r w:rsidR="00576523">
        <w:rPr>
          <w:color w:val="000000"/>
        </w:rPr>
        <w:t xml:space="preserve">illustrates </w:t>
      </w:r>
      <w:r w:rsidR="00D144BB">
        <w:rPr>
          <w:color w:val="000000"/>
        </w:rPr>
        <w:t>the flow for User Story 1</w:t>
      </w:r>
      <w:r w:rsidR="00F87EF0">
        <w:rPr>
          <w:color w:val="000000"/>
        </w:rPr>
        <w:t xml:space="preserve"> -</w:t>
      </w:r>
      <w:r w:rsidR="00D144BB">
        <w:rPr>
          <w:color w:val="000000"/>
        </w:rPr>
        <w:t xml:space="preserve"> the digital signing of a CDA </w:t>
      </w:r>
      <w:r w:rsidR="007A2A5E">
        <w:rPr>
          <w:color w:val="000000"/>
        </w:rPr>
        <w:t>document by the Authorized Signer.</w:t>
      </w:r>
    </w:p>
    <w:p w14:paraId="16B7C1C5" w14:textId="77777777" w:rsidR="008320A1" w:rsidRDefault="008320A1" w:rsidP="00EF21B0"/>
    <w:p w14:paraId="22915DD6" w14:textId="61D23D39" w:rsidR="008320A1" w:rsidRDefault="00B07788" w:rsidP="00D144BB">
      <w:pPr>
        <w:jc w:val="center"/>
        <w:rPr>
          <w:b/>
          <w:i/>
          <w:color w:val="FF0000"/>
        </w:rPr>
      </w:pPr>
      <w:r>
        <w:rPr>
          <w:noProof/>
        </w:rPr>
        <w:drawing>
          <wp:inline distT="0" distB="0" distL="0" distR="0" wp14:anchorId="7E3B2C3A" wp14:editId="6BF2EF46">
            <wp:extent cx="4524375" cy="30003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24375" cy="3000375"/>
                    </a:xfrm>
                    <a:prstGeom prst="rect">
                      <a:avLst/>
                    </a:prstGeom>
                    <a:noFill/>
                    <a:ln>
                      <a:noFill/>
                    </a:ln>
                  </pic:spPr>
                </pic:pic>
              </a:graphicData>
            </a:graphic>
          </wp:inline>
        </w:drawing>
      </w:r>
    </w:p>
    <w:p w14:paraId="3DC9A838" w14:textId="77777777" w:rsidR="008320A1" w:rsidRDefault="00F00698" w:rsidP="00576523">
      <w:pPr>
        <w:pStyle w:val="Caption"/>
      </w:pPr>
      <w:bookmarkStart w:id="72" w:name="_Ref252484774"/>
      <w:bookmarkStart w:id="73" w:name="_Toc252372723"/>
      <w:bookmarkStart w:id="74" w:name="_Toc374444960"/>
      <w:r>
        <w:t>F</w:t>
      </w:r>
      <w:r w:rsidR="00D144BB" w:rsidRPr="00DA42BC">
        <w:t xml:space="preserve">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72"/>
      <w:r w:rsidR="00D144BB" w:rsidRPr="00655E67">
        <w:t xml:space="preserve">. </w:t>
      </w:r>
      <w:r w:rsidR="00D144BB" w:rsidRPr="005304F4">
        <w:t xml:space="preserve">Activity </w:t>
      </w:r>
      <w:r w:rsidR="00D144BB" w:rsidRPr="00655E67">
        <w:t>Diagram</w:t>
      </w:r>
      <w:r w:rsidR="00D144BB">
        <w:t xml:space="preserve"> 1</w:t>
      </w:r>
      <w:bookmarkEnd w:id="73"/>
      <w:bookmarkEnd w:id="74"/>
    </w:p>
    <w:p w14:paraId="7C473F23" w14:textId="77777777" w:rsidR="008320A1" w:rsidRDefault="00D144BB" w:rsidP="00B04F45">
      <w:pPr>
        <w:pStyle w:val="Heading3"/>
      </w:pPr>
      <w:bookmarkStart w:id="75" w:name="_Toc374444758"/>
      <w:bookmarkStart w:id="76" w:name="_Toc252486765"/>
      <w:bookmarkStart w:id="77" w:name="_Toc401906685"/>
      <w:r>
        <w:t xml:space="preserve">User Story 2 – Digital Signature </w:t>
      </w:r>
      <w:r w:rsidR="009E7217">
        <w:t>by Del</w:t>
      </w:r>
      <w:r w:rsidR="00A400E6">
        <w:t>e</w:t>
      </w:r>
      <w:r w:rsidR="009E7217">
        <w:t>gated Signer</w:t>
      </w:r>
      <w:bookmarkEnd w:id="75"/>
      <w:bookmarkEnd w:id="76"/>
      <w:bookmarkEnd w:id="77"/>
    </w:p>
    <w:p w14:paraId="544E16E7" w14:textId="77777777" w:rsidR="008320A1" w:rsidRDefault="000209C3" w:rsidP="00344197">
      <w:r>
        <w:t>In certain situations, the Authorized Signer may not be available or able to sign the CDA</w:t>
      </w:r>
      <w:r w:rsidR="00B0077B">
        <w:t xml:space="preserve">. </w:t>
      </w:r>
      <w:r>
        <w:t>In such a situation, the Authorize</w:t>
      </w:r>
      <w:r w:rsidR="00A400E6">
        <w:t>d</w:t>
      </w:r>
      <w:r>
        <w:t xml:space="preserve"> Signer may delegate the responsibility to a third party to sign on their behalf. The validity of such a delegation is a matter of both law and policy which are outside of the scope of this document. </w:t>
      </w:r>
      <w:r w:rsidR="0091754B">
        <w:t>While it is possible to use multiple methods of asserting a delegation of rights, this guide focuses on the creation, use and validation of a computable, cryptographically verifiable method of delegation using a signed SAML</w:t>
      </w:r>
      <w:r w:rsidR="00AA55D3">
        <w:t xml:space="preserve"> 2.0</w:t>
      </w:r>
      <w:r w:rsidR="0091754B">
        <w:t xml:space="preserve"> assertion.</w:t>
      </w:r>
    </w:p>
    <w:p w14:paraId="52D1790E" w14:textId="77777777" w:rsidR="008320A1" w:rsidRDefault="0091754B" w:rsidP="00344197">
      <w:r>
        <w:t>T</w:t>
      </w:r>
      <w:r w:rsidR="00344197" w:rsidRPr="0062766B">
        <w:t xml:space="preserve">he </w:t>
      </w:r>
      <w:r w:rsidR="00D144BB">
        <w:t>Authorized Signer</w:t>
      </w:r>
      <w:r w:rsidR="00D144BB" w:rsidRPr="0062766B">
        <w:t xml:space="preserve"> </w:t>
      </w:r>
      <w:r w:rsidR="00344197" w:rsidRPr="0062766B">
        <w:t xml:space="preserve">and any </w:t>
      </w:r>
      <w:r w:rsidR="00D144BB">
        <w:t>D</w:t>
      </w:r>
      <w:r w:rsidR="00344197" w:rsidRPr="0062766B">
        <w:t xml:space="preserve">elegated </w:t>
      </w:r>
      <w:r w:rsidR="00D144BB">
        <w:t xml:space="preserve">Signer </w:t>
      </w:r>
      <w:r w:rsidR="00344197" w:rsidRPr="0062766B">
        <w:t>must obtain and maintain a non-repudiation digital identity. Both actors initiate the process to obtain a</w:t>
      </w:r>
      <w:r w:rsidR="00344197">
        <w:t>n</w:t>
      </w:r>
      <w:r w:rsidR="00344197" w:rsidRPr="0062766B">
        <w:t xml:space="preserve"> X.</w:t>
      </w:r>
      <w:r w:rsidR="00344197" w:rsidRPr="00B54629">
        <w:t>509v3 digital signing certificate.</w:t>
      </w:r>
      <w:r w:rsidR="00344197" w:rsidRPr="00B54629">
        <w:rPr>
          <w:rStyle w:val="FootnoteReference"/>
        </w:rPr>
        <w:footnoteReference w:id="11"/>
      </w:r>
      <w:r w:rsidR="00344197">
        <w:t xml:space="preserve"> </w:t>
      </w:r>
      <w:r w:rsidR="009B09A6" w:rsidRPr="0062766B">
        <w:t xml:space="preserve">Entities approved by a Registration </w:t>
      </w:r>
      <w:r w:rsidR="009B09A6">
        <w:t>Authority will receive the X.509v3 certificate</w:t>
      </w:r>
      <w:r w:rsidR="009B09A6" w:rsidRPr="0062766B">
        <w:t xml:space="preserve"> from a Certificate Authority to incorporate into their business process.</w:t>
      </w:r>
    </w:p>
    <w:p w14:paraId="491DDF75" w14:textId="77777777" w:rsidR="008320A1" w:rsidRDefault="009B09A6" w:rsidP="00344197">
      <w:r>
        <w:t>The</w:t>
      </w:r>
      <w:r w:rsidR="00344197">
        <w:t xml:space="preserve"> </w:t>
      </w:r>
      <w:r w:rsidR="00D144BB">
        <w:t xml:space="preserve">Authorized Signer </w:t>
      </w:r>
      <w:r w:rsidR="00344197" w:rsidRPr="0062766B">
        <w:t xml:space="preserve">creates and digitally signs a Delegation of Rights assertion to permit a </w:t>
      </w:r>
      <w:r w:rsidR="00D144BB">
        <w:t>D</w:t>
      </w:r>
      <w:r w:rsidR="00B900DC">
        <w:t xml:space="preserve">elegated </w:t>
      </w:r>
      <w:r w:rsidR="00D144BB">
        <w:t>Signer</w:t>
      </w:r>
      <w:r w:rsidR="00344197" w:rsidRPr="0062766B">
        <w:t xml:space="preserve"> to sign </w:t>
      </w:r>
      <w:r w:rsidR="00344197">
        <w:t>a CDA d</w:t>
      </w:r>
      <w:r w:rsidR="00344197" w:rsidRPr="0062766B">
        <w:t>ocument on their behalf</w:t>
      </w:r>
      <w:r w:rsidR="00344197">
        <w:t xml:space="preserve">. </w:t>
      </w:r>
      <w:r w:rsidR="00344197" w:rsidRPr="0062766B">
        <w:t xml:space="preserve">It is the responsibility of the </w:t>
      </w:r>
      <w:r w:rsidR="00D144BB">
        <w:t>Delegated Signer</w:t>
      </w:r>
      <w:r w:rsidR="00B900DC">
        <w:t xml:space="preserve"> </w:t>
      </w:r>
      <w:r w:rsidR="00344197" w:rsidRPr="0062766B">
        <w:t xml:space="preserve">to ensure that the Delegation of Rights is validated </w:t>
      </w:r>
      <w:r w:rsidR="00344197">
        <w:t>prior to incorporating the Delegation of Rights artifacts in</w:t>
      </w:r>
      <w:r w:rsidR="00A400E6">
        <w:t>to</w:t>
      </w:r>
      <w:r w:rsidR="00344197">
        <w:t xml:space="preserve"> the CDA</w:t>
      </w:r>
      <w:r w:rsidR="00344197" w:rsidRPr="0062766B">
        <w:t>.</w:t>
      </w:r>
    </w:p>
    <w:p w14:paraId="1A126F63" w14:textId="77777777" w:rsidR="008320A1" w:rsidRDefault="009B09A6" w:rsidP="009B09A6">
      <w:r w:rsidRPr="00B54629">
        <w:lastRenderedPageBreak/>
        <w:t>The Delegated Signer creates</w:t>
      </w:r>
      <w:r w:rsidR="00CE65F9" w:rsidRPr="00B54629">
        <w:t xml:space="preserve"> a Digital S</w:t>
      </w:r>
      <w:r w:rsidRPr="00B54629">
        <w:t xml:space="preserve">ignature artifact attesting to their role, purpose of signature, and date/time of the signature and includes the signature artifact and the validated Delegation of Rights artifacts and inserts them into the </w:t>
      </w:r>
      <w:proofErr w:type="spellStart"/>
      <w:proofErr w:type="gramStart"/>
      <w:r w:rsidRPr="00B54629">
        <w:rPr>
          <w:rFonts w:ascii="Courier New" w:hAnsi="Courier New" w:cs="Courier New"/>
        </w:rPr>
        <w:t>sdtc:signatureText</w:t>
      </w:r>
      <w:proofErr w:type="spellEnd"/>
      <w:proofErr w:type="gramEnd"/>
      <w:r w:rsidRPr="00B54629">
        <w:t xml:space="preserve"> element.</w:t>
      </w:r>
      <w:r>
        <w:t xml:space="preserve"> </w:t>
      </w:r>
      <w:r w:rsidRPr="0062766B">
        <w:t>The</w:t>
      </w:r>
      <w:r>
        <w:t xml:space="preserve"> Authorized Signer or Del</w:t>
      </w:r>
      <w:r w:rsidR="008B34CB">
        <w:t>e</w:t>
      </w:r>
      <w:r>
        <w:t>gated Signer,</w:t>
      </w:r>
      <w:r w:rsidRPr="0062766B">
        <w:t xml:space="preserve"> who has satisfied any </w:t>
      </w:r>
      <w:r>
        <w:t>requirements</w:t>
      </w:r>
      <w:r w:rsidRPr="0062766B">
        <w:t xml:space="preserve"> for a specific exchange of documentation with a</w:t>
      </w:r>
      <w:r>
        <w:t xml:space="preserve"> Recipient</w:t>
      </w:r>
      <w:r w:rsidRPr="0062766B">
        <w:t xml:space="preserve">, sends (directly or through a delegated agent) the </w:t>
      </w:r>
      <w:r>
        <w:t>digitally signed CDA d</w:t>
      </w:r>
      <w:r w:rsidRPr="0062766B">
        <w:t>ocument</w:t>
      </w:r>
      <w:r>
        <w:t xml:space="preserve"> </w:t>
      </w:r>
      <w:r w:rsidRPr="0062766B">
        <w:t xml:space="preserve">in a secure transaction to the </w:t>
      </w:r>
      <w:r>
        <w:t>Recipient</w:t>
      </w:r>
      <w:r w:rsidRPr="0062766B">
        <w:t xml:space="preserve"> using </w:t>
      </w:r>
      <w:r>
        <w:t xml:space="preserve">appropriate transmission </w:t>
      </w:r>
      <w:r w:rsidRPr="0062766B">
        <w:t>methods</w:t>
      </w:r>
      <w:r>
        <w:t>.</w:t>
      </w:r>
    </w:p>
    <w:p w14:paraId="5047E14F" w14:textId="77777777" w:rsidR="008320A1" w:rsidRDefault="00431CA5" w:rsidP="00B04F45">
      <w:pPr>
        <w:pStyle w:val="Heading4"/>
      </w:pPr>
      <w:bookmarkStart w:id="78" w:name="_Toc374444759"/>
      <w:bookmarkStart w:id="79" w:name="_Toc252486766"/>
      <w:r>
        <w:lastRenderedPageBreak/>
        <w:t>Activity Diagram 2</w:t>
      </w:r>
      <w:bookmarkEnd w:id="78"/>
      <w:bookmarkEnd w:id="79"/>
    </w:p>
    <w:p w14:paraId="709B8450" w14:textId="77777777" w:rsidR="008320A1" w:rsidRDefault="00EC0A89" w:rsidP="00F87EF0">
      <w:pPr>
        <w:keepNext/>
      </w:pPr>
      <w:r>
        <w:rPr>
          <w:color w:val="000000"/>
        </w:rPr>
        <w:fldChar w:fldCharType="begin"/>
      </w:r>
      <w:r w:rsidR="00F87EF0">
        <w:rPr>
          <w:color w:val="000000"/>
        </w:rPr>
        <w:instrText xml:space="preserve"> REF _Ref252484807 \h </w:instrText>
      </w:r>
      <w:r>
        <w:rPr>
          <w:color w:val="000000"/>
        </w:rPr>
      </w:r>
      <w:r>
        <w:rPr>
          <w:color w:val="000000"/>
        </w:rPr>
        <w:fldChar w:fldCharType="separate"/>
      </w:r>
      <w:r w:rsidR="008C7430" w:rsidRPr="00DA42BC">
        <w:t xml:space="preserve">Figure </w:t>
      </w:r>
      <w:r w:rsidR="008C7430">
        <w:rPr>
          <w:noProof/>
        </w:rPr>
        <w:t>2</w:t>
      </w:r>
      <w:r w:rsidR="008C7430">
        <w:noBreakHyphen/>
      </w:r>
      <w:r w:rsidR="008C7430">
        <w:rPr>
          <w:noProof/>
        </w:rPr>
        <w:t>2</w:t>
      </w:r>
      <w:r>
        <w:rPr>
          <w:color w:val="000000"/>
        </w:rPr>
        <w:fldChar w:fldCharType="end"/>
      </w:r>
      <w:r w:rsidR="00F87EF0">
        <w:rPr>
          <w:color w:val="000000"/>
        </w:rPr>
        <w:t xml:space="preserve"> </w:t>
      </w:r>
      <w:r w:rsidR="008320A1">
        <w:rPr>
          <w:color w:val="000000"/>
        </w:rPr>
        <w:t xml:space="preserve">illustrates </w:t>
      </w:r>
      <w:r w:rsidR="00431CA5">
        <w:rPr>
          <w:color w:val="000000"/>
        </w:rPr>
        <w:t>the flow for User Story 2</w:t>
      </w:r>
      <w:r w:rsidR="00F87EF0">
        <w:rPr>
          <w:color w:val="000000"/>
        </w:rPr>
        <w:t xml:space="preserve"> -</w:t>
      </w:r>
      <w:r w:rsidR="00431CA5">
        <w:rPr>
          <w:color w:val="000000"/>
        </w:rPr>
        <w:t xml:space="preserve"> the digital signing of a CDA document </w:t>
      </w:r>
      <w:r w:rsidR="00431CA5">
        <w:rPr>
          <w:i/>
          <w:color w:val="000000"/>
        </w:rPr>
        <w:t>with</w:t>
      </w:r>
      <w:r w:rsidR="00431CA5">
        <w:rPr>
          <w:color w:val="000000"/>
        </w:rPr>
        <w:t xml:space="preserve"> </w:t>
      </w:r>
      <w:r w:rsidR="009B09A6">
        <w:rPr>
          <w:color w:val="000000"/>
        </w:rPr>
        <w:t xml:space="preserve">a </w:t>
      </w:r>
      <w:r w:rsidR="00431CA5">
        <w:rPr>
          <w:color w:val="000000"/>
        </w:rPr>
        <w:t>delegation of rights</w:t>
      </w:r>
      <w:r w:rsidR="00A22020">
        <w:rPr>
          <w:color w:val="000000"/>
        </w:rPr>
        <w:t>.</w:t>
      </w:r>
    </w:p>
    <w:p w14:paraId="192FF17E" w14:textId="7C6E33B9" w:rsidR="008320A1" w:rsidRDefault="00B07788" w:rsidP="003A059B">
      <w:pPr>
        <w:keepNext/>
      </w:pPr>
      <w:r>
        <w:rPr>
          <w:noProof/>
        </w:rPr>
        <w:drawing>
          <wp:inline distT="0" distB="0" distL="0" distR="0" wp14:anchorId="3F1C9B4A" wp14:editId="17002A94">
            <wp:extent cx="6391275" cy="54387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91275" cy="5438775"/>
                    </a:xfrm>
                    <a:prstGeom prst="rect">
                      <a:avLst/>
                    </a:prstGeom>
                    <a:noFill/>
                    <a:ln>
                      <a:noFill/>
                    </a:ln>
                  </pic:spPr>
                </pic:pic>
              </a:graphicData>
            </a:graphic>
          </wp:inline>
        </w:drawing>
      </w:r>
    </w:p>
    <w:p w14:paraId="5F502F23" w14:textId="77777777" w:rsidR="008320A1" w:rsidRDefault="003A059B" w:rsidP="003A059B">
      <w:pPr>
        <w:pStyle w:val="Caption"/>
      </w:pPr>
      <w:bookmarkStart w:id="80" w:name="_Ref252484807"/>
      <w:bookmarkStart w:id="81" w:name="_Toc232937413"/>
      <w:bookmarkStart w:id="82" w:name="_Toc237947675"/>
      <w:bookmarkStart w:id="83" w:name="_Toc237947713"/>
      <w:bookmarkStart w:id="84" w:name="_Toc252372724"/>
      <w:bookmarkStart w:id="85" w:name="_Toc374444961"/>
      <w:r w:rsidRPr="00DA42BC">
        <w:t xml:space="preserve">Figure </w:t>
      </w:r>
      <w:r w:rsidR="008C7430">
        <w:fldChar w:fldCharType="begin"/>
      </w:r>
      <w:r w:rsidR="008C7430">
        <w:instrText xml:space="preserve"> STYLEREF 1 \s </w:instrText>
      </w:r>
      <w:r w:rsidR="008C7430">
        <w:fldChar w:fldCharType="separate"/>
      </w:r>
      <w:r w:rsidR="008C7430">
        <w:rPr>
          <w:noProof/>
        </w:rPr>
        <w:t>2</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80"/>
      <w:r w:rsidRPr="00655E67">
        <w:t xml:space="preserve">. </w:t>
      </w:r>
      <w:r w:rsidRPr="005304F4">
        <w:t xml:space="preserve">Activity </w:t>
      </w:r>
      <w:r w:rsidRPr="00655E67">
        <w:t>Diagram</w:t>
      </w:r>
      <w:bookmarkEnd w:id="81"/>
      <w:bookmarkEnd w:id="82"/>
      <w:bookmarkEnd w:id="83"/>
      <w:r>
        <w:t xml:space="preserve"> 2</w:t>
      </w:r>
      <w:bookmarkEnd w:id="84"/>
      <w:bookmarkEnd w:id="85"/>
    </w:p>
    <w:p w14:paraId="222D2CAE" w14:textId="77777777" w:rsidR="008320A1" w:rsidRDefault="008B0C8E" w:rsidP="00B04F45">
      <w:pPr>
        <w:pStyle w:val="Heading2"/>
      </w:pPr>
      <w:bookmarkStart w:id="86" w:name="_Toc374362908"/>
      <w:bookmarkStart w:id="87" w:name="_Toc374362909"/>
      <w:bookmarkStart w:id="88" w:name="_Toc374444760"/>
      <w:bookmarkStart w:id="89" w:name="_Toc252486767"/>
      <w:bookmarkStart w:id="90" w:name="_Toc401906686"/>
      <w:bookmarkEnd w:id="86"/>
      <w:bookmarkEnd w:id="87"/>
      <w:r>
        <w:t>Base Flow</w:t>
      </w:r>
      <w:r w:rsidR="00D44FB2">
        <w:t>s</w:t>
      </w:r>
      <w:bookmarkEnd w:id="88"/>
      <w:bookmarkEnd w:id="89"/>
      <w:bookmarkEnd w:id="90"/>
    </w:p>
    <w:p w14:paraId="3A17D652" w14:textId="77777777" w:rsidR="008320A1" w:rsidRDefault="008B0C8E" w:rsidP="008B0C8E">
      <w:pPr>
        <w:rPr>
          <w:color w:val="000000" w:themeColor="text1"/>
        </w:rPr>
      </w:pPr>
      <w:r w:rsidRPr="004B7185">
        <w:rPr>
          <w:color w:val="000000" w:themeColor="text1"/>
        </w:rPr>
        <w:t>The Base Flow</w:t>
      </w:r>
      <w:r w:rsidR="00D44FB2">
        <w:rPr>
          <w:color w:val="000000" w:themeColor="text1"/>
        </w:rPr>
        <w:t>s</w:t>
      </w:r>
      <w:r w:rsidRPr="004B7185">
        <w:rPr>
          <w:color w:val="000000" w:themeColor="text1"/>
        </w:rPr>
        <w:t xml:space="preserve"> presents the </w:t>
      </w:r>
      <w:r w:rsidR="00F87EF0" w:rsidRPr="004B7185">
        <w:rPr>
          <w:color w:val="000000" w:themeColor="text1"/>
        </w:rPr>
        <w:t>step-by-step</w:t>
      </w:r>
      <w:r w:rsidRPr="004B7185">
        <w:rPr>
          <w:color w:val="000000" w:themeColor="text1"/>
        </w:rPr>
        <w:t xml:space="preserve"> process of the information exchange depicted in the activity diagram</w:t>
      </w:r>
      <w:r w:rsidR="0013392F">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p w14:paraId="3F85C9BA" w14:textId="77777777" w:rsidR="008320A1" w:rsidRDefault="00B73C0F" w:rsidP="008B0C8E">
      <w:pPr>
        <w:rPr>
          <w:color w:val="000000" w:themeColor="text1"/>
        </w:rPr>
      </w:pPr>
      <w:r>
        <w:rPr>
          <w:color w:val="000000" w:themeColor="text1"/>
        </w:rPr>
        <w:t>Notes:</w:t>
      </w:r>
    </w:p>
    <w:p w14:paraId="0A98B86B" w14:textId="77777777" w:rsidR="008320A1" w:rsidRDefault="00F316AA" w:rsidP="00BC714C">
      <w:pPr>
        <w:pStyle w:val="ListParagraph"/>
        <w:numPr>
          <w:ilvl w:val="0"/>
          <w:numId w:val="12"/>
        </w:numPr>
        <w:rPr>
          <w:color w:val="000000" w:themeColor="text1"/>
        </w:rPr>
      </w:pPr>
      <w:r>
        <w:rPr>
          <w:color w:val="000000" w:themeColor="text1"/>
        </w:rPr>
        <w:t>P</w:t>
      </w:r>
      <w:r w:rsidRPr="00473C3A">
        <w:rPr>
          <w:color w:val="000000" w:themeColor="text1"/>
        </w:rPr>
        <w:t xml:space="preserve">rior to this base flow, the actors have been identity </w:t>
      </w:r>
      <w:proofErr w:type="gramStart"/>
      <w:r w:rsidRPr="00473C3A">
        <w:rPr>
          <w:color w:val="000000" w:themeColor="text1"/>
        </w:rPr>
        <w:t>proofed, and</w:t>
      </w:r>
      <w:proofErr w:type="gramEnd"/>
      <w:r w:rsidRPr="00473C3A">
        <w:rPr>
          <w:color w:val="000000" w:themeColor="text1"/>
        </w:rPr>
        <w:t xml:space="preserve"> received an X.509 signing certificate from a CA that is used in their signing application.</w:t>
      </w:r>
    </w:p>
    <w:p w14:paraId="1FE79E2A" w14:textId="77777777" w:rsidR="008320A1" w:rsidRDefault="00F316AA" w:rsidP="00BC714C">
      <w:pPr>
        <w:pStyle w:val="ListParagraph"/>
        <w:numPr>
          <w:ilvl w:val="0"/>
          <w:numId w:val="12"/>
        </w:numPr>
        <w:rPr>
          <w:color w:val="000000" w:themeColor="text1"/>
        </w:rPr>
      </w:pPr>
      <w:r>
        <w:rPr>
          <w:color w:val="000000" w:themeColor="text1"/>
        </w:rPr>
        <w:lastRenderedPageBreak/>
        <w:t xml:space="preserve">This signing process can occur as many times as necessary – once for each </w:t>
      </w:r>
      <w:r w:rsidR="003A059B">
        <w:rPr>
          <w:color w:val="000000" w:themeColor="text1"/>
        </w:rPr>
        <w:t xml:space="preserve">Authorized Signer or Delegated Signer </w:t>
      </w:r>
      <w:r>
        <w:rPr>
          <w:color w:val="000000" w:themeColor="text1"/>
        </w:rPr>
        <w:t>that must attest to the contents of an individual CDA</w:t>
      </w:r>
      <w:r w:rsidR="005A431E">
        <w:rPr>
          <w:color w:val="000000" w:themeColor="text1"/>
        </w:rPr>
        <w:t>.</w:t>
      </w:r>
    </w:p>
    <w:p w14:paraId="13AB7B11" w14:textId="77777777" w:rsidR="008320A1" w:rsidRDefault="0077600C" w:rsidP="00330711">
      <w:pPr>
        <w:pStyle w:val="ListParagraph"/>
        <w:numPr>
          <w:ilvl w:val="0"/>
          <w:numId w:val="12"/>
        </w:numPr>
        <w:rPr>
          <w:color w:val="000000" w:themeColor="text1"/>
        </w:rPr>
      </w:pPr>
      <w:r>
        <w:rPr>
          <w:color w:val="000000" w:themeColor="text1"/>
        </w:rPr>
        <w:t xml:space="preserve">Specific </w:t>
      </w:r>
      <w:r w:rsidR="00D44FB2">
        <w:rPr>
          <w:color w:val="000000" w:themeColor="text1"/>
        </w:rPr>
        <w:t>requirements</w:t>
      </w:r>
      <w:r>
        <w:rPr>
          <w:color w:val="000000" w:themeColor="text1"/>
        </w:rPr>
        <w:t xml:space="preserve"> for signing a CDA document are defined by Recipient policy</w:t>
      </w:r>
      <w:r w:rsidR="00D44FB2">
        <w:rPr>
          <w:color w:val="000000" w:themeColor="text1"/>
        </w:rPr>
        <w:t>.</w:t>
      </w:r>
    </w:p>
    <w:p w14:paraId="349CEB6E" w14:textId="77777777" w:rsidR="008320A1" w:rsidRDefault="00D44FB2" w:rsidP="00D44FB2">
      <w:pPr>
        <w:pStyle w:val="ListParagraph"/>
        <w:numPr>
          <w:ilvl w:val="0"/>
          <w:numId w:val="12"/>
        </w:numPr>
        <w:rPr>
          <w:color w:val="000000" w:themeColor="text1"/>
        </w:rPr>
      </w:pPr>
      <w:r w:rsidRPr="00330711">
        <w:rPr>
          <w:color w:val="000000" w:themeColor="text1"/>
        </w:rPr>
        <w:t>In addition to meeting the requirements defined by the CDA for use of</w:t>
      </w:r>
      <w:r w:rsidRPr="00D44FB2">
        <w:rPr>
          <w:rFonts w:ascii="Courier New" w:hAnsi="Courier New" w:cs="Courier New"/>
        </w:rPr>
        <w:t xml:space="preserve"> </w:t>
      </w:r>
      <w:proofErr w:type="spellStart"/>
      <w:r w:rsidRPr="00D44FB2">
        <w:rPr>
          <w:rFonts w:ascii="Courier New" w:hAnsi="Courier New" w:cs="Courier New"/>
        </w:rPr>
        <w:t>legalAuthenticator</w:t>
      </w:r>
      <w:proofErr w:type="spellEnd"/>
      <w:r w:rsidRPr="00D44FB2">
        <w:rPr>
          <w:rFonts w:ascii="Courier New" w:hAnsi="Courier New" w:cs="Courier New"/>
        </w:rPr>
        <w:t xml:space="preserve"> and/</w:t>
      </w:r>
      <w:r w:rsidRPr="00B211F1">
        <w:t>or</w:t>
      </w:r>
      <w:r w:rsidRPr="00D44FB2">
        <w:rPr>
          <w:rFonts w:ascii="Courier New" w:hAnsi="Courier New" w:cs="Courier New"/>
        </w:rPr>
        <w:t xml:space="preserve"> authenticator</w:t>
      </w:r>
      <w:r>
        <w:t xml:space="preserve"> participant occurrences, the </w:t>
      </w:r>
      <w:proofErr w:type="spellStart"/>
      <w:r w:rsidRPr="00FC57B7">
        <w:rPr>
          <w:rFonts w:ascii="Courier New" w:hAnsi="Courier New" w:cs="Courier New"/>
        </w:rPr>
        <w:t>signerRole</w:t>
      </w:r>
      <w:proofErr w:type="spellEnd"/>
      <w:r w:rsidRPr="00912EC1">
        <w:t xml:space="preserve"> </w:t>
      </w:r>
      <w:r>
        <w:t xml:space="preserve">and </w:t>
      </w:r>
      <w:proofErr w:type="spellStart"/>
      <w:r w:rsidRPr="00FC57B7">
        <w:rPr>
          <w:rFonts w:ascii="Courier New" w:hAnsi="Courier New" w:cs="Courier New"/>
        </w:rPr>
        <w:t>signaturePurpose</w:t>
      </w:r>
      <w:proofErr w:type="spellEnd"/>
      <w:r>
        <w:t xml:space="preserve"> add </w:t>
      </w:r>
      <w:r>
        <w:rPr>
          <w:color w:val="000000" w:themeColor="text1"/>
        </w:rPr>
        <w:t>clarity and should follow Recipient policy</w:t>
      </w:r>
      <w:r w:rsidR="00B0077B">
        <w:rPr>
          <w:color w:val="000000" w:themeColor="text1"/>
        </w:rPr>
        <w:t>.</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3A059B" w:rsidRPr="00D71878" w14:paraId="4D026FB2" w14:textId="77777777" w:rsidTr="003519F0">
        <w:trPr>
          <w:cantSplit/>
          <w:trHeight w:val="159"/>
          <w:tblHeader/>
          <w:jc w:val="center"/>
        </w:trPr>
        <w:tc>
          <w:tcPr>
            <w:tcW w:w="10196" w:type="dxa"/>
            <w:gridSpan w:val="6"/>
            <w:tcBorders>
              <w:bottom w:val="single" w:sz="6" w:space="0" w:color="auto"/>
            </w:tcBorders>
            <w:shd w:val="clear" w:color="auto" w:fill="F3F3F3"/>
            <w:vAlign w:val="center"/>
          </w:tcPr>
          <w:p w14:paraId="0300B3E8" w14:textId="77777777" w:rsidR="003A059B" w:rsidRPr="00D71878" w:rsidRDefault="003A059B" w:rsidP="000E3BD9">
            <w:pPr>
              <w:spacing w:before="40" w:after="40"/>
              <w:ind w:left="0"/>
              <w:jc w:val="center"/>
              <w:rPr>
                <w:rFonts w:ascii="Arial Narrow" w:hAnsi="Arial Narrow" w:cs="Lucida Sans Unicode"/>
                <w:b/>
              </w:rPr>
            </w:pPr>
            <w:bookmarkStart w:id="91" w:name="_Toc374444919"/>
            <w:bookmarkStart w:id="92" w:name="_Toc252486809"/>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1</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Pr>
                <w:rFonts w:ascii="Arial Narrow" w:hAnsi="Arial Narrow" w:cs="Lucida Sans Unicode"/>
                <w:b/>
              </w:rPr>
              <w:t>Base Flow for User Story 1</w:t>
            </w:r>
            <w:bookmarkEnd w:id="91"/>
            <w:bookmarkEnd w:id="92"/>
          </w:p>
        </w:tc>
      </w:tr>
      <w:tr w:rsidR="0092227B" w:rsidRPr="00891B18" w14:paraId="5088CF71" w14:textId="77777777" w:rsidTr="00B04F45">
        <w:trPr>
          <w:cantSplit/>
          <w:trHeight w:val="28"/>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7183E424" w14:textId="77777777" w:rsidR="003A059B" w:rsidRPr="00891B18" w:rsidRDefault="003A059B" w:rsidP="00B04F45">
            <w:pPr>
              <w:pStyle w:val="TableContent"/>
              <w:spacing w:before="0" w:after="0"/>
              <w:ind w:left="0" w:right="0"/>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6BD4402C" w14:textId="77777777" w:rsidR="003A059B" w:rsidRPr="00891B18" w:rsidRDefault="003A059B"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48AEC501" w14:textId="77777777" w:rsidR="003A059B" w:rsidRPr="00891B18" w:rsidRDefault="003A059B"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73C89C4A" w14:textId="77777777" w:rsidR="003A059B" w:rsidRPr="00891B18" w:rsidRDefault="003A059B"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7220B66B" w14:textId="77777777" w:rsidR="003A059B" w:rsidRPr="00891B18" w:rsidRDefault="003A059B"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6C032AAB" w14:textId="77777777" w:rsidR="003A059B" w:rsidRPr="00891B18" w:rsidRDefault="003A059B" w:rsidP="00B04F45">
            <w:pPr>
              <w:pStyle w:val="TableContent"/>
              <w:spacing w:before="0" w:after="0"/>
              <w:ind w:left="0" w:right="0"/>
              <w:jc w:val="left"/>
              <w:rPr>
                <w:b/>
              </w:rPr>
            </w:pPr>
            <w:r w:rsidRPr="00891B18">
              <w:rPr>
                <w:b/>
              </w:rPr>
              <w:t>Outputs</w:t>
            </w:r>
          </w:p>
        </w:tc>
      </w:tr>
      <w:tr w:rsidR="0092227B" w:rsidRPr="00391A6E" w14:paraId="1E8F9A7F" w14:textId="77777777" w:rsidTr="00B04F45">
        <w:trPr>
          <w:cantSplit/>
          <w:trHeight w:val="654"/>
          <w:jc w:val="center"/>
        </w:trPr>
        <w:tc>
          <w:tcPr>
            <w:tcW w:w="508" w:type="dxa"/>
            <w:tcBorders>
              <w:top w:val="single" w:sz="6" w:space="0" w:color="auto"/>
            </w:tcBorders>
          </w:tcPr>
          <w:p w14:paraId="2B8AFC7E" w14:textId="77777777" w:rsidR="003A059B" w:rsidRPr="00F316AA" w:rsidRDefault="003A059B" w:rsidP="00F87EF0">
            <w:pPr>
              <w:pStyle w:val="TableContent"/>
              <w:ind w:left="0"/>
              <w:rPr>
                <w:sz w:val="18"/>
                <w:szCs w:val="18"/>
              </w:rPr>
            </w:pPr>
            <w:r w:rsidRPr="00F316AA">
              <w:rPr>
                <w:sz w:val="18"/>
                <w:szCs w:val="18"/>
              </w:rPr>
              <w:t>B1</w:t>
            </w:r>
          </w:p>
        </w:tc>
        <w:tc>
          <w:tcPr>
            <w:tcW w:w="1350" w:type="dxa"/>
            <w:tcBorders>
              <w:top w:val="single" w:sz="6" w:space="0" w:color="auto"/>
            </w:tcBorders>
          </w:tcPr>
          <w:p w14:paraId="0E052A78" w14:textId="77777777" w:rsidR="003A059B" w:rsidRPr="00F316AA" w:rsidRDefault="003A059B" w:rsidP="00B15C14">
            <w:pPr>
              <w:pStyle w:val="TableContent"/>
              <w:ind w:left="0"/>
              <w:jc w:val="left"/>
              <w:rPr>
                <w:sz w:val="18"/>
                <w:szCs w:val="18"/>
              </w:rPr>
            </w:pPr>
            <w:r>
              <w:rPr>
                <w:sz w:val="18"/>
                <w:szCs w:val="18"/>
              </w:rPr>
              <w:t>Authorized Signer</w:t>
            </w:r>
            <w:r w:rsidRPr="00F316AA">
              <w:rPr>
                <w:sz w:val="18"/>
                <w:szCs w:val="18"/>
              </w:rPr>
              <w:t xml:space="preserve"> </w:t>
            </w:r>
          </w:p>
        </w:tc>
        <w:tc>
          <w:tcPr>
            <w:tcW w:w="1350" w:type="dxa"/>
            <w:tcBorders>
              <w:top w:val="single" w:sz="6" w:space="0" w:color="auto"/>
            </w:tcBorders>
          </w:tcPr>
          <w:p w14:paraId="773AF603" w14:textId="77777777" w:rsidR="008320A1" w:rsidRDefault="003A059B" w:rsidP="00FC57B7">
            <w:pPr>
              <w:pStyle w:val="TableContent"/>
              <w:ind w:left="0"/>
              <w:jc w:val="left"/>
              <w:rPr>
                <w:sz w:val="18"/>
                <w:szCs w:val="18"/>
                <w:lang w:eastAsia="de-DE"/>
              </w:rPr>
            </w:pPr>
            <w:r w:rsidRPr="00F316AA">
              <w:rPr>
                <w:sz w:val="18"/>
                <w:szCs w:val="18"/>
              </w:rPr>
              <w:t>Attests to action on Document</w:t>
            </w:r>
          </w:p>
          <w:p w14:paraId="2BFCC8AD" w14:textId="77777777" w:rsidR="003A059B" w:rsidRPr="00F316AA" w:rsidRDefault="003A059B" w:rsidP="00B15C14">
            <w:pPr>
              <w:pStyle w:val="TableContent"/>
              <w:ind w:left="0"/>
              <w:jc w:val="left"/>
              <w:rPr>
                <w:sz w:val="18"/>
                <w:szCs w:val="18"/>
              </w:rPr>
            </w:pPr>
          </w:p>
        </w:tc>
        <w:tc>
          <w:tcPr>
            <w:tcW w:w="3150" w:type="dxa"/>
            <w:tcBorders>
              <w:top w:val="single" w:sz="6" w:space="0" w:color="auto"/>
            </w:tcBorders>
          </w:tcPr>
          <w:p w14:paraId="1BAB6ACB"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completes applies a non-repudiation </w:t>
            </w:r>
            <w:r w:rsidR="00CE65F9">
              <w:rPr>
                <w:sz w:val="18"/>
                <w:szCs w:val="18"/>
              </w:rPr>
              <w:t>D</w:t>
            </w:r>
            <w:r w:rsidRPr="00F316AA">
              <w:rPr>
                <w:sz w:val="18"/>
                <w:szCs w:val="18"/>
              </w:rPr>
              <w:t xml:space="preserve">igital </w:t>
            </w:r>
            <w:r w:rsidR="00CE65F9">
              <w:rPr>
                <w:sz w:val="18"/>
                <w:szCs w:val="18"/>
              </w:rPr>
              <w:t>S</w:t>
            </w:r>
            <w:r w:rsidRPr="00F316AA">
              <w:rPr>
                <w:sz w:val="18"/>
                <w:szCs w:val="18"/>
              </w:rPr>
              <w:t xml:space="preserve">ignature attesting to </w:t>
            </w:r>
            <w:r w:rsidR="00D44FB2">
              <w:rPr>
                <w:sz w:val="18"/>
                <w:szCs w:val="18"/>
              </w:rPr>
              <w:t>the role and signature purpose</w:t>
            </w:r>
          </w:p>
        </w:tc>
        <w:tc>
          <w:tcPr>
            <w:tcW w:w="1855" w:type="dxa"/>
            <w:tcBorders>
              <w:top w:val="single" w:sz="6" w:space="0" w:color="auto"/>
            </w:tcBorders>
          </w:tcPr>
          <w:p w14:paraId="1A2CAE56" w14:textId="77777777" w:rsidR="003A059B" w:rsidRPr="00F316AA" w:rsidRDefault="003A059B" w:rsidP="00B15C14">
            <w:pPr>
              <w:pStyle w:val="TableContent"/>
              <w:ind w:left="0"/>
              <w:jc w:val="left"/>
              <w:rPr>
                <w:sz w:val="18"/>
                <w:szCs w:val="18"/>
              </w:rPr>
            </w:pPr>
            <w:r w:rsidRPr="00F316AA">
              <w:rPr>
                <w:sz w:val="18"/>
                <w:szCs w:val="18"/>
              </w:rPr>
              <w:t xml:space="preserve">Document </w:t>
            </w:r>
          </w:p>
        </w:tc>
        <w:tc>
          <w:tcPr>
            <w:tcW w:w="1983" w:type="dxa"/>
            <w:tcBorders>
              <w:top w:val="single" w:sz="6" w:space="0" w:color="auto"/>
            </w:tcBorders>
          </w:tcPr>
          <w:p w14:paraId="3F28E2BF"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0216ACB5" w14:textId="77777777" w:rsidTr="00B04F45">
        <w:trPr>
          <w:cantSplit/>
          <w:trHeight w:val="384"/>
          <w:jc w:val="center"/>
        </w:trPr>
        <w:tc>
          <w:tcPr>
            <w:tcW w:w="508" w:type="dxa"/>
          </w:tcPr>
          <w:p w14:paraId="0626BD34" w14:textId="77777777" w:rsidR="003A059B" w:rsidRPr="00F316AA" w:rsidRDefault="003A059B" w:rsidP="00F87EF0">
            <w:pPr>
              <w:pStyle w:val="TableContent"/>
              <w:ind w:left="0"/>
              <w:rPr>
                <w:sz w:val="18"/>
                <w:szCs w:val="18"/>
              </w:rPr>
            </w:pPr>
            <w:r w:rsidRPr="00F316AA">
              <w:rPr>
                <w:sz w:val="18"/>
                <w:szCs w:val="18"/>
              </w:rPr>
              <w:t>B2</w:t>
            </w:r>
          </w:p>
        </w:tc>
        <w:tc>
          <w:tcPr>
            <w:tcW w:w="1350" w:type="dxa"/>
          </w:tcPr>
          <w:p w14:paraId="173516CF" w14:textId="77777777" w:rsidR="003A059B" w:rsidRPr="00F316AA" w:rsidRDefault="003A059B" w:rsidP="00B15C14">
            <w:pPr>
              <w:pStyle w:val="TableContent"/>
              <w:ind w:left="0"/>
              <w:jc w:val="left"/>
              <w:rPr>
                <w:sz w:val="18"/>
                <w:szCs w:val="18"/>
              </w:rPr>
            </w:pPr>
            <w:r>
              <w:rPr>
                <w:sz w:val="18"/>
                <w:szCs w:val="18"/>
              </w:rPr>
              <w:t>Authorized Signer</w:t>
            </w:r>
          </w:p>
        </w:tc>
        <w:tc>
          <w:tcPr>
            <w:tcW w:w="1350" w:type="dxa"/>
          </w:tcPr>
          <w:p w14:paraId="6AB8CF66" w14:textId="77777777" w:rsidR="003A059B" w:rsidRPr="00F316AA" w:rsidRDefault="003A059B" w:rsidP="00B15C14">
            <w:pPr>
              <w:pStyle w:val="TableContent"/>
              <w:ind w:left="0"/>
              <w:jc w:val="left"/>
              <w:rPr>
                <w:sz w:val="18"/>
                <w:szCs w:val="18"/>
              </w:rPr>
            </w:pPr>
            <w:r w:rsidRPr="00F316AA">
              <w:rPr>
                <w:sz w:val="18"/>
                <w:szCs w:val="18"/>
              </w:rPr>
              <w:t>Document Sender</w:t>
            </w:r>
          </w:p>
        </w:tc>
        <w:tc>
          <w:tcPr>
            <w:tcW w:w="3150" w:type="dxa"/>
          </w:tcPr>
          <w:p w14:paraId="4EF971D7" w14:textId="77777777" w:rsidR="003A059B" w:rsidRPr="00F316AA" w:rsidRDefault="003A059B" w:rsidP="00D44FB2">
            <w:pPr>
              <w:pStyle w:val="TableContent"/>
              <w:ind w:left="0"/>
              <w:jc w:val="left"/>
              <w:rPr>
                <w:sz w:val="18"/>
                <w:szCs w:val="18"/>
              </w:rPr>
            </w:pPr>
            <w:r>
              <w:rPr>
                <w:sz w:val="18"/>
                <w:szCs w:val="18"/>
              </w:rPr>
              <w:t>Authorized Signer</w:t>
            </w:r>
            <w:r w:rsidRPr="00F316AA">
              <w:rPr>
                <w:sz w:val="18"/>
                <w:szCs w:val="18"/>
              </w:rPr>
              <w:t xml:space="preserve"> sends signed Document to </w:t>
            </w:r>
            <w:r>
              <w:rPr>
                <w:sz w:val="18"/>
                <w:szCs w:val="18"/>
              </w:rPr>
              <w:t>Recipient</w:t>
            </w:r>
            <w:r w:rsidRPr="00F316AA">
              <w:rPr>
                <w:sz w:val="18"/>
                <w:szCs w:val="18"/>
              </w:rPr>
              <w:t xml:space="preserve"> </w:t>
            </w:r>
          </w:p>
        </w:tc>
        <w:tc>
          <w:tcPr>
            <w:tcW w:w="1855" w:type="dxa"/>
          </w:tcPr>
          <w:p w14:paraId="529133A0"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c>
          <w:tcPr>
            <w:tcW w:w="1983" w:type="dxa"/>
          </w:tcPr>
          <w:p w14:paraId="277657E5" w14:textId="77777777" w:rsidR="003A059B" w:rsidRPr="00F316AA" w:rsidRDefault="003A059B" w:rsidP="00D44FB2">
            <w:pPr>
              <w:pStyle w:val="TableContent"/>
              <w:ind w:left="0"/>
              <w:jc w:val="left"/>
              <w:rPr>
                <w:sz w:val="18"/>
                <w:szCs w:val="18"/>
              </w:rPr>
            </w:pPr>
            <w:r w:rsidRPr="00F316AA">
              <w:rPr>
                <w:sz w:val="18"/>
                <w:szCs w:val="18"/>
              </w:rPr>
              <w:t xml:space="preserve">Digitally Signed Document </w:t>
            </w:r>
          </w:p>
        </w:tc>
      </w:tr>
      <w:tr w:rsidR="0092227B" w:rsidRPr="00391A6E" w14:paraId="311ADA56" w14:textId="77777777" w:rsidTr="00B04F45">
        <w:trPr>
          <w:cantSplit/>
          <w:trHeight w:val="537"/>
          <w:jc w:val="center"/>
        </w:trPr>
        <w:tc>
          <w:tcPr>
            <w:tcW w:w="508" w:type="dxa"/>
          </w:tcPr>
          <w:p w14:paraId="3AEC5E4A" w14:textId="77777777" w:rsidR="003A059B" w:rsidRPr="00CA5B8E" w:rsidRDefault="003A059B" w:rsidP="00F87EF0">
            <w:pPr>
              <w:pStyle w:val="TableContent"/>
              <w:ind w:left="0"/>
              <w:rPr>
                <w:sz w:val="18"/>
                <w:szCs w:val="18"/>
              </w:rPr>
            </w:pPr>
            <w:r w:rsidRPr="00CA5B8E">
              <w:rPr>
                <w:sz w:val="18"/>
                <w:szCs w:val="18"/>
              </w:rPr>
              <w:t>B3</w:t>
            </w:r>
          </w:p>
        </w:tc>
        <w:tc>
          <w:tcPr>
            <w:tcW w:w="1350" w:type="dxa"/>
          </w:tcPr>
          <w:p w14:paraId="18EA221E" w14:textId="77777777" w:rsidR="003A059B" w:rsidRPr="00CA5B8E" w:rsidRDefault="003A059B" w:rsidP="00B15C14">
            <w:pPr>
              <w:pStyle w:val="TableContent"/>
              <w:ind w:left="0"/>
              <w:jc w:val="left"/>
              <w:rPr>
                <w:sz w:val="18"/>
                <w:szCs w:val="18"/>
              </w:rPr>
            </w:pPr>
            <w:r>
              <w:rPr>
                <w:sz w:val="18"/>
                <w:szCs w:val="18"/>
              </w:rPr>
              <w:t>Recipient</w:t>
            </w:r>
            <w:r w:rsidRPr="00CA5B8E">
              <w:rPr>
                <w:sz w:val="18"/>
                <w:szCs w:val="18"/>
              </w:rPr>
              <w:t xml:space="preserve"> </w:t>
            </w:r>
          </w:p>
        </w:tc>
        <w:tc>
          <w:tcPr>
            <w:tcW w:w="1350" w:type="dxa"/>
          </w:tcPr>
          <w:p w14:paraId="692B8C39" w14:textId="77777777" w:rsidR="003A059B" w:rsidRPr="00CA5B8E" w:rsidRDefault="003A059B" w:rsidP="00B15C14">
            <w:pPr>
              <w:pStyle w:val="TableContent"/>
              <w:ind w:left="0"/>
              <w:jc w:val="left"/>
              <w:rPr>
                <w:sz w:val="18"/>
                <w:szCs w:val="18"/>
              </w:rPr>
            </w:pPr>
            <w:r w:rsidRPr="00CA5B8E">
              <w:rPr>
                <w:sz w:val="18"/>
                <w:szCs w:val="18"/>
              </w:rPr>
              <w:t xml:space="preserve">Receiver and validator of Document </w:t>
            </w:r>
          </w:p>
        </w:tc>
        <w:tc>
          <w:tcPr>
            <w:tcW w:w="3150" w:type="dxa"/>
          </w:tcPr>
          <w:p w14:paraId="46AF50CE" w14:textId="77777777" w:rsidR="003A059B" w:rsidRPr="00CA5B8E" w:rsidRDefault="003A059B" w:rsidP="00A8771A">
            <w:pPr>
              <w:pStyle w:val="TableContent"/>
              <w:ind w:left="0"/>
              <w:jc w:val="left"/>
              <w:rPr>
                <w:sz w:val="18"/>
                <w:szCs w:val="18"/>
              </w:rPr>
            </w:pPr>
            <w:r>
              <w:rPr>
                <w:sz w:val="18"/>
                <w:szCs w:val="18"/>
              </w:rPr>
              <w:t>Recipient</w:t>
            </w:r>
            <w:r w:rsidRPr="00CA5B8E">
              <w:rPr>
                <w:sz w:val="18"/>
                <w:szCs w:val="18"/>
              </w:rPr>
              <w:t xml:space="preserve"> receives Document, authenticates Signature Artifacts</w:t>
            </w:r>
            <w:r w:rsidR="00D44FB2">
              <w:rPr>
                <w:sz w:val="18"/>
                <w:szCs w:val="18"/>
              </w:rPr>
              <w:t xml:space="preserve"> </w:t>
            </w:r>
            <w:r w:rsidRPr="00CA5B8E">
              <w:rPr>
                <w:sz w:val="18"/>
                <w:szCs w:val="18"/>
              </w:rPr>
              <w:t xml:space="preserve">and validates data integrity of submission from the </w:t>
            </w:r>
            <w:r>
              <w:rPr>
                <w:sz w:val="18"/>
                <w:szCs w:val="18"/>
              </w:rPr>
              <w:t>Authorized Signer</w:t>
            </w:r>
            <w:r w:rsidRPr="00CA5B8E">
              <w:rPr>
                <w:sz w:val="18"/>
                <w:szCs w:val="18"/>
              </w:rPr>
              <w:t xml:space="preserve"> </w:t>
            </w:r>
          </w:p>
        </w:tc>
        <w:tc>
          <w:tcPr>
            <w:tcW w:w="1855" w:type="dxa"/>
          </w:tcPr>
          <w:p w14:paraId="4EBBD078" w14:textId="77777777" w:rsidR="003A059B" w:rsidRPr="00CA5B8E" w:rsidRDefault="003A059B" w:rsidP="00D44FB2">
            <w:pPr>
              <w:pStyle w:val="TableContent"/>
              <w:ind w:left="0"/>
              <w:jc w:val="left"/>
              <w:rPr>
                <w:sz w:val="18"/>
                <w:szCs w:val="18"/>
              </w:rPr>
            </w:pPr>
            <w:r w:rsidRPr="00CA5B8E">
              <w:rPr>
                <w:sz w:val="18"/>
                <w:szCs w:val="18"/>
              </w:rPr>
              <w:t xml:space="preserve">Digitally Signed Document </w:t>
            </w:r>
          </w:p>
        </w:tc>
        <w:tc>
          <w:tcPr>
            <w:tcW w:w="1983" w:type="dxa"/>
          </w:tcPr>
          <w:p w14:paraId="16395913" w14:textId="77777777" w:rsidR="003A059B" w:rsidRPr="00CA5B8E" w:rsidRDefault="003A059B" w:rsidP="00D44FB2">
            <w:pPr>
              <w:pStyle w:val="TableContent"/>
              <w:ind w:left="0"/>
              <w:jc w:val="left"/>
              <w:rPr>
                <w:sz w:val="18"/>
                <w:szCs w:val="18"/>
              </w:rPr>
            </w:pPr>
            <w:r w:rsidRPr="00CA5B8E">
              <w:rPr>
                <w:sz w:val="18"/>
                <w:szCs w:val="18"/>
              </w:rPr>
              <w:t>Success or failure of Signature Artifact validation</w:t>
            </w:r>
            <w:r w:rsidR="008320A1">
              <w:rPr>
                <w:sz w:val="18"/>
                <w:szCs w:val="18"/>
              </w:rPr>
              <w:t xml:space="preserve"> </w:t>
            </w:r>
            <w:r w:rsidRPr="00CA5B8E">
              <w:rPr>
                <w:sz w:val="18"/>
                <w:szCs w:val="18"/>
              </w:rPr>
              <w:t>and Data integrity authentication</w:t>
            </w:r>
          </w:p>
        </w:tc>
      </w:tr>
    </w:tbl>
    <w:p w14:paraId="6E36E410" w14:textId="77777777" w:rsidR="008320A1" w:rsidRDefault="008320A1" w:rsidP="00EF21B0">
      <w:pPr>
        <w:rPr>
          <w:color w:val="000000" w:themeColor="text1"/>
        </w:rPr>
      </w:pP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502"/>
        <w:gridCol w:w="1334"/>
        <w:gridCol w:w="1334"/>
        <w:gridCol w:w="3110"/>
        <w:gridCol w:w="1832"/>
        <w:gridCol w:w="1958"/>
      </w:tblGrid>
      <w:tr w:rsidR="00454F89" w:rsidRPr="000E3BD9" w14:paraId="64B4F782" w14:textId="77777777" w:rsidTr="003519F0">
        <w:trPr>
          <w:cantSplit/>
          <w:trHeight w:val="220"/>
          <w:tblHeader/>
          <w:jc w:val="center"/>
        </w:trPr>
        <w:tc>
          <w:tcPr>
            <w:tcW w:w="10196" w:type="dxa"/>
            <w:gridSpan w:val="6"/>
            <w:tcBorders>
              <w:bottom w:val="single" w:sz="6" w:space="0" w:color="auto"/>
            </w:tcBorders>
            <w:shd w:val="clear" w:color="auto" w:fill="F3F3F3"/>
            <w:vAlign w:val="center"/>
          </w:tcPr>
          <w:p w14:paraId="4AD83D50" w14:textId="77777777" w:rsidR="00454F89" w:rsidRPr="00D71878" w:rsidRDefault="00454F89" w:rsidP="000E3BD9">
            <w:pPr>
              <w:spacing w:before="40" w:after="40"/>
              <w:ind w:left="0"/>
              <w:jc w:val="center"/>
              <w:rPr>
                <w:rFonts w:ascii="Arial Narrow" w:hAnsi="Arial Narrow" w:cs="Lucida Sans Unicode"/>
                <w:b/>
              </w:rPr>
            </w:pPr>
            <w:bookmarkStart w:id="93" w:name="_Toc374444920"/>
            <w:bookmarkStart w:id="94" w:name="_Toc252486810"/>
            <w:r w:rsidRPr="00D71878">
              <w:rPr>
                <w:rFonts w:ascii="Arial Narrow" w:hAnsi="Arial Narrow" w:cs="Lucida Sans Unicode"/>
                <w:b/>
              </w:rPr>
              <w:t xml:space="preserve">Table </w:t>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STYLEREF 1 \s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noBreakHyphen/>
            </w:r>
            <w:r w:rsidR="00EC0A89" w:rsidRPr="00D71878">
              <w:rPr>
                <w:rFonts w:ascii="Arial Narrow" w:hAnsi="Arial Narrow" w:cs="Lucida Sans Unicode"/>
                <w:b/>
              </w:rPr>
              <w:fldChar w:fldCharType="begin"/>
            </w:r>
            <w:r w:rsidRPr="00D71878">
              <w:rPr>
                <w:rFonts w:ascii="Arial Narrow" w:hAnsi="Arial Narrow" w:cs="Lucida Sans Unicode"/>
                <w:b/>
              </w:rPr>
              <w:instrText xml:space="preserve"> SEQ Table \* ARABIC \s 1 </w:instrText>
            </w:r>
            <w:r w:rsidR="00EC0A89" w:rsidRPr="00D71878">
              <w:rPr>
                <w:rFonts w:ascii="Arial Narrow" w:hAnsi="Arial Narrow" w:cs="Lucida Sans Unicode"/>
                <w:b/>
              </w:rPr>
              <w:fldChar w:fldCharType="separate"/>
            </w:r>
            <w:r w:rsidR="008C7430">
              <w:rPr>
                <w:rFonts w:ascii="Arial Narrow" w:hAnsi="Arial Narrow" w:cs="Lucida Sans Unicode"/>
                <w:b/>
                <w:noProof/>
              </w:rPr>
              <w:t>2</w:t>
            </w:r>
            <w:r w:rsidR="00EC0A89" w:rsidRPr="00D71878">
              <w:rPr>
                <w:rFonts w:ascii="Arial Narrow" w:hAnsi="Arial Narrow" w:cs="Lucida Sans Unicode"/>
                <w:b/>
              </w:rPr>
              <w:fldChar w:fldCharType="end"/>
            </w:r>
            <w:r w:rsidRPr="00D71878">
              <w:rPr>
                <w:rFonts w:ascii="Arial Narrow" w:hAnsi="Arial Narrow" w:cs="Lucida Sans Unicode"/>
                <w:b/>
              </w:rPr>
              <w:t xml:space="preserve">. </w:t>
            </w:r>
            <w:r w:rsidR="003A059B">
              <w:rPr>
                <w:rFonts w:ascii="Arial Narrow" w:hAnsi="Arial Narrow" w:cs="Lucida Sans Unicode"/>
                <w:b/>
              </w:rPr>
              <w:t>Base Flow for User Story 2</w:t>
            </w:r>
            <w:bookmarkEnd w:id="93"/>
            <w:bookmarkEnd w:id="94"/>
          </w:p>
        </w:tc>
      </w:tr>
      <w:tr w:rsidR="000E3BD9" w:rsidRPr="00891B18" w14:paraId="1365CD0C" w14:textId="77777777" w:rsidTr="00B04F45">
        <w:trPr>
          <w:cantSplit/>
          <w:trHeight w:val="184"/>
          <w:tblHeader/>
          <w:jc w:val="center"/>
        </w:trPr>
        <w:tc>
          <w:tcPr>
            <w:tcW w:w="508" w:type="dxa"/>
            <w:tcBorders>
              <w:top w:val="single" w:sz="6" w:space="0" w:color="auto"/>
              <w:bottom w:val="single" w:sz="6" w:space="0" w:color="auto"/>
              <w:right w:val="single" w:sz="6" w:space="0" w:color="auto"/>
            </w:tcBorders>
            <w:shd w:val="clear" w:color="auto" w:fill="F3F3F3"/>
            <w:vAlign w:val="center"/>
          </w:tcPr>
          <w:p w14:paraId="0D882114" w14:textId="77777777" w:rsidR="00F316AA" w:rsidRPr="00891B18" w:rsidRDefault="00F316AA" w:rsidP="00B04F45">
            <w:pPr>
              <w:pStyle w:val="TableContent"/>
              <w:spacing w:before="0" w:after="0"/>
              <w:ind w:left="0" w:right="0"/>
              <w:jc w:val="left"/>
              <w:rPr>
                <w:b/>
              </w:rPr>
            </w:pPr>
            <w:r>
              <w:rPr>
                <w:b/>
              </w:rPr>
              <w:t>Step</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3A69B07E" w14:textId="77777777" w:rsidR="00F316AA" w:rsidRPr="00891B18" w:rsidRDefault="00F316AA" w:rsidP="00B04F45">
            <w:pPr>
              <w:pStyle w:val="TableContent"/>
              <w:spacing w:before="0" w:after="0"/>
              <w:ind w:left="0" w:right="0"/>
              <w:jc w:val="left"/>
              <w:rPr>
                <w:b/>
              </w:rPr>
            </w:pPr>
            <w:r w:rsidRPr="00891B18">
              <w:rPr>
                <w:b/>
              </w:rPr>
              <w:t>Actor</w:t>
            </w:r>
          </w:p>
        </w:tc>
        <w:tc>
          <w:tcPr>
            <w:tcW w:w="1350" w:type="dxa"/>
            <w:tcBorders>
              <w:top w:val="single" w:sz="6" w:space="0" w:color="auto"/>
              <w:left w:val="single" w:sz="6" w:space="0" w:color="auto"/>
              <w:bottom w:val="single" w:sz="6" w:space="0" w:color="auto"/>
              <w:right w:val="single" w:sz="6" w:space="0" w:color="auto"/>
            </w:tcBorders>
            <w:shd w:val="clear" w:color="auto" w:fill="F3F3F3"/>
            <w:vAlign w:val="center"/>
          </w:tcPr>
          <w:p w14:paraId="03A49C68" w14:textId="77777777" w:rsidR="00F316AA" w:rsidRPr="00891B18" w:rsidRDefault="00F316AA" w:rsidP="00B04F45">
            <w:pPr>
              <w:pStyle w:val="TableContent"/>
              <w:spacing w:before="0" w:after="0"/>
              <w:ind w:left="0" w:right="0"/>
              <w:jc w:val="left"/>
              <w:rPr>
                <w:b/>
              </w:rPr>
            </w:pPr>
            <w:r w:rsidRPr="00891B18">
              <w:rPr>
                <w:b/>
              </w:rPr>
              <w:t>Role</w:t>
            </w:r>
          </w:p>
        </w:tc>
        <w:tc>
          <w:tcPr>
            <w:tcW w:w="3150" w:type="dxa"/>
            <w:tcBorders>
              <w:top w:val="single" w:sz="6" w:space="0" w:color="auto"/>
              <w:left w:val="single" w:sz="6" w:space="0" w:color="auto"/>
              <w:bottom w:val="single" w:sz="6" w:space="0" w:color="auto"/>
              <w:right w:val="single" w:sz="6" w:space="0" w:color="auto"/>
            </w:tcBorders>
            <w:shd w:val="clear" w:color="auto" w:fill="F3F3F3"/>
            <w:vAlign w:val="center"/>
          </w:tcPr>
          <w:p w14:paraId="5D10F1F5" w14:textId="77777777" w:rsidR="00F316AA" w:rsidRPr="00891B18" w:rsidRDefault="00F316AA" w:rsidP="00B04F45">
            <w:pPr>
              <w:pStyle w:val="TableContent"/>
              <w:spacing w:before="0" w:after="0"/>
              <w:ind w:left="0" w:right="0"/>
              <w:jc w:val="left"/>
              <w:rPr>
                <w:b/>
              </w:rPr>
            </w:pPr>
            <w:r w:rsidRPr="00891B18">
              <w:rPr>
                <w:b/>
              </w:rPr>
              <w:t>Event/Description</w:t>
            </w:r>
          </w:p>
        </w:tc>
        <w:tc>
          <w:tcPr>
            <w:tcW w:w="1855" w:type="dxa"/>
            <w:tcBorders>
              <w:top w:val="single" w:sz="6" w:space="0" w:color="auto"/>
              <w:left w:val="single" w:sz="6" w:space="0" w:color="auto"/>
              <w:bottom w:val="single" w:sz="6" w:space="0" w:color="auto"/>
              <w:right w:val="single" w:sz="6" w:space="0" w:color="auto"/>
            </w:tcBorders>
            <w:shd w:val="clear" w:color="auto" w:fill="F3F3F3"/>
            <w:vAlign w:val="center"/>
          </w:tcPr>
          <w:p w14:paraId="6E1F3C56" w14:textId="77777777" w:rsidR="00F316AA" w:rsidRPr="00891B18" w:rsidRDefault="00F316AA" w:rsidP="00B04F45">
            <w:pPr>
              <w:pStyle w:val="TableContent"/>
              <w:spacing w:before="0" w:after="0"/>
              <w:ind w:left="0" w:right="0"/>
              <w:jc w:val="left"/>
              <w:rPr>
                <w:b/>
              </w:rPr>
            </w:pPr>
            <w:r w:rsidRPr="00891B18">
              <w:rPr>
                <w:b/>
              </w:rPr>
              <w:t>Inputs</w:t>
            </w:r>
          </w:p>
        </w:tc>
        <w:tc>
          <w:tcPr>
            <w:tcW w:w="1983" w:type="dxa"/>
            <w:tcBorders>
              <w:top w:val="single" w:sz="6" w:space="0" w:color="auto"/>
              <w:left w:val="single" w:sz="6" w:space="0" w:color="auto"/>
              <w:bottom w:val="single" w:sz="6" w:space="0" w:color="auto"/>
            </w:tcBorders>
            <w:shd w:val="clear" w:color="auto" w:fill="F3F3F3"/>
            <w:vAlign w:val="center"/>
          </w:tcPr>
          <w:p w14:paraId="3F5AA481" w14:textId="77777777" w:rsidR="00F316AA" w:rsidRPr="00891B18" w:rsidRDefault="00F316AA" w:rsidP="00B04F45">
            <w:pPr>
              <w:pStyle w:val="TableContent"/>
              <w:spacing w:before="0" w:after="0"/>
              <w:ind w:left="0" w:right="0"/>
              <w:jc w:val="left"/>
              <w:rPr>
                <w:b/>
              </w:rPr>
            </w:pPr>
            <w:r w:rsidRPr="00891B18">
              <w:rPr>
                <w:b/>
              </w:rPr>
              <w:t>Outputs</w:t>
            </w:r>
          </w:p>
        </w:tc>
      </w:tr>
      <w:tr w:rsidR="000E3BD9" w:rsidRPr="0060122E" w14:paraId="293BA678" w14:textId="77777777" w:rsidTr="00B04F45">
        <w:trPr>
          <w:cantSplit/>
          <w:trHeight w:val="20"/>
          <w:jc w:val="center"/>
        </w:trPr>
        <w:tc>
          <w:tcPr>
            <w:tcW w:w="508" w:type="dxa"/>
            <w:tcBorders>
              <w:top w:val="single" w:sz="6" w:space="0" w:color="auto"/>
            </w:tcBorders>
          </w:tcPr>
          <w:p w14:paraId="4377F337" w14:textId="77777777" w:rsidR="00F316AA" w:rsidRPr="00E95132" w:rsidRDefault="00F316AA" w:rsidP="00F40D66">
            <w:pPr>
              <w:pStyle w:val="TableContent"/>
              <w:ind w:left="0"/>
              <w:rPr>
                <w:sz w:val="18"/>
                <w:szCs w:val="18"/>
              </w:rPr>
            </w:pPr>
            <w:r w:rsidRPr="0060122E">
              <w:rPr>
                <w:sz w:val="18"/>
                <w:szCs w:val="18"/>
              </w:rPr>
              <w:t>O1</w:t>
            </w:r>
          </w:p>
        </w:tc>
        <w:tc>
          <w:tcPr>
            <w:tcW w:w="1350" w:type="dxa"/>
            <w:tcBorders>
              <w:top w:val="single" w:sz="6" w:space="0" w:color="auto"/>
            </w:tcBorders>
          </w:tcPr>
          <w:p w14:paraId="6BBA651C" w14:textId="77777777" w:rsidR="00F316AA" w:rsidRPr="001F7DC4" w:rsidRDefault="003A059B" w:rsidP="003A059B">
            <w:pPr>
              <w:pStyle w:val="TableContent"/>
              <w:ind w:left="0"/>
              <w:jc w:val="left"/>
              <w:rPr>
                <w:sz w:val="18"/>
                <w:szCs w:val="18"/>
              </w:rPr>
            </w:pPr>
            <w:r w:rsidRPr="0060122E">
              <w:rPr>
                <w:sz w:val="18"/>
                <w:szCs w:val="18"/>
              </w:rPr>
              <w:t>Authorized Signer</w:t>
            </w:r>
          </w:p>
        </w:tc>
        <w:tc>
          <w:tcPr>
            <w:tcW w:w="1350" w:type="dxa"/>
            <w:tcBorders>
              <w:top w:val="single" w:sz="6" w:space="0" w:color="auto"/>
            </w:tcBorders>
          </w:tcPr>
          <w:p w14:paraId="68C5E518" w14:textId="77777777" w:rsidR="008320A1" w:rsidRPr="0060122E" w:rsidRDefault="00F316AA" w:rsidP="00FC57B7">
            <w:pPr>
              <w:pStyle w:val="TableContent"/>
              <w:ind w:left="0"/>
              <w:jc w:val="left"/>
              <w:rPr>
                <w:sz w:val="18"/>
                <w:szCs w:val="18"/>
                <w:lang w:eastAsia="de-DE"/>
              </w:rPr>
            </w:pPr>
            <w:r w:rsidRPr="0060122E">
              <w:rPr>
                <w:sz w:val="18"/>
                <w:szCs w:val="18"/>
              </w:rPr>
              <w:t>Delegation of Rights Creator</w:t>
            </w:r>
          </w:p>
          <w:p w14:paraId="0AF2C8BA" w14:textId="77777777" w:rsidR="00F316AA" w:rsidRPr="001F7DC4" w:rsidRDefault="00F316AA">
            <w:pPr>
              <w:pStyle w:val="TableContent"/>
              <w:tabs>
                <w:tab w:val="right" w:pos="9000"/>
              </w:tabs>
              <w:ind w:left="0" w:hanging="360"/>
              <w:jc w:val="left"/>
              <w:rPr>
                <w:b/>
                <w:sz w:val="18"/>
                <w:szCs w:val="18"/>
                <w:lang w:eastAsia="de-DE"/>
              </w:rPr>
            </w:pPr>
          </w:p>
        </w:tc>
        <w:tc>
          <w:tcPr>
            <w:tcW w:w="3150" w:type="dxa"/>
            <w:tcBorders>
              <w:top w:val="single" w:sz="6" w:space="0" w:color="auto"/>
            </w:tcBorders>
          </w:tcPr>
          <w:p w14:paraId="1F0B367A"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creates and signs Delegation of Rights Assertion</w:t>
            </w:r>
          </w:p>
        </w:tc>
        <w:tc>
          <w:tcPr>
            <w:tcW w:w="1855" w:type="dxa"/>
            <w:tcBorders>
              <w:top w:val="single" w:sz="6" w:space="0" w:color="auto"/>
            </w:tcBorders>
          </w:tcPr>
          <w:p w14:paraId="0C35B4EC" w14:textId="77777777" w:rsidR="00F316AA" w:rsidRPr="001F7DC4" w:rsidRDefault="00001615" w:rsidP="00001615">
            <w:pPr>
              <w:pStyle w:val="TableContent"/>
              <w:ind w:left="0"/>
              <w:jc w:val="left"/>
              <w:rPr>
                <w:sz w:val="18"/>
                <w:szCs w:val="18"/>
              </w:rPr>
            </w:pPr>
            <w:r w:rsidRPr="0060122E">
              <w:rPr>
                <w:sz w:val="18"/>
                <w:szCs w:val="18"/>
              </w:rPr>
              <w:t>Authorized Signer</w:t>
            </w:r>
            <w:r w:rsidR="00B900DC" w:rsidRPr="0060122E">
              <w:rPr>
                <w:sz w:val="18"/>
                <w:szCs w:val="18"/>
              </w:rPr>
              <w:t xml:space="preserve"> </w:t>
            </w:r>
            <w:r w:rsidR="00F316AA" w:rsidRPr="0060122E">
              <w:rPr>
                <w:sz w:val="18"/>
                <w:szCs w:val="18"/>
              </w:rPr>
              <w:t xml:space="preserve">and </w:t>
            </w:r>
            <w:r w:rsidRPr="0060122E">
              <w:rPr>
                <w:sz w:val="18"/>
                <w:szCs w:val="18"/>
              </w:rPr>
              <w:t>Delegated Signer</w:t>
            </w:r>
            <w:r w:rsidR="00F316AA" w:rsidRPr="0060122E">
              <w:rPr>
                <w:sz w:val="18"/>
                <w:szCs w:val="18"/>
              </w:rPr>
              <w:t xml:space="preserve"> Digital Certificate Information </w:t>
            </w:r>
          </w:p>
        </w:tc>
        <w:tc>
          <w:tcPr>
            <w:tcW w:w="1983" w:type="dxa"/>
            <w:tcBorders>
              <w:top w:val="single" w:sz="6" w:space="0" w:color="auto"/>
            </w:tcBorders>
          </w:tcPr>
          <w:p w14:paraId="036A89F8" w14:textId="77777777" w:rsidR="00F316AA" w:rsidRPr="001F7DC4" w:rsidRDefault="00F316AA" w:rsidP="00F40D66">
            <w:pPr>
              <w:pStyle w:val="TableContent"/>
              <w:ind w:left="0"/>
              <w:jc w:val="left"/>
              <w:rPr>
                <w:sz w:val="18"/>
                <w:szCs w:val="18"/>
              </w:rPr>
            </w:pPr>
            <w:r w:rsidRPr="0060122E">
              <w:rPr>
                <w:sz w:val="18"/>
                <w:szCs w:val="18"/>
              </w:rPr>
              <w:t>Delegation of Rights Assertion available</w:t>
            </w:r>
          </w:p>
        </w:tc>
      </w:tr>
      <w:tr w:rsidR="000E3BD9" w:rsidRPr="0060122E" w14:paraId="0A048CAF" w14:textId="77777777" w:rsidTr="000E3BD9">
        <w:trPr>
          <w:cantSplit/>
          <w:trHeight w:val="20"/>
          <w:jc w:val="center"/>
        </w:trPr>
        <w:tc>
          <w:tcPr>
            <w:tcW w:w="508" w:type="dxa"/>
          </w:tcPr>
          <w:p w14:paraId="706E05FC" w14:textId="77777777" w:rsidR="00F316AA" w:rsidRPr="00E95132" w:rsidRDefault="00F316AA" w:rsidP="00B73C0F">
            <w:pPr>
              <w:pStyle w:val="TableContent"/>
              <w:ind w:left="0"/>
              <w:rPr>
                <w:sz w:val="18"/>
                <w:szCs w:val="18"/>
              </w:rPr>
            </w:pPr>
            <w:r w:rsidRPr="0060122E">
              <w:rPr>
                <w:sz w:val="18"/>
                <w:szCs w:val="18"/>
              </w:rPr>
              <w:t>O2</w:t>
            </w:r>
          </w:p>
        </w:tc>
        <w:tc>
          <w:tcPr>
            <w:tcW w:w="1350" w:type="dxa"/>
          </w:tcPr>
          <w:p w14:paraId="47E87DD2"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3D2FC312" w14:textId="77777777" w:rsidR="008320A1" w:rsidRPr="00B54629" w:rsidRDefault="00F316AA" w:rsidP="00FC57B7">
            <w:pPr>
              <w:pStyle w:val="TableContent"/>
              <w:ind w:left="0"/>
              <w:jc w:val="left"/>
              <w:rPr>
                <w:sz w:val="18"/>
                <w:szCs w:val="18"/>
                <w:lang w:eastAsia="de-DE"/>
              </w:rPr>
            </w:pPr>
            <w:r w:rsidRPr="00B54629">
              <w:rPr>
                <w:sz w:val="18"/>
                <w:szCs w:val="18"/>
              </w:rPr>
              <w:t>Attests to action on Document</w:t>
            </w:r>
          </w:p>
          <w:p w14:paraId="6C5B64F3"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093CAF33" w14:textId="77777777" w:rsidR="00F316AA" w:rsidRPr="00B54629" w:rsidRDefault="00001615" w:rsidP="00A8771A">
            <w:pPr>
              <w:pStyle w:val="TableContent"/>
              <w:ind w:left="0"/>
              <w:jc w:val="left"/>
              <w:rPr>
                <w:sz w:val="18"/>
                <w:szCs w:val="18"/>
              </w:rPr>
            </w:pPr>
            <w:r w:rsidRPr="00B54629">
              <w:rPr>
                <w:sz w:val="18"/>
                <w:szCs w:val="18"/>
              </w:rPr>
              <w:t>Delegated Signer</w:t>
            </w:r>
            <w:r w:rsidR="00F316AA" w:rsidRPr="00B54629">
              <w:rPr>
                <w:sz w:val="18"/>
                <w:szCs w:val="18"/>
              </w:rPr>
              <w:t xml:space="preserve"> applies a non-repudiation </w:t>
            </w:r>
            <w:r w:rsidR="00CE65F9" w:rsidRPr="00B54629">
              <w:rPr>
                <w:sz w:val="18"/>
                <w:szCs w:val="18"/>
              </w:rPr>
              <w:t>D</w:t>
            </w:r>
            <w:r w:rsidR="00F316AA" w:rsidRPr="00B54629">
              <w:rPr>
                <w:sz w:val="18"/>
                <w:szCs w:val="18"/>
              </w:rPr>
              <w:t xml:space="preserve">igital </w:t>
            </w:r>
            <w:r w:rsidR="00CE65F9" w:rsidRPr="00B54629">
              <w:rPr>
                <w:sz w:val="18"/>
                <w:szCs w:val="18"/>
              </w:rPr>
              <w:t>S</w:t>
            </w:r>
            <w:r w:rsidR="00F316AA" w:rsidRPr="00B54629">
              <w:rPr>
                <w:sz w:val="18"/>
                <w:szCs w:val="18"/>
              </w:rPr>
              <w:t xml:space="preserve">ignature </w:t>
            </w:r>
            <w:r w:rsidR="00A8771A" w:rsidRPr="00B54629">
              <w:rPr>
                <w:sz w:val="18"/>
                <w:szCs w:val="18"/>
              </w:rPr>
              <w:t>attesting to the role and signature purpose</w:t>
            </w:r>
            <w:r w:rsidR="00A8771A" w:rsidRPr="00B54629" w:rsidDel="00A8771A">
              <w:rPr>
                <w:sz w:val="18"/>
                <w:szCs w:val="18"/>
              </w:rPr>
              <w:t xml:space="preserve"> </w:t>
            </w:r>
            <w:r w:rsidR="00F316AA" w:rsidRPr="00B54629">
              <w:rPr>
                <w:sz w:val="18"/>
                <w:szCs w:val="18"/>
              </w:rPr>
              <w:t>and requests validated Delegation of Rights Assertion</w:t>
            </w:r>
          </w:p>
        </w:tc>
        <w:tc>
          <w:tcPr>
            <w:tcW w:w="1855" w:type="dxa"/>
          </w:tcPr>
          <w:p w14:paraId="7819E0CF" w14:textId="77777777" w:rsidR="00F316AA" w:rsidRPr="00B54629" w:rsidRDefault="00F316AA" w:rsidP="00454F89">
            <w:pPr>
              <w:pStyle w:val="TableContent"/>
              <w:ind w:left="0"/>
              <w:jc w:val="left"/>
              <w:rPr>
                <w:sz w:val="18"/>
                <w:szCs w:val="18"/>
              </w:rPr>
            </w:pPr>
            <w:r w:rsidRPr="00B54629">
              <w:rPr>
                <w:sz w:val="18"/>
                <w:szCs w:val="18"/>
              </w:rPr>
              <w:t xml:space="preserve">Document </w:t>
            </w:r>
          </w:p>
        </w:tc>
        <w:tc>
          <w:tcPr>
            <w:tcW w:w="1983" w:type="dxa"/>
          </w:tcPr>
          <w:p w14:paraId="13D268A0" w14:textId="77777777" w:rsidR="00F316AA" w:rsidRPr="00B54629" w:rsidRDefault="00F316AA" w:rsidP="00A8771A">
            <w:pPr>
              <w:pStyle w:val="TableContent"/>
              <w:ind w:left="0"/>
              <w:jc w:val="left"/>
              <w:rPr>
                <w:sz w:val="18"/>
                <w:szCs w:val="18"/>
              </w:rPr>
            </w:pPr>
            <w:r w:rsidRPr="00B54629">
              <w:rPr>
                <w:sz w:val="18"/>
                <w:szCs w:val="18"/>
              </w:rPr>
              <w:t>Digitally Signed Document</w:t>
            </w:r>
            <w:r w:rsidR="008320A1" w:rsidRPr="00B54629">
              <w:rPr>
                <w:sz w:val="18"/>
                <w:szCs w:val="18"/>
              </w:rPr>
              <w:t xml:space="preserve"> </w:t>
            </w:r>
            <w:r w:rsidRPr="00B54629">
              <w:rPr>
                <w:sz w:val="18"/>
                <w:szCs w:val="18"/>
              </w:rPr>
              <w:t>and request for validated Delegation of Rights Assertion</w:t>
            </w:r>
          </w:p>
        </w:tc>
      </w:tr>
      <w:tr w:rsidR="000E3BD9" w:rsidRPr="0060122E" w14:paraId="5C61A3EE" w14:textId="77777777" w:rsidTr="000E3BD9">
        <w:trPr>
          <w:cantSplit/>
          <w:trHeight w:val="20"/>
          <w:jc w:val="center"/>
        </w:trPr>
        <w:tc>
          <w:tcPr>
            <w:tcW w:w="508" w:type="dxa"/>
          </w:tcPr>
          <w:p w14:paraId="6B95BEC8" w14:textId="77777777" w:rsidR="00F316AA" w:rsidRPr="00E95132" w:rsidRDefault="00F316AA" w:rsidP="00B73C0F">
            <w:pPr>
              <w:pStyle w:val="TableContent"/>
              <w:ind w:left="0"/>
              <w:rPr>
                <w:sz w:val="18"/>
                <w:szCs w:val="18"/>
              </w:rPr>
            </w:pPr>
            <w:r w:rsidRPr="0060122E">
              <w:rPr>
                <w:sz w:val="18"/>
                <w:szCs w:val="18"/>
              </w:rPr>
              <w:t>O3</w:t>
            </w:r>
          </w:p>
        </w:tc>
        <w:tc>
          <w:tcPr>
            <w:tcW w:w="1350" w:type="dxa"/>
          </w:tcPr>
          <w:p w14:paraId="6AC4FB1C" w14:textId="77777777" w:rsidR="00F316AA" w:rsidRPr="00B54629" w:rsidRDefault="00001615" w:rsidP="00001615">
            <w:pPr>
              <w:pStyle w:val="TableContent"/>
              <w:ind w:left="0"/>
              <w:jc w:val="left"/>
              <w:rPr>
                <w:sz w:val="18"/>
                <w:szCs w:val="18"/>
              </w:rPr>
            </w:pPr>
            <w:r w:rsidRPr="00B54629">
              <w:rPr>
                <w:sz w:val="18"/>
                <w:szCs w:val="18"/>
              </w:rPr>
              <w:t>Delegation Validator</w:t>
            </w:r>
          </w:p>
        </w:tc>
        <w:tc>
          <w:tcPr>
            <w:tcW w:w="1350" w:type="dxa"/>
          </w:tcPr>
          <w:p w14:paraId="21E25623" w14:textId="77777777" w:rsidR="00F316AA" w:rsidRPr="00B54629" w:rsidRDefault="00F316AA" w:rsidP="00B900DC">
            <w:pPr>
              <w:pStyle w:val="TableContent"/>
              <w:ind w:left="0"/>
              <w:jc w:val="left"/>
              <w:rPr>
                <w:sz w:val="18"/>
                <w:szCs w:val="18"/>
              </w:rPr>
            </w:pPr>
            <w:r w:rsidRPr="00B54629">
              <w:rPr>
                <w:sz w:val="18"/>
                <w:szCs w:val="18"/>
              </w:rPr>
              <w:t>Delegation of Rights Validator</w:t>
            </w:r>
          </w:p>
        </w:tc>
        <w:tc>
          <w:tcPr>
            <w:tcW w:w="3150" w:type="dxa"/>
          </w:tcPr>
          <w:p w14:paraId="030F4506" w14:textId="77777777" w:rsidR="00F316AA" w:rsidRPr="00B54629" w:rsidRDefault="00001615" w:rsidP="00001615">
            <w:pPr>
              <w:pStyle w:val="TableContent"/>
              <w:ind w:left="0"/>
              <w:jc w:val="left"/>
              <w:rPr>
                <w:sz w:val="18"/>
                <w:szCs w:val="18"/>
              </w:rPr>
            </w:pPr>
            <w:r w:rsidRPr="00B54629">
              <w:rPr>
                <w:sz w:val="18"/>
                <w:szCs w:val="18"/>
              </w:rPr>
              <w:t>Delegation Validator</w:t>
            </w:r>
            <w:r w:rsidR="00B900DC" w:rsidRPr="00B54629">
              <w:rPr>
                <w:sz w:val="18"/>
                <w:szCs w:val="18"/>
              </w:rPr>
              <w:t xml:space="preserve"> </w:t>
            </w:r>
            <w:r w:rsidR="00F316AA" w:rsidRPr="00B54629">
              <w:rPr>
                <w:sz w:val="18"/>
                <w:szCs w:val="18"/>
              </w:rPr>
              <w:t>validates and signs Delegation of Rights Assertion</w:t>
            </w:r>
          </w:p>
        </w:tc>
        <w:tc>
          <w:tcPr>
            <w:tcW w:w="1855" w:type="dxa"/>
          </w:tcPr>
          <w:p w14:paraId="7BD7B584" w14:textId="77777777" w:rsidR="00F316AA" w:rsidRPr="00B54629" w:rsidRDefault="00001615" w:rsidP="00001615">
            <w:pPr>
              <w:pStyle w:val="TableContent"/>
              <w:ind w:left="0"/>
              <w:jc w:val="left"/>
              <w:rPr>
                <w:sz w:val="18"/>
                <w:szCs w:val="18"/>
              </w:rPr>
            </w:pPr>
            <w:r w:rsidRPr="00B54629">
              <w:rPr>
                <w:sz w:val="18"/>
                <w:szCs w:val="18"/>
              </w:rPr>
              <w:t>Delegated Signer</w:t>
            </w:r>
            <w:r w:rsidR="00F316AA" w:rsidRPr="00B54629">
              <w:rPr>
                <w:sz w:val="18"/>
                <w:szCs w:val="18"/>
              </w:rPr>
              <w:t xml:space="preserve"> request for a validated Delegation of Rights Assertion</w:t>
            </w:r>
          </w:p>
        </w:tc>
        <w:tc>
          <w:tcPr>
            <w:tcW w:w="1983" w:type="dxa"/>
          </w:tcPr>
          <w:p w14:paraId="1D5B8DF5" w14:textId="77777777" w:rsidR="00F316AA" w:rsidRPr="00B54629" w:rsidRDefault="00F316AA" w:rsidP="00F40D66">
            <w:pPr>
              <w:pStyle w:val="TableContent"/>
              <w:ind w:left="0"/>
              <w:jc w:val="left"/>
              <w:rPr>
                <w:sz w:val="18"/>
                <w:szCs w:val="18"/>
              </w:rPr>
            </w:pPr>
            <w:r w:rsidRPr="00B54629">
              <w:rPr>
                <w:sz w:val="18"/>
                <w:szCs w:val="18"/>
              </w:rPr>
              <w:t>Validated Delegation of Rights Assertion</w:t>
            </w:r>
          </w:p>
        </w:tc>
      </w:tr>
      <w:tr w:rsidR="000E3BD9" w:rsidRPr="0060122E" w14:paraId="74C3BBFF" w14:textId="77777777" w:rsidTr="000E3BD9">
        <w:trPr>
          <w:cantSplit/>
          <w:trHeight w:val="20"/>
          <w:jc w:val="center"/>
        </w:trPr>
        <w:tc>
          <w:tcPr>
            <w:tcW w:w="508" w:type="dxa"/>
          </w:tcPr>
          <w:p w14:paraId="28DAB695" w14:textId="77777777" w:rsidR="00F316AA" w:rsidRPr="00E95132" w:rsidRDefault="00F316AA" w:rsidP="00B73C0F">
            <w:pPr>
              <w:pStyle w:val="TableContent"/>
              <w:ind w:left="0"/>
              <w:rPr>
                <w:sz w:val="18"/>
                <w:szCs w:val="18"/>
              </w:rPr>
            </w:pPr>
            <w:r w:rsidRPr="0060122E">
              <w:rPr>
                <w:sz w:val="18"/>
                <w:szCs w:val="18"/>
              </w:rPr>
              <w:t>O4</w:t>
            </w:r>
          </w:p>
        </w:tc>
        <w:tc>
          <w:tcPr>
            <w:tcW w:w="1350" w:type="dxa"/>
          </w:tcPr>
          <w:p w14:paraId="699B32CA" w14:textId="77777777" w:rsidR="00F316AA" w:rsidRPr="00B54629" w:rsidRDefault="003A059B" w:rsidP="003A059B">
            <w:pPr>
              <w:pStyle w:val="TableContent"/>
              <w:ind w:left="0"/>
              <w:jc w:val="left"/>
              <w:rPr>
                <w:sz w:val="18"/>
                <w:szCs w:val="18"/>
              </w:rPr>
            </w:pPr>
            <w:r w:rsidRPr="00B54629">
              <w:rPr>
                <w:sz w:val="18"/>
                <w:szCs w:val="18"/>
              </w:rPr>
              <w:t>Delegated Signer</w:t>
            </w:r>
          </w:p>
        </w:tc>
        <w:tc>
          <w:tcPr>
            <w:tcW w:w="1350" w:type="dxa"/>
          </w:tcPr>
          <w:p w14:paraId="01F86639" w14:textId="77777777" w:rsidR="008320A1" w:rsidRPr="00B54629" w:rsidRDefault="00F316AA" w:rsidP="00FC57B7">
            <w:pPr>
              <w:pStyle w:val="TableContent"/>
              <w:ind w:left="0"/>
              <w:jc w:val="left"/>
              <w:rPr>
                <w:sz w:val="18"/>
                <w:szCs w:val="18"/>
                <w:lang w:eastAsia="de-DE"/>
              </w:rPr>
            </w:pPr>
            <w:r w:rsidRPr="00B54629">
              <w:rPr>
                <w:sz w:val="18"/>
                <w:szCs w:val="18"/>
              </w:rPr>
              <w:t>Applying Delegation of Rights Assertion</w:t>
            </w:r>
          </w:p>
          <w:p w14:paraId="31764F55" w14:textId="77777777" w:rsidR="00F316AA" w:rsidRPr="00B54629" w:rsidRDefault="00F316AA">
            <w:pPr>
              <w:pStyle w:val="TableContent"/>
              <w:tabs>
                <w:tab w:val="right" w:pos="9000"/>
              </w:tabs>
              <w:ind w:left="0" w:hanging="360"/>
              <w:jc w:val="left"/>
              <w:rPr>
                <w:b/>
                <w:sz w:val="18"/>
                <w:szCs w:val="18"/>
                <w:lang w:eastAsia="de-DE"/>
              </w:rPr>
            </w:pPr>
          </w:p>
        </w:tc>
        <w:tc>
          <w:tcPr>
            <w:tcW w:w="3150" w:type="dxa"/>
          </w:tcPr>
          <w:p w14:paraId="22CE3352" w14:textId="77777777" w:rsidR="00F316AA" w:rsidRPr="00B54629" w:rsidRDefault="00001615" w:rsidP="00001615">
            <w:pPr>
              <w:pStyle w:val="TableContent"/>
              <w:ind w:left="0"/>
              <w:jc w:val="left"/>
              <w:rPr>
                <w:sz w:val="18"/>
                <w:szCs w:val="18"/>
              </w:rPr>
            </w:pPr>
            <w:r w:rsidRPr="00B54629">
              <w:rPr>
                <w:sz w:val="18"/>
                <w:szCs w:val="18"/>
              </w:rPr>
              <w:t xml:space="preserve">Delegated Signer </w:t>
            </w:r>
            <w:r w:rsidR="00F316AA" w:rsidRPr="00B54629">
              <w:rPr>
                <w:sz w:val="18"/>
                <w:szCs w:val="18"/>
              </w:rPr>
              <w:t xml:space="preserve">associates the validated Delegation of Rights Assertion with the signed document </w:t>
            </w:r>
          </w:p>
        </w:tc>
        <w:tc>
          <w:tcPr>
            <w:tcW w:w="1855" w:type="dxa"/>
          </w:tcPr>
          <w:p w14:paraId="5B938730" w14:textId="77777777" w:rsidR="00A8771A" w:rsidRPr="00B54629" w:rsidRDefault="00F316AA" w:rsidP="00F40D66">
            <w:pPr>
              <w:pStyle w:val="TableContent"/>
              <w:ind w:left="0"/>
              <w:jc w:val="left"/>
              <w:rPr>
                <w:sz w:val="18"/>
                <w:szCs w:val="18"/>
              </w:rPr>
            </w:pPr>
            <w:r w:rsidRPr="00B54629">
              <w:rPr>
                <w:sz w:val="18"/>
                <w:szCs w:val="18"/>
              </w:rPr>
              <w:t>Validated Delegation of Rights Assertion</w:t>
            </w:r>
            <w:r w:rsidR="00A8771A" w:rsidRPr="00B54629">
              <w:rPr>
                <w:sz w:val="18"/>
                <w:szCs w:val="18"/>
              </w:rPr>
              <w:t xml:space="preserve"> and Digitally Signed Document</w:t>
            </w:r>
          </w:p>
        </w:tc>
        <w:tc>
          <w:tcPr>
            <w:tcW w:w="1983" w:type="dxa"/>
          </w:tcPr>
          <w:p w14:paraId="45B61155"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w:t>
            </w:r>
          </w:p>
        </w:tc>
      </w:tr>
      <w:tr w:rsidR="000E3BD9" w:rsidRPr="0060122E" w14:paraId="407CB354" w14:textId="77777777" w:rsidTr="000E3BD9">
        <w:trPr>
          <w:cantSplit/>
          <w:trHeight w:val="526"/>
          <w:jc w:val="center"/>
        </w:trPr>
        <w:tc>
          <w:tcPr>
            <w:tcW w:w="508" w:type="dxa"/>
          </w:tcPr>
          <w:p w14:paraId="141028D7" w14:textId="77777777" w:rsidR="00F316AA" w:rsidRPr="001F7DC4" w:rsidRDefault="00F316AA" w:rsidP="00F40D66">
            <w:pPr>
              <w:pStyle w:val="TableContent"/>
              <w:ind w:left="0"/>
              <w:rPr>
                <w:sz w:val="18"/>
                <w:szCs w:val="18"/>
              </w:rPr>
            </w:pPr>
            <w:r w:rsidRPr="0060122E">
              <w:rPr>
                <w:sz w:val="18"/>
                <w:szCs w:val="18"/>
              </w:rPr>
              <w:t>O</w:t>
            </w:r>
            <w:r w:rsidR="00A8771A" w:rsidRPr="00E95132">
              <w:rPr>
                <w:sz w:val="18"/>
                <w:szCs w:val="18"/>
              </w:rPr>
              <w:t>5</w:t>
            </w:r>
          </w:p>
        </w:tc>
        <w:tc>
          <w:tcPr>
            <w:tcW w:w="1350" w:type="dxa"/>
          </w:tcPr>
          <w:p w14:paraId="4AFB75AE" w14:textId="77777777" w:rsidR="00F316AA" w:rsidRPr="00B54629" w:rsidRDefault="003A059B" w:rsidP="003A059B">
            <w:pPr>
              <w:pStyle w:val="TableContent"/>
              <w:ind w:left="0"/>
              <w:jc w:val="left"/>
              <w:rPr>
                <w:sz w:val="18"/>
                <w:szCs w:val="18"/>
              </w:rPr>
            </w:pPr>
            <w:r w:rsidRPr="00B54629">
              <w:rPr>
                <w:sz w:val="18"/>
                <w:szCs w:val="18"/>
              </w:rPr>
              <w:t>Delegated Signer</w:t>
            </w:r>
            <w:r w:rsidR="00A8771A" w:rsidRPr="00B54629">
              <w:rPr>
                <w:sz w:val="18"/>
                <w:szCs w:val="18"/>
              </w:rPr>
              <w:t xml:space="preserve"> </w:t>
            </w:r>
          </w:p>
        </w:tc>
        <w:tc>
          <w:tcPr>
            <w:tcW w:w="1350" w:type="dxa"/>
          </w:tcPr>
          <w:p w14:paraId="2BDE692E" w14:textId="77777777" w:rsidR="00F316AA" w:rsidRPr="00B54629" w:rsidRDefault="00F316AA" w:rsidP="00F40D66">
            <w:pPr>
              <w:pStyle w:val="TableContent"/>
              <w:ind w:left="0"/>
              <w:jc w:val="left"/>
              <w:rPr>
                <w:sz w:val="18"/>
                <w:szCs w:val="18"/>
              </w:rPr>
            </w:pPr>
            <w:r w:rsidRPr="00B54629">
              <w:rPr>
                <w:sz w:val="18"/>
                <w:szCs w:val="18"/>
              </w:rPr>
              <w:t>Document Sender</w:t>
            </w:r>
          </w:p>
        </w:tc>
        <w:tc>
          <w:tcPr>
            <w:tcW w:w="3150" w:type="dxa"/>
          </w:tcPr>
          <w:p w14:paraId="0E75E2CE" w14:textId="77777777" w:rsidR="00F316AA" w:rsidRPr="00B54629" w:rsidRDefault="00513837" w:rsidP="00A8771A">
            <w:pPr>
              <w:pStyle w:val="TableContent"/>
              <w:ind w:left="0"/>
              <w:jc w:val="left"/>
              <w:rPr>
                <w:sz w:val="18"/>
                <w:szCs w:val="18"/>
              </w:rPr>
            </w:pPr>
            <w:r w:rsidRPr="00B54629">
              <w:rPr>
                <w:sz w:val="18"/>
                <w:szCs w:val="18"/>
              </w:rPr>
              <w:t xml:space="preserve">Delegated Signer </w:t>
            </w:r>
            <w:r w:rsidR="00F316AA" w:rsidRPr="00B54629">
              <w:rPr>
                <w:sz w:val="18"/>
                <w:szCs w:val="18"/>
              </w:rPr>
              <w:t xml:space="preserve">sends signed Document </w:t>
            </w:r>
            <w:r w:rsidR="00A8771A" w:rsidRPr="00B54629">
              <w:rPr>
                <w:sz w:val="18"/>
                <w:szCs w:val="18"/>
              </w:rPr>
              <w:t>with Validated Delegation of Right</w:t>
            </w:r>
            <w:r w:rsidR="00F316AA" w:rsidRPr="00B54629">
              <w:rPr>
                <w:sz w:val="18"/>
                <w:szCs w:val="18"/>
              </w:rPr>
              <w:t xml:space="preserve">s Assertion to </w:t>
            </w:r>
            <w:r w:rsidR="00192BFA" w:rsidRPr="00B54629">
              <w:rPr>
                <w:sz w:val="18"/>
                <w:szCs w:val="18"/>
              </w:rPr>
              <w:t>Recipient</w:t>
            </w:r>
            <w:r w:rsidR="00F316AA" w:rsidRPr="00B54629">
              <w:rPr>
                <w:sz w:val="18"/>
                <w:szCs w:val="18"/>
              </w:rPr>
              <w:t xml:space="preserve"> </w:t>
            </w:r>
          </w:p>
        </w:tc>
        <w:tc>
          <w:tcPr>
            <w:tcW w:w="1855" w:type="dxa"/>
          </w:tcPr>
          <w:p w14:paraId="5B8AAB30"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Assertion </w:t>
            </w:r>
          </w:p>
        </w:tc>
        <w:tc>
          <w:tcPr>
            <w:tcW w:w="1983" w:type="dxa"/>
          </w:tcPr>
          <w:p w14:paraId="71D62CAC" w14:textId="77777777" w:rsidR="00F316AA" w:rsidRPr="00B54629" w:rsidRDefault="00F316AA" w:rsidP="00A8771A">
            <w:pPr>
              <w:pStyle w:val="TableContent"/>
              <w:ind w:left="0"/>
              <w:jc w:val="left"/>
              <w:rPr>
                <w:sz w:val="18"/>
                <w:szCs w:val="18"/>
              </w:rPr>
            </w:pPr>
            <w:r w:rsidRPr="00B54629">
              <w:rPr>
                <w:sz w:val="18"/>
                <w:szCs w:val="18"/>
              </w:rPr>
              <w:t xml:space="preserve">Digitally Signed Document, </w:t>
            </w:r>
            <w:r w:rsidR="00A8771A" w:rsidRPr="00B54629">
              <w:rPr>
                <w:sz w:val="18"/>
                <w:szCs w:val="18"/>
              </w:rPr>
              <w:t>with</w:t>
            </w:r>
            <w:r w:rsidRPr="00B54629">
              <w:rPr>
                <w:sz w:val="18"/>
                <w:szCs w:val="18"/>
              </w:rPr>
              <w:t xml:space="preserve"> validated Delegation of Rights Artifacts</w:t>
            </w:r>
          </w:p>
        </w:tc>
      </w:tr>
      <w:tr w:rsidR="000E3BD9" w:rsidRPr="0060122E" w14:paraId="0C50B44B" w14:textId="77777777" w:rsidTr="000E3BD9">
        <w:trPr>
          <w:cantSplit/>
          <w:trHeight w:val="20"/>
          <w:jc w:val="center"/>
        </w:trPr>
        <w:tc>
          <w:tcPr>
            <w:tcW w:w="508" w:type="dxa"/>
          </w:tcPr>
          <w:p w14:paraId="0AF86646" w14:textId="77777777" w:rsidR="00F316AA" w:rsidRPr="00E95132" w:rsidRDefault="00A8771A" w:rsidP="00F40D66">
            <w:pPr>
              <w:pStyle w:val="TableContent"/>
              <w:ind w:left="0"/>
              <w:rPr>
                <w:sz w:val="18"/>
                <w:szCs w:val="18"/>
              </w:rPr>
            </w:pPr>
            <w:r w:rsidRPr="0060122E">
              <w:rPr>
                <w:sz w:val="18"/>
                <w:szCs w:val="18"/>
              </w:rPr>
              <w:t>O6</w:t>
            </w:r>
          </w:p>
        </w:tc>
        <w:tc>
          <w:tcPr>
            <w:tcW w:w="1350" w:type="dxa"/>
          </w:tcPr>
          <w:p w14:paraId="76784D37" w14:textId="77777777" w:rsidR="00F316AA" w:rsidRPr="001F7DC4" w:rsidRDefault="00001615" w:rsidP="00001615">
            <w:pPr>
              <w:pStyle w:val="TableContent"/>
              <w:ind w:left="0"/>
              <w:jc w:val="left"/>
              <w:rPr>
                <w:sz w:val="18"/>
                <w:szCs w:val="18"/>
              </w:rPr>
            </w:pPr>
            <w:r w:rsidRPr="0060122E">
              <w:rPr>
                <w:sz w:val="18"/>
                <w:szCs w:val="18"/>
              </w:rPr>
              <w:t>Recipient</w:t>
            </w:r>
          </w:p>
        </w:tc>
        <w:tc>
          <w:tcPr>
            <w:tcW w:w="1350" w:type="dxa"/>
          </w:tcPr>
          <w:p w14:paraId="00372342" w14:textId="77777777" w:rsidR="00F316AA" w:rsidRPr="001F7DC4" w:rsidRDefault="00F316AA" w:rsidP="00F40D66">
            <w:pPr>
              <w:pStyle w:val="TableContent"/>
              <w:ind w:left="0"/>
              <w:jc w:val="left"/>
              <w:rPr>
                <w:sz w:val="18"/>
                <w:szCs w:val="18"/>
              </w:rPr>
            </w:pPr>
            <w:r w:rsidRPr="0060122E">
              <w:rPr>
                <w:sz w:val="18"/>
                <w:szCs w:val="18"/>
              </w:rPr>
              <w:t xml:space="preserve">Receiver and validator of Document </w:t>
            </w:r>
          </w:p>
        </w:tc>
        <w:tc>
          <w:tcPr>
            <w:tcW w:w="3150" w:type="dxa"/>
          </w:tcPr>
          <w:p w14:paraId="5E503A38" w14:textId="77777777" w:rsidR="00F316AA" w:rsidRPr="001F7DC4" w:rsidRDefault="00513837" w:rsidP="00162594">
            <w:pPr>
              <w:pStyle w:val="TableContent"/>
              <w:ind w:left="0"/>
              <w:jc w:val="left"/>
              <w:rPr>
                <w:sz w:val="18"/>
                <w:szCs w:val="18"/>
              </w:rPr>
            </w:pPr>
            <w:r w:rsidRPr="0060122E">
              <w:rPr>
                <w:sz w:val="18"/>
                <w:szCs w:val="18"/>
              </w:rPr>
              <w:t xml:space="preserve">Recipient </w:t>
            </w:r>
            <w:r w:rsidR="00F316AA" w:rsidRPr="0060122E">
              <w:rPr>
                <w:sz w:val="18"/>
                <w:szCs w:val="18"/>
              </w:rPr>
              <w:t xml:space="preserve">receives Document, </w:t>
            </w:r>
            <w:r w:rsidR="00F316AA" w:rsidRPr="00B54629">
              <w:rPr>
                <w:sz w:val="18"/>
                <w:szCs w:val="18"/>
              </w:rPr>
              <w:t>authenticates Signature Artifacts</w:t>
            </w:r>
            <w:r w:rsidR="00162594" w:rsidRPr="00B54629">
              <w:rPr>
                <w:sz w:val="18"/>
                <w:szCs w:val="18"/>
              </w:rPr>
              <w:t xml:space="preserve"> including the </w:t>
            </w:r>
            <w:r w:rsidR="00F316AA" w:rsidRPr="00B54629">
              <w:rPr>
                <w:sz w:val="18"/>
                <w:szCs w:val="18"/>
              </w:rPr>
              <w:t>Delegation of Rights Assertions,</w:t>
            </w:r>
            <w:r w:rsidR="00F316AA" w:rsidRPr="0060122E">
              <w:rPr>
                <w:sz w:val="18"/>
                <w:szCs w:val="18"/>
              </w:rPr>
              <w:t xml:space="preserve"> and validates data integrity </w:t>
            </w:r>
          </w:p>
        </w:tc>
        <w:tc>
          <w:tcPr>
            <w:tcW w:w="1855" w:type="dxa"/>
          </w:tcPr>
          <w:p w14:paraId="46D66CBB" w14:textId="77777777" w:rsidR="00F316AA" w:rsidRPr="001F7DC4" w:rsidRDefault="00F316AA" w:rsidP="00162594">
            <w:pPr>
              <w:pStyle w:val="TableContent"/>
              <w:ind w:left="0"/>
              <w:jc w:val="left"/>
              <w:rPr>
                <w:sz w:val="18"/>
                <w:szCs w:val="18"/>
              </w:rPr>
            </w:pPr>
            <w:r w:rsidRPr="0060122E">
              <w:rPr>
                <w:sz w:val="18"/>
                <w:szCs w:val="18"/>
              </w:rPr>
              <w:t xml:space="preserve">Digitally Signed Document </w:t>
            </w:r>
            <w:r w:rsidR="00162594" w:rsidRPr="0060122E">
              <w:rPr>
                <w:sz w:val="18"/>
                <w:szCs w:val="18"/>
              </w:rPr>
              <w:t>with a</w:t>
            </w:r>
            <w:r w:rsidRPr="0060122E">
              <w:rPr>
                <w:sz w:val="18"/>
                <w:szCs w:val="18"/>
              </w:rPr>
              <w:t xml:space="preserve"> Delegation of Rights Assertion</w:t>
            </w:r>
          </w:p>
        </w:tc>
        <w:tc>
          <w:tcPr>
            <w:tcW w:w="1983" w:type="dxa"/>
          </w:tcPr>
          <w:p w14:paraId="2B1629DC" w14:textId="77777777" w:rsidR="00F316AA" w:rsidRPr="001F7DC4" w:rsidRDefault="00F316AA" w:rsidP="00F40D66">
            <w:pPr>
              <w:pStyle w:val="TableContent"/>
              <w:ind w:left="0"/>
              <w:jc w:val="left"/>
              <w:rPr>
                <w:sz w:val="18"/>
                <w:szCs w:val="18"/>
              </w:rPr>
            </w:pPr>
            <w:r w:rsidRPr="0060122E">
              <w:rPr>
                <w:sz w:val="18"/>
                <w:szCs w:val="18"/>
              </w:rPr>
              <w:t>Success or failure of Signature Artifact validation, Delegation of Rights Artifacts validation, and Data integrity authentication</w:t>
            </w:r>
          </w:p>
        </w:tc>
      </w:tr>
    </w:tbl>
    <w:p w14:paraId="0F214CC8" w14:textId="77777777" w:rsidR="00644A5D" w:rsidRPr="00917945" w:rsidRDefault="00644A5D" w:rsidP="00B04F45"/>
    <w:p w14:paraId="0B8B5C97" w14:textId="77777777" w:rsidR="00644A5D" w:rsidRPr="00A907E0" w:rsidRDefault="00644A5D" w:rsidP="00917945"/>
    <w:p w14:paraId="7C6BCEB7" w14:textId="77777777" w:rsidR="008320A1" w:rsidRDefault="00C67948" w:rsidP="00B04F45">
      <w:pPr>
        <w:pStyle w:val="Heading2"/>
      </w:pPr>
      <w:bookmarkStart w:id="95" w:name="_Toc374444761"/>
      <w:bookmarkStart w:id="96" w:name="_Toc252486768"/>
      <w:bookmarkStart w:id="97" w:name="_Toc401906687"/>
      <w:r>
        <w:lastRenderedPageBreak/>
        <w:t>Requirements</w:t>
      </w:r>
      <w:bookmarkEnd w:id="95"/>
      <w:bookmarkEnd w:id="96"/>
      <w:bookmarkEnd w:id="97"/>
    </w:p>
    <w:p w14:paraId="4EE635B8" w14:textId="77777777" w:rsidR="008320A1" w:rsidRDefault="00C67948" w:rsidP="00BC714C">
      <w:pPr>
        <w:pStyle w:val="ListParagraph"/>
        <w:numPr>
          <w:ilvl w:val="0"/>
          <w:numId w:val="36"/>
        </w:numPr>
      </w:pPr>
      <w:r w:rsidRPr="00CC1D0C">
        <w:t>Document</w:t>
      </w:r>
      <w:r w:rsidR="003B57A7">
        <w:t>ation of</w:t>
      </w:r>
      <w:r w:rsidRPr="00CC1D0C">
        <w:t xml:space="preserve"> </w:t>
      </w:r>
      <w:r w:rsidR="003E366D">
        <w:t xml:space="preserve">patient’s condition, actions taken, and/or plan of care as documented in the CDA </w:t>
      </w:r>
      <w:r w:rsidR="008C33F1">
        <w:t>are</w:t>
      </w:r>
      <w:r w:rsidRPr="00CC1D0C">
        <w:t xml:space="preserve"> digitally signed with the date/time</w:t>
      </w:r>
      <w:r>
        <w:t>, role</w:t>
      </w:r>
      <w:r w:rsidRPr="00CC1D0C">
        <w:t xml:space="preserve"> and action (</w:t>
      </w:r>
      <w:r>
        <w:t xml:space="preserve">e.g., </w:t>
      </w:r>
      <w:r w:rsidR="003E366D">
        <w:t xml:space="preserve">creation, </w:t>
      </w:r>
      <w:r w:rsidRPr="00CC1D0C">
        <w:t>review</w:t>
      </w:r>
      <w:r>
        <w:t>, etc.</w:t>
      </w:r>
      <w:r w:rsidRPr="00CC1D0C">
        <w:t>)</w:t>
      </w:r>
      <w:r w:rsidR="003E366D">
        <w:t>.</w:t>
      </w:r>
      <w:r w:rsidRPr="00CC1D0C">
        <w:t xml:space="preserve"> The specific policies for </w:t>
      </w:r>
      <w:r w:rsidR="00CA7E12">
        <w:t>Recipients</w:t>
      </w:r>
      <w:r w:rsidRPr="00CC1D0C">
        <w:t xml:space="preserve"> should be followed.</w:t>
      </w:r>
    </w:p>
    <w:p w14:paraId="70A7BBC4" w14:textId="77777777" w:rsidR="008320A1" w:rsidRDefault="001640BF" w:rsidP="00BC714C">
      <w:pPr>
        <w:pStyle w:val="ListParagraph"/>
        <w:numPr>
          <w:ilvl w:val="0"/>
          <w:numId w:val="36"/>
        </w:numPr>
      </w:pPr>
      <w:r>
        <w:t>The signature</w:t>
      </w:r>
      <w:r w:rsidR="003E366D">
        <w:t>(s)</w:t>
      </w:r>
      <w:r>
        <w:t xml:space="preserve"> is</w:t>
      </w:r>
      <w:r w:rsidR="003E366D">
        <w:t>/are</w:t>
      </w:r>
      <w:r>
        <w:t xml:space="preserve"> added when the document is created</w:t>
      </w:r>
      <w:r w:rsidR="003E366D">
        <w:t xml:space="preserve">, </w:t>
      </w:r>
      <w:r>
        <w:t>attesting to the contents of the document</w:t>
      </w:r>
      <w:r w:rsidR="003E366D">
        <w:t>, role and purpose of the signature</w:t>
      </w:r>
      <w:r>
        <w:t>.</w:t>
      </w:r>
    </w:p>
    <w:p w14:paraId="6DDB4BEE" w14:textId="77777777" w:rsidR="008320A1" w:rsidRDefault="008B0C8E" w:rsidP="00B04F45">
      <w:pPr>
        <w:pStyle w:val="Heading2"/>
      </w:pPr>
      <w:bookmarkStart w:id="98" w:name="_Toc374444762"/>
      <w:bookmarkStart w:id="99" w:name="_Toc252486769"/>
      <w:bookmarkStart w:id="100" w:name="_Toc401906688"/>
      <w:r>
        <w:t>Information Interchange Requirements</w:t>
      </w:r>
      <w:bookmarkEnd w:id="98"/>
      <w:bookmarkEnd w:id="99"/>
      <w:bookmarkEnd w:id="100"/>
    </w:p>
    <w:p w14:paraId="10FCE1E0" w14:textId="77777777" w:rsidR="008320A1" w:rsidRDefault="008B0C8E" w:rsidP="008B0C8E">
      <w:pPr>
        <w:rPr>
          <w:color w:val="000000" w:themeColor="text1"/>
        </w:rPr>
      </w:pPr>
      <w:r w:rsidRPr="00754550">
        <w:rPr>
          <w:color w:val="000000" w:themeColor="text1"/>
        </w:rPr>
        <w:t>The Information Interchange Requirements</w:t>
      </w:r>
      <w:r w:rsidRPr="00754550">
        <w:rPr>
          <w:b/>
          <w:color w:val="000000" w:themeColor="text1"/>
        </w:rPr>
        <w:t xml:space="preserve"> </w:t>
      </w:r>
      <w:r w:rsidRPr="00754550">
        <w:rPr>
          <w:color w:val="000000" w:themeColor="text1"/>
        </w:rPr>
        <w:t>define the system’s name and role. They also specify the actions associated with the actual transport of content from the sending system to the receiving system.</w:t>
      </w:r>
    </w:p>
    <w:tbl>
      <w:tblPr>
        <w:tblStyle w:val="TableGrid"/>
        <w:tblW w:w="4991" w:type="pct"/>
        <w:jc w:val="center"/>
        <w:tblLayout w:type="fixed"/>
        <w:tblCellMar>
          <w:top w:w="29" w:type="dxa"/>
          <w:left w:w="58" w:type="dxa"/>
          <w:bottom w:w="29" w:type="dxa"/>
          <w:right w:w="58" w:type="dxa"/>
        </w:tblCellMar>
        <w:tblLook w:val="04A0" w:firstRow="1" w:lastRow="0" w:firstColumn="1" w:lastColumn="0" w:noHBand="0" w:noVBand="1"/>
      </w:tblPr>
      <w:tblGrid>
        <w:gridCol w:w="2626"/>
        <w:gridCol w:w="712"/>
        <w:gridCol w:w="3732"/>
        <w:gridCol w:w="712"/>
        <w:gridCol w:w="2270"/>
      </w:tblGrid>
      <w:tr w:rsidR="008B0C8E" w:rsidRPr="00B04F45" w14:paraId="40286098" w14:textId="77777777" w:rsidTr="003519F0">
        <w:trPr>
          <w:cantSplit/>
          <w:trHeight w:val="374"/>
          <w:tblHeader/>
          <w:jc w:val="center"/>
        </w:trPr>
        <w:tc>
          <w:tcPr>
            <w:tcW w:w="10178" w:type="dxa"/>
            <w:gridSpan w:val="5"/>
            <w:tcBorders>
              <w:bottom w:val="single" w:sz="6" w:space="0" w:color="auto"/>
            </w:tcBorders>
            <w:shd w:val="clear" w:color="auto" w:fill="F3F3F3"/>
            <w:vAlign w:val="center"/>
          </w:tcPr>
          <w:p w14:paraId="5071FDF4" w14:textId="77777777" w:rsidR="008B0C8E" w:rsidRPr="008055C4" w:rsidRDefault="008B0C8E" w:rsidP="00F40D66">
            <w:pPr>
              <w:spacing w:before="40" w:after="40"/>
              <w:ind w:left="0"/>
              <w:jc w:val="center"/>
              <w:rPr>
                <w:rFonts w:ascii="Arial Narrow" w:hAnsi="Arial Narrow" w:cs="Lucida Sans Unicode"/>
                <w:b/>
              </w:rPr>
            </w:pPr>
            <w:bookmarkStart w:id="101" w:name="_Toc374444921"/>
            <w:bookmarkStart w:id="102" w:name="_Toc252486811"/>
            <w:r w:rsidRPr="00457EC8">
              <w:rPr>
                <w:rFonts w:ascii="Arial Narrow" w:hAnsi="Arial Narrow" w:cs="Lucida Sans Unicode"/>
                <w:b/>
              </w:rPr>
              <w:t xml:space="preserve">Table </w:t>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STYLEREF 1 \s </w:instrText>
            </w:r>
            <w:r w:rsidR="00EC0A89" w:rsidRPr="00457EC8">
              <w:rPr>
                <w:rFonts w:ascii="Arial Narrow" w:hAnsi="Arial Narrow" w:cs="Lucida Sans Unicode"/>
                <w:b/>
              </w:rPr>
              <w:fldChar w:fldCharType="separate"/>
            </w:r>
            <w:r w:rsidR="008C7430">
              <w:rPr>
                <w:rFonts w:ascii="Arial Narrow" w:hAnsi="Arial Narrow" w:cs="Lucida Sans Unicode"/>
                <w:b/>
                <w:noProof/>
              </w:rPr>
              <w:t>2</w:t>
            </w:r>
            <w:r w:rsidR="00EC0A89" w:rsidRPr="00457EC8">
              <w:rPr>
                <w:rFonts w:ascii="Arial Narrow" w:hAnsi="Arial Narrow" w:cs="Lucida Sans Unicode"/>
                <w:b/>
              </w:rPr>
              <w:fldChar w:fldCharType="end"/>
            </w:r>
            <w:r w:rsidRPr="00457EC8">
              <w:rPr>
                <w:rFonts w:ascii="Arial Narrow" w:hAnsi="Arial Narrow" w:cs="Lucida Sans Unicode"/>
                <w:b/>
              </w:rPr>
              <w:noBreakHyphen/>
            </w:r>
            <w:r w:rsidR="00EC0A89" w:rsidRPr="00457EC8">
              <w:rPr>
                <w:rFonts w:ascii="Arial Narrow" w:hAnsi="Arial Narrow" w:cs="Lucida Sans Unicode"/>
                <w:b/>
              </w:rPr>
              <w:fldChar w:fldCharType="begin"/>
            </w:r>
            <w:r w:rsidRPr="00457EC8">
              <w:rPr>
                <w:rFonts w:ascii="Arial Narrow" w:hAnsi="Arial Narrow" w:cs="Lucida Sans Unicode"/>
                <w:b/>
              </w:rPr>
              <w:instrText xml:space="preserve"> SEQ Table \* ARABIC \s 1 </w:instrText>
            </w:r>
            <w:r w:rsidR="00EC0A89" w:rsidRPr="00457EC8">
              <w:rPr>
                <w:rFonts w:ascii="Arial Narrow" w:hAnsi="Arial Narrow" w:cs="Lucida Sans Unicode"/>
                <w:b/>
              </w:rPr>
              <w:fldChar w:fldCharType="separate"/>
            </w:r>
            <w:r w:rsidR="008C7430">
              <w:rPr>
                <w:rFonts w:ascii="Arial Narrow" w:hAnsi="Arial Narrow" w:cs="Lucida Sans Unicode"/>
                <w:b/>
                <w:noProof/>
              </w:rPr>
              <w:t>3</w:t>
            </w:r>
            <w:r w:rsidR="00EC0A89" w:rsidRPr="00457EC8">
              <w:rPr>
                <w:rFonts w:ascii="Arial Narrow" w:hAnsi="Arial Narrow" w:cs="Lucida Sans Unicode"/>
                <w:b/>
              </w:rPr>
              <w:fldChar w:fldCharType="end"/>
            </w:r>
            <w:r w:rsidRPr="00457EC8">
              <w:rPr>
                <w:rFonts w:ascii="Arial Narrow" w:hAnsi="Arial Narrow" w:cs="Lucida Sans Unicode"/>
                <w:b/>
              </w:rPr>
              <w:t xml:space="preserve">. </w:t>
            </w:r>
            <w:r w:rsidRPr="008274B2">
              <w:rPr>
                <w:rFonts w:ascii="Arial Narrow" w:hAnsi="Arial Narrow" w:cs="Lucida Sans Unicode"/>
                <w:b/>
              </w:rPr>
              <w:t>Information Interchange Requirement</w:t>
            </w:r>
            <w:r>
              <w:rPr>
                <w:rFonts w:ascii="Arial Narrow" w:hAnsi="Arial Narrow" w:cs="Lucida Sans Unicode"/>
                <w:b/>
              </w:rPr>
              <w:t>s</w:t>
            </w:r>
            <w:bookmarkEnd w:id="101"/>
            <w:bookmarkEnd w:id="102"/>
          </w:p>
        </w:tc>
      </w:tr>
      <w:tr w:rsidR="005B0FDD" w:rsidRPr="00457EC8" w14:paraId="39B33A1B" w14:textId="77777777" w:rsidTr="00B04F45">
        <w:trPr>
          <w:cantSplit/>
          <w:trHeight w:val="360"/>
          <w:tblHeader/>
          <w:jc w:val="center"/>
        </w:trPr>
        <w:tc>
          <w:tcPr>
            <w:tcW w:w="2659" w:type="dxa"/>
            <w:tcBorders>
              <w:top w:val="single" w:sz="6" w:space="0" w:color="auto"/>
              <w:bottom w:val="single" w:sz="6" w:space="0" w:color="auto"/>
              <w:right w:val="single" w:sz="6" w:space="0" w:color="auto"/>
            </w:tcBorders>
            <w:shd w:val="clear" w:color="auto" w:fill="F3F3F3"/>
          </w:tcPr>
          <w:p w14:paraId="680E70B9"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Initiating System</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0D074A51"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14:paraId="6BBAC87C"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Information Interchange Requirement Name</w:t>
            </w:r>
          </w:p>
        </w:tc>
        <w:tc>
          <w:tcPr>
            <w:tcW w:w="720" w:type="dxa"/>
            <w:tcBorders>
              <w:top w:val="single" w:sz="6" w:space="0" w:color="auto"/>
              <w:left w:val="single" w:sz="6" w:space="0" w:color="auto"/>
              <w:bottom w:val="single" w:sz="6" w:space="0" w:color="auto"/>
              <w:right w:val="single" w:sz="6" w:space="0" w:color="auto"/>
            </w:tcBorders>
            <w:shd w:val="clear" w:color="auto" w:fill="F3F3F3"/>
          </w:tcPr>
          <w:p w14:paraId="77AA2CB0" w14:textId="77777777" w:rsidR="008B0C8E" w:rsidRPr="00457EC8" w:rsidRDefault="008B0C8E" w:rsidP="00F40D66">
            <w:pPr>
              <w:spacing w:before="40" w:after="40"/>
              <w:ind w:left="0"/>
              <w:jc w:val="center"/>
              <w:rPr>
                <w:rFonts w:ascii="Arial Narrow" w:hAnsi="Arial Narrow"/>
                <w:b/>
                <w:bCs/>
                <w:color w:val="000000"/>
                <w:sz w:val="21"/>
                <w:szCs w:val="20"/>
              </w:rPr>
            </w:pPr>
            <w:r w:rsidRPr="00457EC8">
              <w:rPr>
                <w:rFonts w:ascii="Arial Narrow" w:hAnsi="Arial Narrow"/>
                <w:b/>
                <w:bCs/>
                <w:color w:val="000000"/>
                <w:sz w:val="21"/>
                <w:szCs w:val="20"/>
              </w:rPr>
              <w:t>Action</w:t>
            </w:r>
          </w:p>
        </w:tc>
        <w:tc>
          <w:tcPr>
            <w:tcW w:w="2299" w:type="dxa"/>
            <w:tcBorders>
              <w:top w:val="single" w:sz="6" w:space="0" w:color="auto"/>
              <w:left w:val="single" w:sz="6" w:space="0" w:color="auto"/>
              <w:bottom w:val="single" w:sz="6" w:space="0" w:color="auto"/>
            </w:tcBorders>
            <w:shd w:val="clear" w:color="auto" w:fill="F3F3F3"/>
          </w:tcPr>
          <w:p w14:paraId="56814EA7" w14:textId="77777777" w:rsidR="008B0C8E" w:rsidRPr="00457EC8" w:rsidRDefault="008B0C8E" w:rsidP="00F40D66">
            <w:pPr>
              <w:spacing w:before="40" w:after="40"/>
              <w:ind w:left="0"/>
              <w:jc w:val="left"/>
              <w:rPr>
                <w:rFonts w:ascii="Arial Narrow" w:hAnsi="Arial Narrow"/>
                <w:b/>
                <w:bCs/>
                <w:color w:val="000000"/>
                <w:sz w:val="21"/>
                <w:szCs w:val="20"/>
              </w:rPr>
            </w:pPr>
            <w:r w:rsidRPr="00457EC8">
              <w:rPr>
                <w:rFonts w:ascii="Arial Narrow" w:hAnsi="Arial Narrow"/>
                <w:b/>
                <w:bCs/>
                <w:color w:val="000000"/>
                <w:sz w:val="21"/>
                <w:szCs w:val="20"/>
              </w:rPr>
              <w:t>Receiving System</w:t>
            </w:r>
          </w:p>
        </w:tc>
      </w:tr>
      <w:tr w:rsidR="005B0FDD" w:rsidRPr="0060122E" w14:paraId="680B025A" w14:textId="77777777" w:rsidTr="00B04F45">
        <w:trPr>
          <w:cantSplit/>
          <w:jc w:val="center"/>
        </w:trPr>
        <w:tc>
          <w:tcPr>
            <w:tcW w:w="2659" w:type="dxa"/>
            <w:tcBorders>
              <w:top w:val="single" w:sz="6" w:space="0" w:color="auto"/>
            </w:tcBorders>
          </w:tcPr>
          <w:p w14:paraId="2BC8E4B1"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Borders>
              <w:top w:val="single" w:sz="6" w:space="0" w:color="auto"/>
            </w:tcBorders>
          </w:tcPr>
          <w:p w14:paraId="54FA2DB2" w14:textId="77777777" w:rsidR="008B0C8E" w:rsidRPr="00B04F45" w:rsidRDefault="008B0C8E" w:rsidP="00391A6E">
            <w:pPr>
              <w:pStyle w:val="TableContent"/>
              <w:ind w:left="0"/>
              <w:rPr>
                <w:sz w:val="18"/>
              </w:rPr>
            </w:pPr>
            <w:r w:rsidRPr="00B04F45">
              <w:rPr>
                <w:sz w:val="18"/>
              </w:rPr>
              <w:t>Send</w:t>
            </w:r>
          </w:p>
        </w:tc>
        <w:tc>
          <w:tcPr>
            <w:tcW w:w="3780" w:type="dxa"/>
            <w:tcBorders>
              <w:top w:val="single" w:sz="6" w:space="0" w:color="auto"/>
            </w:tcBorders>
          </w:tcPr>
          <w:p w14:paraId="1CB7E5E0" w14:textId="77777777" w:rsidR="008B0C8E" w:rsidRPr="00B04F45" w:rsidRDefault="008B0C8E" w:rsidP="00391A6E">
            <w:pPr>
              <w:pStyle w:val="TableContent"/>
              <w:ind w:left="0"/>
              <w:jc w:val="left"/>
              <w:rPr>
                <w:sz w:val="18"/>
              </w:rPr>
            </w:pPr>
            <w:r w:rsidRPr="00B04F45">
              <w:rPr>
                <w:sz w:val="18"/>
              </w:rPr>
              <w:t>Link for Delegation of Rights Assertion</w:t>
            </w:r>
          </w:p>
        </w:tc>
        <w:tc>
          <w:tcPr>
            <w:tcW w:w="720" w:type="dxa"/>
            <w:tcBorders>
              <w:top w:val="single" w:sz="6" w:space="0" w:color="auto"/>
            </w:tcBorders>
          </w:tcPr>
          <w:p w14:paraId="55FA7E8B" w14:textId="77777777" w:rsidR="008B0C8E" w:rsidRPr="00B04F45" w:rsidRDefault="008B0C8E" w:rsidP="00391A6E">
            <w:pPr>
              <w:pStyle w:val="TableContent"/>
              <w:ind w:left="0"/>
              <w:rPr>
                <w:sz w:val="18"/>
              </w:rPr>
            </w:pPr>
            <w:r w:rsidRPr="00B04F45">
              <w:rPr>
                <w:sz w:val="18"/>
              </w:rPr>
              <w:t>Receive</w:t>
            </w:r>
          </w:p>
        </w:tc>
        <w:tc>
          <w:tcPr>
            <w:tcW w:w="2299" w:type="dxa"/>
            <w:tcBorders>
              <w:top w:val="single" w:sz="6" w:space="0" w:color="auto"/>
            </w:tcBorders>
          </w:tcPr>
          <w:p w14:paraId="05D56EDF"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3CE0F313" w14:textId="77777777" w:rsidTr="00B04F45">
        <w:trPr>
          <w:cantSplit/>
          <w:jc w:val="center"/>
        </w:trPr>
        <w:tc>
          <w:tcPr>
            <w:tcW w:w="2659" w:type="dxa"/>
          </w:tcPr>
          <w:p w14:paraId="09663062"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305AD27B" w14:textId="77777777" w:rsidR="008B0C8E" w:rsidRPr="00B04F45" w:rsidRDefault="008B0C8E" w:rsidP="00391A6E">
            <w:pPr>
              <w:pStyle w:val="TableContent"/>
              <w:ind w:left="0"/>
              <w:rPr>
                <w:sz w:val="18"/>
              </w:rPr>
            </w:pPr>
            <w:r w:rsidRPr="00B04F45">
              <w:rPr>
                <w:sz w:val="18"/>
              </w:rPr>
              <w:t>Send</w:t>
            </w:r>
          </w:p>
        </w:tc>
        <w:tc>
          <w:tcPr>
            <w:tcW w:w="3780" w:type="dxa"/>
          </w:tcPr>
          <w:p w14:paraId="274978F9" w14:textId="77777777" w:rsidR="008B0C8E" w:rsidRPr="00B04F45" w:rsidRDefault="008B0C8E" w:rsidP="00391A6E">
            <w:pPr>
              <w:pStyle w:val="TableContent"/>
              <w:ind w:left="0"/>
              <w:jc w:val="left"/>
              <w:rPr>
                <w:sz w:val="18"/>
              </w:rPr>
            </w:pPr>
            <w:r w:rsidRPr="00B04F45">
              <w:rPr>
                <w:sz w:val="18"/>
              </w:rPr>
              <w:t>Request for validated Delegation of Rights Assertion</w:t>
            </w:r>
          </w:p>
        </w:tc>
        <w:tc>
          <w:tcPr>
            <w:tcW w:w="720" w:type="dxa"/>
          </w:tcPr>
          <w:p w14:paraId="48B2BC74" w14:textId="77777777" w:rsidR="008B0C8E" w:rsidRPr="00B04F45" w:rsidRDefault="008B0C8E" w:rsidP="00391A6E">
            <w:pPr>
              <w:pStyle w:val="TableContent"/>
              <w:ind w:left="0"/>
              <w:rPr>
                <w:sz w:val="18"/>
              </w:rPr>
            </w:pPr>
            <w:r w:rsidRPr="00B04F45">
              <w:rPr>
                <w:sz w:val="18"/>
              </w:rPr>
              <w:t>Receive</w:t>
            </w:r>
          </w:p>
        </w:tc>
        <w:tc>
          <w:tcPr>
            <w:tcW w:w="2299" w:type="dxa"/>
          </w:tcPr>
          <w:p w14:paraId="0BF4795F"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r>
      <w:tr w:rsidR="005B0FDD" w:rsidRPr="0060122E" w14:paraId="4E8511FD" w14:textId="77777777" w:rsidTr="00B04F45">
        <w:trPr>
          <w:cantSplit/>
          <w:jc w:val="center"/>
        </w:trPr>
        <w:tc>
          <w:tcPr>
            <w:tcW w:w="2659" w:type="dxa"/>
          </w:tcPr>
          <w:p w14:paraId="1CD9F745"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70EFE3F6" w14:textId="77777777" w:rsidR="008B0C8E" w:rsidRPr="00B04F45" w:rsidRDefault="008B0C8E" w:rsidP="00391A6E">
            <w:pPr>
              <w:pStyle w:val="TableContent"/>
              <w:ind w:left="0"/>
              <w:rPr>
                <w:sz w:val="18"/>
              </w:rPr>
            </w:pPr>
            <w:r w:rsidRPr="00B04F45">
              <w:rPr>
                <w:sz w:val="18"/>
              </w:rPr>
              <w:t>Send</w:t>
            </w:r>
          </w:p>
        </w:tc>
        <w:tc>
          <w:tcPr>
            <w:tcW w:w="3780" w:type="dxa"/>
          </w:tcPr>
          <w:p w14:paraId="3E0942A9" w14:textId="77777777" w:rsidR="008B0C8E" w:rsidRPr="00B04F45" w:rsidRDefault="008B0C8E" w:rsidP="00391A6E">
            <w:pPr>
              <w:pStyle w:val="TableContent"/>
              <w:ind w:left="0"/>
              <w:jc w:val="left"/>
              <w:rPr>
                <w:sz w:val="18"/>
              </w:rPr>
            </w:pPr>
            <w:r w:rsidRPr="00B04F45">
              <w:rPr>
                <w:sz w:val="18"/>
              </w:rPr>
              <w:t>Validated Delegation of Rights Assertion</w:t>
            </w:r>
          </w:p>
        </w:tc>
        <w:tc>
          <w:tcPr>
            <w:tcW w:w="720" w:type="dxa"/>
          </w:tcPr>
          <w:p w14:paraId="044F35A0" w14:textId="77777777" w:rsidR="008B0C8E" w:rsidRPr="00B04F45" w:rsidRDefault="008B0C8E" w:rsidP="00391A6E">
            <w:pPr>
              <w:pStyle w:val="TableContent"/>
              <w:ind w:left="0"/>
              <w:rPr>
                <w:sz w:val="18"/>
              </w:rPr>
            </w:pPr>
            <w:r w:rsidRPr="00B04F45">
              <w:rPr>
                <w:sz w:val="18"/>
              </w:rPr>
              <w:t>Receive</w:t>
            </w:r>
          </w:p>
        </w:tc>
        <w:tc>
          <w:tcPr>
            <w:tcW w:w="2299" w:type="dxa"/>
          </w:tcPr>
          <w:p w14:paraId="6DC8E1A3" w14:textId="77777777" w:rsidR="008B0C8E" w:rsidRPr="00B04F45" w:rsidRDefault="00A400E6" w:rsidP="009D572A">
            <w:pPr>
              <w:pStyle w:val="TableContent"/>
              <w:ind w:left="0"/>
              <w:jc w:val="left"/>
              <w:rPr>
                <w:sz w:val="18"/>
              </w:rPr>
            </w:pPr>
            <w:r>
              <w:rPr>
                <w:sz w:val="18"/>
              </w:rPr>
              <w:t>Delegated Signer</w:t>
            </w:r>
            <w:r w:rsidR="009D572A" w:rsidRPr="00B04F45">
              <w:rPr>
                <w:sz w:val="18"/>
              </w:rPr>
              <w:t xml:space="preserve"> </w:t>
            </w:r>
            <w:r w:rsidR="008B0C8E" w:rsidRPr="00B04F45">
              <w:rPr>
                <w:sz w:val="18"/>
              </w:rPr>
              <w:t>Information System</w:t>
            </w:r>
          </w:p>
        </w:tc>
      </w:tr>
      <w:tr w:rsidR="005B0FDD" w:rsidRPr="0060122E" w14:paraId="62DBAD52" w14:textId="77777777" w:rsidTr="00B04F45">
        <w:trPr>
          <w:cantSplit/>
          <w:jc w:val="center"/>
        </w:trPr>
        <w:tc>
          <w:tcPr>
            <w:tcW w:w="2659" w:type="dxa"/>
          </w:tcPr>
          <w:p w14:paraId="621006C7" w14:textId="77777777" w:rsidR="008B0C8E" w:rsidRPr="00B04F45" w:rsidRDefault="009D572A" w:rsidP="009D572A">
            <w:pPr>
              <w:pStyle w:val="TableContent"/>
              <w:ind w:left="0"/>
              <w:jc w:val="left"/>
              <w:rPr>
                <w:sz w:val="18"/>
              </w:rPr>
            </w:pPr>
            <w:r w:rsidRPr="00B04F45">
              <w:rPr>
                <w:sz w:val="18"/>
              </w:rPr>
              <w:t xml:space="preserve">Authorized Signer </w:t>
            </w:r>
            <w:r w:rsidR="008B0C8E" w:rsidRPr="00B04F45">
              <w:rPr>
                <w:sz w:val="18"/>
              </w:rPr>
              <w:t>Information System</w:t>
            </w:r>
          </w:p>
        </w:tc>
        <w:tc>
          <w:tcPr>
            <w:tcW w:w="720" w:type="dxa"/>
          </w:tcPr>
          <w:p w14:paraId="1BE0E167" w14:textId="77777777" w:rsidR="008B0C8E" w:rsidRPr="00B04F45" w:rsidRDefault="008B0C8E" w:rsidP="00391A6E">
            <w:pPr>
              <w:pStyle w:val="TableContent"/>
              <w:ind w:left="0"/>
              <w:rPr>
                <w:sz w:val="18"/>
              </w:rPr>
            </w:pPr>
            <w:r w:rsidRPr="00B04F45">
              <w:rPr>
                <w:sz w:val="18"/>
              </w:rPr>
              <w:t>Send</w:t>
            </w:r>
          </w:p>
        </w:tc>
        <w:tc>
          <w:tcPr>
            <w:tcW w:w="3780" w:type="dxa"/>
          </w:tcPr>
          <w:p w14:paraId="1D33EF7B" w14:textId="77777777" w:rsidR="008B0C8E" w:rsidRPr="00B04F45" w:rsidRDefault="00C95C2C" w:rsidP="00391A6E">
            <w:pPr>
              <w:pStyle w:val="TableContent"/>
              <w:ind w:left="0"/>
              <w:jc w:val="left"/>
              <w:rPr>
                <w:sz w:val="18"/>
              </w:rPr>
            </w:pPr>
            <w:r w:rsidRPr="00B04F45">
              <w:rPr>
                <w:sz w:val="18"/>
              </w:rPr>
              <w:t>Digitally Signed Document</w:t>
            </w:r>
          </w:p>
        </w:tc>
        <w:tc>
          <w:tcPr>
            <w:tcW w:w="720" w:type="dxa"/>
          </w:tcPr>
          <w:p w14:paraId="6C770AF6" w14:textId="77777777" w:rsidR="008B0C8E" w:rsidRPr="00B04F45" w:rsidRDefault="008B0C8E" w:rsidP="00391A6E">
            <w:pPr>
              <w:pStyle w:val="TableContent"/>
              <w:ind w:left="0"/>
              <w:rPr>
                <w:sz w:val="18"/>
              </w:rPr>
            </w:pPr>
            <w:r w:rsidRPr="00B04F45">
              <w:rPr>
                <w:sz w:val="18"/>
              </w:rPr>
              <w:t>Receive</w:t>
            </w:r>
          </w:p>
        </w:tc>
        <w:tc>
          <w:tcPr>
            <w:tcW w:w="2299" w:type="dxa"/>
          </w:tcPr>
          <w:p w14:paraId="2DEC71EF"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r w:rsidR="005B0FDD" w:rsidRPr="0060122E" w14:paraId="62A76267" w14:textId="77777777" w:rsidTr="00B04F45">
        <w:trPr>
          <w:cantSplit/>
          <w:jc w:val="center"/>
        </w:trPr>
        <w:tc>
          <w:tcPr>
            <w:tcW w:w="2659" w:type="dxa"/>
          </w:tcPr>
          <w:p w14:paraId="20951847" w14:textId="77777777" w:rsidR="008B0C8E" w:rsidRPr="00B04F45" w:rsidRDefault="009D572A" w:rsidP="009D572A">
            <w:pPr>
              <w:pStyle w:val="TableContent"/>
              <w:ind w:left="0"/>
              <w:jc w:val="left"/>
              <w:rPr>
                <w:sz w:val="18"/>
              </w:rPr>
            </w:pPr>
            <w:r w:rsidRPr="00B04F45">
              <w:rPr>
                <w:sz w:val="18"/>
              </w:rPr>
              <w:t xml:space="preserve">Delegated Signer </w:t>
            </w:r>
            <w:r w:rsidR="008B0C8E" w:rsidRPr="00B04F45">
              <w:rPr>
                <w:sz w:val="18"/>
              </w:rPr>
              <w:t>Information System</w:t>
            </w:r>
          </w:p>
        </w:tc>
        <w:tc>
          <w:tcPr>
            <w:tcW w:w="720" w:type="dxa"/>
          </w:tcPr>
          <w:p w14:paraId="12D12E71" w14:textId="77777777" w:rsidR="008B0C8E" w:rsidRPr="00B04F45" w:rsidRDefault="008B0C8E" w:rsidP="00391A6E">
            <w:pPr>
              <w:pStyle w:val="TableContent"/>
              <w:ind w:left="0"/>
              <w:rPr>
                <w:sz w:val="18"/>
              </w:rPr>
            </w:pPr>
            <w:r w:rsidRPr="00B04F45">
              <w:rPr>
                <w:sz w:val="18"/>
              </w:rPr>
              <w:t>Send</w:t>
            </w:r>
          </w:p>
        </w:tc>
        <w:tc>
          <w:tcPr>
            <w:tcW w:w="3780" w:type="dxa"/>
          </w:tcPr>
          <w:p w14:paraId="7DEF65EF" w14:textId="77777777" w:rsidR="008B0C8E" w:rsidRPr="00B04F45" w:rsidRDefault="00C95C2C" w:rsidP="00391A6E">
            <w:pPr>
              <w:pStyle w:val="TableContent"/>
              <w:ind w:left="0"/>
              <w:jc w:val="left"/>
              <w:rPr>
                <w:sz w:val="18"/>
              </w:rPr>
            </w:pPr>
            <w:r w:rsidRPr="00B04F45">
              <w:rPr>
                <w:sz w:val="18"/>
              </w:rPr>
              <w:t xml:space="preserve">Digitally Signed Document with </w:t>
            </w:r>
            <w:r w:rsidR="008B0C8E" w:rsidRPr="00B04F45">
              <w:rPr>
                <w:sz w:val="18"/>
              </w:rPr>
              <w:t>validated Delegation of Rights Assertion</w:t>
            </w:r>
          </w:p>
        </w:tc>
        <w:tc>
          <w:tcPr>
            <w:tcW w:w="720" w:type="dxa"/>
          </w:tcPr>
          <w:p w14:paraId="64268D90" w14:textId="77777777" w:rsidR="008B0C8E" w:rsidRPr="00B04F45" w:rsidRDefault="008B0C8E" w:rsidP="00391A6E">
            <w:pPr>
              <w:pStyle w:val="TableContent"/>
              <w:ind w:left="0"/>
              <w:rPr>
                <w:sz w:val="18"/>
              </w:rPr>
            </w:pPr>
            <w:r w:rsidRPr="00B04F45">
              <w:rPr>
                <w:sz w:val="18"/>
              </w:rPr>
              <w:t>Receive</w:t>
            </w:r>
          </w:p>
        </w:tc>
        <w:tc>
          <w:tcPr>
            <w:tcW w:w="2299" w:type="dxa"/>
          </w:tcPr>
          <w:p w14:paraId="3611C460" w14:textId="77777777" w:rsidR="008B0C8E" w:rsidRPr="00B04F45" w:rsidRDefault="009D572A" w:rsidP="009D572A">
            <w:pPr>
              <w:pStyle w:val="TableContent"/>
              <w:ind w:left="0"/>
              <w:jc w:val="left"/>
              <w:rPr>
                <w:sz w:val="18"/>
              </w:rPr>
            </w:pPr>
            <w:r w:rsidRPr="00B04F45">
              <w:rPr>
                <w:sz w:val="18"/>
              </w:rPr>
              <w:t xml:space="preserve">Recipient </w:t>
            </w:r>
            <w:r w:rsidR="008B0C8E" w:rsidRPr="00B04F45">
              <w:rPr>
                <w:sz w:val="18"/>
              </w:rPr>
              <w:t>Information System</w:t>
            </w:r>
          </w:p>
        </w:tc>
      </w:tr>
    </w:tbl>
    <w:p w14:paraId="4A76E6DA" w14:textId="77777777" w:rsidR="008320A1" w:rsidRDefault="008B0C8E" w:rsidP="00B04F45">
      <w:pPr>
        <w:pStyle w:val="Heading2"/>
      </w:pPr>
      <w:bookmarkStart w:id="103" w:name="_Toc374444763"/>
      <w:bookmarkStart w:id="104" w:name="_Toc252486770"/>
      <w:bookmarkStart w:id="105" w:name="_Toc401906689"/>
      <w:r>
        <w:t>System Requirements</w:t>
      </w:r>
      <w:bookmarkEnd w:id="103"/>
      <w:bookmarkEnd w:id="104"/>
      <w:bookmarkEnd w:id="105"/>
    </w:p>
    <w:p w14:paraId="4E832671" w14:textId="77777777" w:rsidR="008320A1" w:rsidRDefault="008B0C8E" w:rsidP="008B0C8E">
      <w:pPr>
        <w:rPr>
          <w:b/>
          <w:color w:val="000000" w:themeColor="text1"/>
        </w:rPr>
      </w:pPr>
      <w:r w:rsidRPr="008E516B">
        <w:rPr>
          <w:color w:val="000000" w:themeColor="text1"/>
        </w:rPr>
        <w:t>This section</w:t>
      </w:r>
      <w:r w:rsidRPr="008E516B">
        <w:rPr>
          <w:b/>
          <w:color w:val="000000" w:themeColor="text1"/>
        </w:rPr>
        <w:t xml:space="preserve"> </w:t>
      </w:r>
      <w:r w:rsidRPr="008E516B">
        <w:rPr>
          <w:color w:val="000000" w:themeColor="text1"/>
        </w:rPr>
        <w:t xml:space="preserve">lists the requirements </w:t>
      </w:r>
      <w:r w:rsidRPr="008055C4">
        <w:rPr>
          <w:color w:val="000000" w:themeColor="text1"/>
        </w:rPr>
        <w:t>internal to the system</w:t>
      </w:r>
      <w:r w:rsidRPr="008E516B">
        <w:rPr>
          <w:color w:val="000000" w:themeColor="text1"/>
        </w:rPr>
        <w:t xml:space="preserve"> necessary to participate successfully in the transaction. System requirements may also detail a required workflow that is essential to the Use Case.</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2369"/>
        <w:gridCol w:w="7701"/>
      </w:tblGrid>
      <w:tr w:rsidR="008B0C8E" w:rsidRPr="00B04F45" w14:paraId="31C045A0" w14:textId="77777777" w:rsidTr="00280E51">
        <w:trPr>
          <w:cantSplit/>
          <w:trHeight w:val="360"/>
          <w:tblHeader/>
          <w:jc w:val="center"/>
        </w:trPr>
        <w:tc>
          <w:tcPr>
            <w:tcW w:w="10196" w:type="dxa"/>
            <w:gridSpan w:val="2"/>
            <w:tcBorders>
              <w:bottom w:val="single" w:sz="6" w:space="0" w:color="auto"/>
            </w:tcBorders>
            <w:shd w:val="clear" w:color="auto" w:fill="F3F3F3"/>
          </w:tcPr>
          <w:p w14:paraId="18669073" w14:textId="77777777" w:rsidR="008B0C8E" w:rsidRPr="00B04F45" w:rsidRDefault="008B0C8E" w:rsidP="003519F0">
            <w:pPr>
              <w:spacing w:before="40" w:after="40"/>
              <w:ind w:left="0"/>
              <w:jc w:val="center"/>
              <w:rPr>
                <w:rFonts w:ascii="Arial Narrow" w:hAnsi="Arial Narrow" w:cs="Lucida Sans Unicode"/>
                <w:b/>
              </w:rPr>
            </w:pPr>
            <w:bookmarkStart w:id="106" w:name="_Toc374444922"/>
            <w:bookmarkStart w:id="107" w:name="_Toc252486812"/>
            <w:r w:rsidRPr="00F319A3">
              <w:rPr>
                <w:rFonts w:ascii="Arial Narrow" w:hAnsi="Arial Narrow" w:cs="Lucida Sans Unicode"/>
                <w:b/>
              </w:rPr>
              <w:t xml:space="preserve">Table </w:t>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STYLEREF 1 \s </w:instrText>
            </w:r>
            <w:r w:rsidR="00EC0A89" w:rsidRPr="00F319A3">
              <w:rPr>
                <w:rFonts w:ascii="Arial Narrow" w:hAnsi="Arial Narrow" w:cs="Lucida Sans Unicode"/>
                <w:b/>
              </w:rPr>
              <w:fldChar w:fldCharType="separate"/>
            </w:r>
            <w:r w:rsidR="008C7430">
              <w:rPr>
                <w:rFonts w:ascii="Arial Narrow" w:hAnsi="Arial Narrow" w:cs="Lucida Sans Unicode"/>
                <w:b/>
                <w:noProof/>
              </w:rPr>
              <w:t>2</w:t>
            </w:r>
            <w:r w:rsidR="00EC0A89" w:rsidRPr="00F319A3">
              <w:rPr>
                <w:rFonts w:ascii="Arial Narrow" w:hAnsi="Arial Narrow" w:cs="Lucida Sans Unicode"/>
                <w:b/>
              </w:rPr>
              <w:fldChar w:fldCharType="end"/>
            </w:r>
            <w:r w:rsidRPr="00F319A3">
              <w:rPr>
                <w:rFonts w:ascii="Arial Narrow" w:hAnsi="Arial Narrow" w:cs="Lucida Sans Unicode"/>
                <w:b/>
              </w:rPr>
              <w:noBreakHyphen/>
            </w:r>
            <w:r w:rsidR="00EC0A89" w:rsidRPr="00F319A3">
              <w:rPr>
                <w:rFonts w:ascii="Arial Narrow" w:hAnsi="Arial Narrow" w:cs="Lucida Sans Unicode"/>
                <w:b/>
              </w:rPr>
              <w:fldChar w:fldCharType="begin"/>
            </w:r>
            <w:r w:rsidRPr="00F319A3">
              <w:rPr>
                <w:rFonts w:ascii="Arial Narrow" w:hAnsi="Arial Narrow" w:cs="Lucida Sans Unicode"/>
                <w:b/>
              </w:rPr>
              <w:instrText xml:space="preserve"> SEQ Table \* ARABIC \s 1 </w:instrText>
            </w:r>
            <w:r w:rsidR="00EC0A89" w:rsidRPr="00F319A3">
              <w:rPr>
                <w:rFonts w:ascii="Arial Narrow" w:hAnsi="Arial Narrow" w:cs="Lucida Sans Unicode"/>
                <w:b/>
              </w:rPr>
              <w:fldChar w:fldCharType="separate"/>
            </w:r>
            <w:r w:rsidR="008C7430">
              <w:rPr>
                <w:rFonts w:ascii="Arial Narrow" w:hAnsi="Arial Narrow" w:cs="Lucida Sans Unicode"/>
                <w:b/>
                <w:noProof/>
              </w:rPr>
              <w:t>4</w:t>
            </w:r>
            <w:r w:rsidR="00EC0A89" w:rsidRPr="00F319A3">
              <w:rPr>
                <w:rFonts w:ascii="Arial Narrow" w:hAnsi="Arial Narrow" w:cs="Lucida Sans Unicode"/>
                <w:b/>
              </w:rPr>
              <w:fldChar w:fldCharType="end"/>
            </w:r>
            <w:r w:rsidRPr="00F319A3">
              <w:rPr>
                <w:rFonts w:ascii="Arial Narrow" w:hAnsi="Arial Narrow" w:cs="Lucida Sans Unicode"/>
                <w:b/>
              </w:rPr>
              <w:t>. System Requirements</w:t>
            </w:r>
            <w:bookmarkEnd w:id="106"/>
            <w:bookmarkEnd w:id="107"/>
          </w:p>
        </w:tc>
      </w:tr>
      <w:tr w:rsidR="00280E51" w:rsidRPr="00263796" w14:paraId="4742E11B" w14:textId="77777777" w:rsidTr="00280E51">
        <w:trPr>
          <w:cantSplit/>
          <w:trHeight w:val="360"/>
          <w:tblHeader/>
          <w:jc w:val="center"/>
        </w:trPr>
        <w:tc>
          <w:tcPr>
            <w:tcW w:w="2398" w:type="dxa"/>
            <w:tcBorders>
              <w:top w:val="single" w:sz="6" w:space="0" w:color="auto"/>
              <w:bottom w:val="single" w:sz="6" w:space="0" w:color="auto"/>
              <w:right w:val="single" w:sz="6" w:space="0" w:color="auto"/>
            </w:tcBorders>
            <w:shd w:val="clear" w:color="auto" w:fill="F3F3F3"/>
          </w:tcPr>
          <w:p w14:paraId="383BC74B" w14:textId="77777777" w:rsidR="008B0C8E" w:rsidRPr="00263796" w:rsidRDefault="008B0C8E" w:rsidP="00FC57B7">
            <w:pPr>
              <w:pStyle w:val="TableContent"/>
              <w:keepNext/>
              <w:keepLines/>
              <w:ind w:left="0"/>
              <w:jc w:val="left"/>
              <w:rPr>
                <w:b/>
              </w:rPr>
            </w:pPr>
            <w:r w:rsidRPr="00263796">
              <w:rPr>
                <w:b/>
              </w:rPr>
              <w:t>System</w:t>
            </w:r>
          </w:p>
        </w:tc>
        <w:tc>
          <w:tcPr>
            <w:tcW w:w="7798" w:type="dxa"/>
            <w:tcBorders>
              <w:top w:val="single" w:sz="6" w:space="0" w:color="auto"/>
              <w:left w:val="single" w:sz="6" w:space="0" w:color="auto"/>
              <w:bottom w:val="single" w:sz="6" w:space="0" w:color="auto"/>
            </w:tcBorders>
            <w:shd w:val="clear" w:color="auto" w:fill="F3F3F3"/>
          </w:tcPr>
          <w:p w14:paraId="68595C9D" w14:textId="77777777" w:rsidR="008B0C8E" w:rsidRPr="00263796" w:rsidRDefault="008B0C8E" w:rsidP="00FC57B7">
            <w:pPr>
              <w:pStyle w:val="TableContent"/>
              <w:keepNext/>
              <w:keepLines/>
              <w:ind w:left="0"/>
              <w:jc w:val="left"/>
              <w:rPr>
                <w:b/>
                <w:lang w:eastAsia="de-DE"/>
              </w:rPr>
            </w:pPr>
            <w:r w:rsidRPr="00263796">
              <w:rPr>
                <w:b/>
              </w:rPr>
              <w:t>System Requirement</w:t>
            </w:r>
          </w:p>
        </w:tc>
      </w:tr>
      <w:tr w:rsidR="00280E51" w:rsidRPr="0060122E" w14:paraId="41A6D2CC" w14:textId="77777777" w:rsidTr="00280E51">
        <w:trPr>
          <w:trHeight w:val="242"/>
          <w:jc w:val="center"/>
        </w:trPr>
        <w:tc>
          <w:tcPr>
            <w:tcW w:w="2398" w:type="dxa"/>
            <w:tcBorders>
              <w:top w:val="single" w:sz="6" w:space="0" w:color="auto"/>
            </w:tcBorders>
          </w:tcPr>
          <w:p w14:paraId="6BC29C20" w14:textId="77777777" w:rsidR="008B0C8E" w:rsidRPr="00B04F45" w:rsidRDefault="008824C2" w:rsidP="008824C2">
            <w:pPr>
              <w:pStyle w:val="TableContent"/>
              <w:ind w:left="0"/>
              <w:jc w:val="left"/>
              <w:rPr>
                <w:sz w:val="18"/>
              </w:rPr>
            </w:pPr>
            <w:r w:rsidRPr="00B04F45">
              <w:rPr>
                <w:sz w:val="18"/>
              </w:rPr>
              <w:t xml:space="preserve">Recipient </w:t>
            </w:r>
            <w:r w:rsidR="008B0C8E" w:rsidRPr="00B04F45">
              <w:rPr>
                <w:sz w:val="18"/>
              </w:rPr>
              <w:t>Information System</w:t>
            </w:r>
          </w:p>
        </w:tc>
        <w:tc>
          <w:tcPr>
            <w:tcW w:w="7798" w:type="dxa"/>
            <w:tcBorders>
              <w:top w:val="single" w:sz="6" w:space="0" w:color="auto"/>
            </w:tcBorders>
          </w:tcPr>
          <w:p w14:paraId="23EC773B" w14:textId="77777777" w:rsidR="008B0C8E" w:rsidRPr="00B04F45" w:rsidRDefault="008B0C8E" w:rsidP="00F40D66">
            <w:pPr>
              <w:pStyle w:val="TableContent"/>
              <w:ind w:left="0"/>
              <w:jc w:val="left"/>
              <w:rPr>
                <w:sz w:val="18"/>
              </w:rPr>
            </w:pPr>
            <w:r w:rsidRPr="00B54629">
              <w:rPr>
                <w:sz w:val="18"/>
              </w:rPr>
              <w:t>Verify Delegation of Rights</w:t>
            </w:r>
            <w:r w:rsidRPr="00B04F45">
              <w:rPr>
                <w:sz w:val="18"/>
              </w:rPr>
              <w:t xml:space="preserve"> (if any), </w:t>
            </w:r>
            <w:r w:rsidR="00CE65F9" w:rsidRPr="00B04F45">
              <w:rPr>
                <w:sz w:val="18"/>
              </w:rPr>
              <w:t>D</w:t>
            </w:r>
            <w:r w:rsidRPr="00B04F45">
              <w:rPr>
                <w:sz w:val="18"/>
              </w:rPr>
              <w:t xml:space="preserve">igital </w:t>
            </w:r>
            <w:r w:rsidR="00CE65F9" w:rsidRPr="00B04F45">
              <w:rPr>
                <w:sz w:val="18"/>
              </w:rPr>
              <w:t>S</w:t>
            </w:r>
            <w:r w:rsidRPr="00B04F45">
              <w:rPr>
                <w:sz w:val="18"/>
              </w:rPr>
              <w:t>ignatures, traceability to regist</w:t>
            </w:r>
            <w:r w:rsidR="00A400E6">
              <w:rPr>
                <w:sz w:val="18"/>
              </w:rPr>
              <w:t>ered provider, and validate</w:t>
            </w:r>
            <w:r w:rsidRPr="00B04F45">
              <w:rPr>
                <w:sz w:val="18"/>
              </w:rPr>
              <w:t xml:space="preserve"> integrity of Document </w:t>
            </w:r>
          </w:p>
        </w:tc>
      </w:tr>
      <w:tr w:rsidR="00280E51" w:rsidRPr="0060122E" w14:paraId="67B97F5E" w14:textId="77777777" w:rsidTr="00280E51">
        <w:trPr>
          <w:trHeight w:val="287"/>
          <w:jc w:val="center"/>
        </w:trPr>
        <w:tc>
          <w:tcPr>
            <w:tcW w:w="2398" w:type="dxa"/>
          </w:tcPr>
          <w:p w14:paraId="37F1B713" w14:textId="77777777" w:rsidR="008B0C8E" w:rsidRPr="00B04F45" w:rsidRDefault="008824C2" w:rsidP="008824C2">
            <w:pPr>
              <w:pStyle w:val="TableContent"/>
              <w:ind w:left="0"/>
              <w:jc w:val="left"/>
              <w:rPr>
                <w:sz w:val="18"/>
              </w:rPr>
            </w:pPr>
            <w:r w:rsidRPr="00B04F45">
              <w:rPr>
                <w:sz w:val="18"/>
              </w:rPr>
              <w:t xml:space="preserve">Authorized Signer </w:t>
            </w:r>
            <w:r w:rsidR="008B0C8E" w:rsidRPr="00B04F45">
              <w:rPr>
                <w:sz w:val="18"/>
              </w:rPr>
              <w:t>Information System</w:t>
            </w:r>
          </w:p>
        </w:tc>
        <w:tc>
          <w:tcPr>
            <w:tcW w:w="7798" w:type="dxa"/>
          </w:tcPr>
          <w:p w14:paraId="4F091B02" w14:textId="77777777" w:rsidR="008320A1" w:rsidRPr="00B04F45" w:rsidRDefault="008B0C8E" w:rsidP="008C4C45">
            <w:pPr>
              <w:pStyle w:val="TableContent"/>
              <w:ind w:left="0"/>
              <w:jc w:val="left"/>
              <w:rPr>
                <w:sz w:val="18"/>
              </w:rPr>
            </w:pPr>
            <w:r w:rsidRPr="00B04F45">
              <w:rPr>
                <w:sz w:val="18"/>
              </w:rPr>
              <w:t>Incorporate signing Digital Certificate</w:t>
            </w:r>
          </w:p>
          <w:p w14:paraId="2B5E0407" w14:textId="77777777" w:rsidR="008320A1" w:rsidRPr="00B04F45" w:rsidRDefault="008B0C8E" w:rsidP="008C4C45">
            <w:pPr>
              <w:pStyle w:val="TableContent"/>
              <w:ind w:left="0"/>
              <w:jc w:val="left"/>
              <w:rPr>
                <w:sz w:val="18"/>
              </w:rPr>
            </w:pPr>
            <w:r w:rsidRPr="00B04F45">
              <w:rPr>
                <w:sz w:val="18"/>
              </w:rPr>
              <w:t>Create Delegation of Rights if required</w:t>
            </w:r>
          </w:p>
          <w:p w14:paraId="50CD5463" w14:textId="77777777" w:rsidR="008320A1" w:rsidRPr="00B04F45" w:rsidRDefault="008B0C8E" w:rsidP="008C4C45">
            <w:pPr>
              <w:pStyle w:val="TableContent"/>
              <w:ind w:left="0"/>
              <w:jc w:val="left"/>
              <w:rPr>
                <w:sz w:val="18"/>
              </w:rPr>
            </w:pPr>
            <w:r w:rsidRPr="00B54629">
              <w:rPr>
                <w:sz w:val="18"/>
              </w:rPr>
              <w:t>Respond to request to Validate Delegation of Rights Assertion</w:t>
            </w:r>
          </w:p>
          <w:p w14:paraId="702B3D9E"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45E7C691" w14:textId="77777777" w:rsidR="008B0C8E" w:rsidRPr="00B04F45" w:rsidRDefault="008B0C8E" w:rsidP="00F40D66">
            <w:pPr>
              <w:pStyle w:val="TableContent"/>
              <w:ind w:left="0"/>
              <w:jc w:val="left"/>
              <w:rPr>
                <w:sz w:val="18"/>
              </w:rPr>
            </w:pPr>
            <w:r w:rsidRPr="00B04F45">
              <w:rPr>
                <w:sz w:val="18"/>
              </w:rPr>
              <w:t>Apply non-repudiation Digital Signature to Delegation of Rights Assertion, and Documents and creates Signature Artifacts</w:t>
            </w:r>
          </w:p>
        </w:tc>
      </w:tr>
      <w:tr w:rsidR="00280E51" w:rsidRPr="0060122E" w14:paraId="542897A7" w14:textId="77777777" w:rsidTr="00280E51">
        <w:trPr>
          <w:trHeight w:val="287"/>
          <w:jc w:val="center"/>
        </w:trPr>
        <w:tc>
          <w:tcPr>
            <w:tcW w:w="2398" w:type="dxa"/>
          </w:tcPr>
          <w:p w14:paraId="5258190E" w14:textId="77777777" w:rsidR="008B0C8E" w:rsidRPr="00B04F45" w:rsidRDefault="008824C2" w:rsidP="008824C2">
            <w:pPr>
              <w:pStyle w:val="TableContent"/>
              <w:ind w:left="0"/>
              <w:jc w:val="left"/>
              <w:rPr>
                <w:sz w:val="18"/>
              </w:rPr>
            </w:pPr>
            <w:r w:rsidRPr="00B04F45">
              <w:rPr>
                <w:sz w:val="18"/>
              </w:rPr>
              <w:t xml:space="preserve">Delegated Signer </w:t>
            </w:r>
            <w:r w:rsidR="008B0C8E" w:rsidRPr="00B04F45">
              <w:rPr>
                <w:sz w:val="18"/>
              </w:rPr>
              <w:t xml:space="preserve">Information System (usually the same as </w:t>
            </w:r>
            <w:r w:rsidRPr="00B04F45">
              <w:rPr>
                <w:sz w:val="18"/>
              </w:rPr>
              <w:t xml:space="preserve">Authorized Signer </w:t>
            </w:r>
            <w:r w:rsidR="008B0C8E" w:rsidRPr="00B04F45">
              <w:rPr>
                <w:sz w:val="18"/>
              </w:rPr>
              <w:t>Information System</w:t>
            </w:r>
            <w:r w:rsidR="00B861C8" w:rsidRPr="00B04F45">
              <w:rPr>
                <w:sz w:val="18"/>
              </w:rPr>
              <w:t>)</w:t>
            </w:r>
          </w:p>
        </w:tc>
        <w:tc>
          <w:tcPr>
            <w:tcW w:w="7798" w:type="dxa"/>
          </w:tcPr>
          <w:p w14:paraId="18C61B1C" w14:textId="77777777" w:rsidR="008320A1" w:rsidRPr="00B04F45" w:rsidRDefault="008B0C8E" w:rsidP="008C4C45">
            <w:pPr>
              <w:pStyle w:val="TableContent"/>
              <w:ind w:left="0"/>
              <w:jc w:val="left"/>
              <w:rPr>
                <w:sz w:val="18"/>
              </w:rPr>
            </w:pPr>
            <w:r w:rsidRPr="00B04F45">
              <w:rPr>
                <w:sz w:val="18"/>
              </w:rPr>
              <w:t>Incorporate signing Digital Certificate</w:t>
            </w:r>
          </w:p>
          <w:p w14:paraId="030ABFAB" w14:textId="77777777" w:rsidR="008320A1" w:rsidRPr="00B04F45" w:rsidRDefault="008B0C8E" w:rsidP="008C4C45">
            <w:pPr>
              <w:pStyle w:val="TableContent"/>
              <w:ind w:left="0"/>
              <w:jc w:val="left"/>
              <w:rPr>
                <w:sz w:val="18"/>
              </w:rPr>
            </w:pPr>
            <w:r w:rsidRPr="00B54629">
              <w:rPr>
                <w:sz w:val="18"/>
              </w:rPr>
              <w:t>Request Validated Delegation of Rights</w:t>
            </w:r>
          </w:p>
          <w:p w14:paraId="4E67A2F7" w14:textId="77777777" w:rsidR="008320A1" w:rsidRPr="00B04F45" w:rsidRDefault="00A400E6" w:rsidP="008C4C45">
            <w:pPr>
              <w:pStyle w:val="TableContent"/>
              <w:ind w:left="0"/>
              <w:jc w:val="left"/>
              <w:rPr>
                <w:sz w:val="18"/>
              </w:rPr>
            </w:pPr>
            <w:r>
              <w:rPr>
                <w:sz w:val="18"/>
              </w:rPr>
              <w:t>Perform</w:t>
            </w:r>
            <w:r w:rsidR="008B0C8E" w:rsidRPr="00B04F45">
              <w:rPr>
                <w:sz w:val="18"/>
              </w:rPr>
              <w:t xml:space="preserve"> actions on a Document (create, modify, read)</w:t>
            </w:r>
          </w:p>
          <w:p w14:paraId="78E3BF23" w14:textId="77777777" w:rsidR="008B0C8E" w:rsidRPr="00B04F45" w:rsidRDefault="008B0C8E" w:rsidP="00F40D66">
            <w:pPr>
              <w:pStyle w:val="TableContent"/>
              <w:ind w:left="0"/>
              <w:jc w:val="left"/>
              <w:rPr>
                <w:sz w:val="18"/>
              </w:rPr>
            </w:pPr>
            <w:r w:rsidRPr="00B04F45">
              <w:rPr>
                <w:sz w:val="18"/>
              </w:rPr>
              <w:t xml:space="preserve">Apply non-repudiation Digital Signature to Documents, </w:t>
            </w:r>
            <w:r w:rsidRPr="00B54629">
              <w:rPr>
                <w:sz w:val="18"/>
              </w:rPr>
              <w:t>creates Signature Artifacts and attaches validated Delegation of Rights Assertion</w:t>
            </w:r>
          </w:p>
        </w:tc>
      </w:tr>
    </w:tbl>
    <w:p w14:paraId="344EB7E9" w14:textId="77777777" w:rsidR="008320A1" w:rsidRDefault="008320A1" w:rsidP="008B0C8E"/>
    <w:p w14:paraId="4AF2421B" w14:textId="77777777" w:rsidR="008320A1" w:rsidRDefault="005176A7" w:rsidP="00B04F45">
      <w:pPr>
        <w:pStyle w:val="Heading1"/>
      </w:pPr>
      <w:bookmarkStart w:id="108" w:name="_Toc374444764"/>
      <w:bookmarkStart w:id="109" w:name="_Toc252486771"/>
      <w:bookmarkStart w:id="110" w:name="_Toc401906690"/>
      <w:r>
        <w:lastRenderedPageBreak/>
        <w:t xml:space="preserve">Digital Signature </w:t>
      </w:r>
      <w:r w:rsidR="007712F7">
        <w:t>Processes</w:t>
      </w:r>
      <w:bookmarkEnd w:id="108"/>
      <w:bookmarkEnd w:id="109"/>
      <w:bookmarkEnd w:id="110"/>
    </w:p>
    <w:p w14:paraId="4ADEE531" w14:textId="77777777" w:rsidR="008320A1" w:rsidRDefault="005A17F2" w:rsidP="0035492E">
      <w:r>
        <w:t xml:space="preserve">This section describes the standards, and process required to create a Digital Signature and apply it </w:t>
      </w:r>
      <w:r w:rsidR="00CF0A85">
        <w:t>to</w:t>
      </w:r>
      <w:r>
        <w:t xml:space="preserve"> a CDA document.</w:t>
      </w:r>
      <w:r w:rsidR="00D7499B">
        <w:t xml:space="preserve"> </w:t>
      </w:r>
      <w:r>
        <w:t xml:space="preserve">The following sections describe the </w:t>
      </w:r>
      <w:r w:rsidR="0097279C">
        <w:t>detailed</w:t>
      </w:r>
      <w:r>
        <w:t xml:space="preserve"> requirements</w:t>
      </w:r>
      <w:r w:rsidR="00FA7453">
        <w:t xml:space="preserve"> to:</w:t>
      </w:r>
    </w:p>
    <w:p w14:paraId="640B6B68" w14:textId="77777777" w:rsidR="008320A1" w:rsidRDefault="005A17F2" w:rsidP="00BC714C">
      <w:pPr>
        <w:pStyle w:val="ListParagraph"/>
        <w:numPr>
          <w:ilvl w:val="0"/>
          <w:numId w:val="36"/>
        </w:numPr>
      </w:pPr>
      <w:r>
        <w:t>Define the standards and process for creating a Digital Signature</w:t>
      </w:r>
      <w:r w:rsidR="00CF0A85">
        <w:t>.</w:t>
      </w:r>
    </w:p>
    <w:p w14:paraId="2524501F" w14:textId="77777777" w:rsidR="008320A1" w:rsidRDefault="005A17F2" w:rsidP="00BC714C">
      <w:pPr>
        <w:pStyle w:val="ListParagraph"/>
        <w:numPr>
          <w:ilvl w:val="0"/>
          <w:numId w:val="36"/>
        </w:numPr>
      </w:pPr>
      <w:r>
        <w:t>Define the standards and process for creating and validating a Delegation of Rights</w:t>
      </w:r>
      <w:r w:rsidR="00CF0A85">
        <w:t>.</w:t>
      </w:r>
    </w:p>
    <w:p w14:paraId="7D2278D8" w14:textId="77777777" w:rsidR="008320A1" w:rsidRPr="00B54629" w:rsidRDefault="00010F3E" w:rsidP="00BC714C">
      <w:pPr>
        <w:pStyle w:val="ListParagraph"/>
        <w:numPr>
          <w:ilvl w:val="0"/>
          <w:numId w:val="36"/>
        </w:numPr>
      </w:pPr>
      <w:r>
        <w:t xml:space="preserve">Define the standards and process for </w:t>
      </w:r>
      <w:r w:rsidR="005A17F2">
        <w:t xml:space="preserve">adding the Digital Signature </w:t>
      </w:r>
      <w:r w:rsidRPr="00B54629">
        <w:t>and where appropriate the Delegation of Rights artifact to a CDA docum</w:t>
      </w:r>
      <w:r w:rsidR="00CF0A85" w:rsidRPr="00B54629">
        <w:t>e</w:t>
      </w:r>
      <w:r w:rsidRPr="00B54629">
        <w:t>nt</w:t>
      </w:r>
      <w:r w:rsidR="00CF0A85" w:rsidRPr="00B54629">
        <w:t>.</w:t>
      </w:r>
    </w:p>
    <w:p w14:paraId="2E82F087" w14:textId="77777777" w:rsidR="008320A1" w:rsidRDefault="00010F3E" w:rsidP="00BC714C">
      <w:pPr>
        <w:pStyle w:val="ListParagraph"/>
        <w:numPr>
          <w:ilvl w:val="0"/>
          <w:numId w:val="36"/>
        </w:numPr>
      </w:pPr>
      <w:r w:rsidRPr="00B54629">
        <w:t>Define the process for validating the Digital Signa</w:t>
      </w:r>
      <w:r w:rsidR="00A400E6" w:rsidRPr="00B54629">
        <w:t>tures and Delegation of Rights a</w:t>
      </w:r>
      <w:r w:rsidR="0097279C" w:rsidRPr="00B54629">
        <w:t>rtifact</w:t>
      </w:r>
      <w:r w:rsidRPr="00B54629">
        <w:t xml:space="preserve"> on a Signed CDA document</w:t>
      </w:r>
      <w:r w:rsidR="00CF0A85">
        <w:t>.</w:t>
      </w:r>
    </w:p>
    <w:p w14:paraId="705240D5" w14:textId="77777777" w:rsidR="008320A1" w:rsidRDefault="005176A7" w:rsidP="0035492E">
      <w:r>
        <w:t>Note</w:t>
      </w:r>
      <w:r w:rsidR="00C275C8">
        <w:t>s:</w:t>
      </w:r>
    </w:p>
    <w:p w14:paraId="1E8E2AC2" w14:textId="51D84872" w:rsidR="008320A1" w:rsidRDefault="00FA7453" w:rsidP="00C41BF2">
      <w:pPr>
        <w:pStyle w:val="ListParagraph"/>
        <w:numPr>
          <w:ilvl w:val="0"/>
          <w:numId w:val="43"/>
        </w:numPr>
      </w:pPr>
      <w:r>
        <w:t xml:space="preserve">This implementation guide </w:t>
      </w:r>
      <w:r w:rsidR="00C41BF2">
        <w:t>stores the Digital S</w:t>
      </w:r>
      <w:r>
        <w:t>ignature artifacts describe</w:t>
      </w:r>
      <w:r w:rsidR="00A42CD4">
        <w:t>d</w:t>
      </w:r>
      <w:r>
        <w:t xml:space="preserve"> in this section in the</w:t>
      </w:r>
      <w:r w:rsidR="008320A1">
        <w:t xml:space="preserve"> </w:t>
      </w:r>
      <w:proofErr w:type="spellStart"/>
      <w:proofErr w:type="gramStart"/>
      <w:r w:rsidRPr="00C41BF2">
        <w:rPr>
          <w:rFonts w:ascii="Courier New" w:hAnsi="Courier New" w:cs="Courier New"/>
        </w:rPr>
        <w:t>sdtc:signatureText</w:t>
      </w:r>
      <w:proofErr w:type="spellEnd"/>
      <w:proofErr w:type="gramEnd"/>
      <w:r>
        <w:t xml:space="preserve"> element</w:t>
      </w:r>
      <w:r w:rsidR="00B0077B">
        <w:t xml:space="preserve">. </w:t>
      </w:r>
    </w:p>
    <w:p w14:paraId="4F0B2639" w14:textId="77777777" w:rsidR="008320A1" w:rsidRDefault="00C275C8" w:rsidP="00E97BF9">
      <w:pPr>
        <w:pStyle w:val="ListParagraph"/>
        <w:numPr>
          <w:ilvl w:val="0"/>
          <w:numId w:val="43"/>
        </w:numPr>
      </w:pPr>
      <w:r w:rsidRPr="006548A4">
        <w:t xml:space="preserve">The process </w:t>
      </w:r>
      <w:r w:rsidR="00E35782" w:rsidRPr="006548A4">
        <w:t>defined in this IG provides for a signature over the entire CDA excluding all</w:t>
      </w:r>
      <w:r w:rsidR="00F82321" w:rsidRPr="006548A4">
        <w:t xml:space="preserve"> occurrences in the </w:t>
      </w:r>
      <w:r w:rsidR="00BA62A7">
        <w:t>h</w:t>
      </w:r>
      <w:r w:rsidR="00F82321" w:rsidRPr="006548A4">
        <w:t xml:space="preserve">eader for </w:t>
      </w:r>
      <w:proofErr w:type="spellStart"/>
      <w:r w:rsidR="00F82321" w:rsidRPr="006548A4">
        <w:rPr>
          <w:rFonts w:ascii="Courier New" w:hAnsi="Courier New" w:cs="Courier New"/>
        </w:rPr>
        <w:t>legalAuthenticator</w:t>
      </w:r>
      <w:proofErr w:type="spellEnd"/>
      <w:r w:rsidR="00F82321" w:rsidRPr="006548A4">
        <w:t xml:space="preserve"> and </w:t>
      </w:r>
      <w:r w:rsidR="00F82321" w:rsidRPr="006548A4">
        <w:rPr>
          <w:rFonts w:ascii="Courier New" w:hAnsi="Courier New" w:cs="Courier New"/>
        </w:rPr>
        <w:t>authenticator</w:t>
      </w:r>
      <w:r w:rsidR="00E35782" w:rsidRPr="00B04F45">
        <w:t>.</w:t>
      </w:r>
      <w:r w:rsidR="00BA62A7" w:rsidRPr="00B04F45">
        <w:t xml:space="preserve"> </w:t>
      </w:r>
      <w:r w:rsidR="00E97BF9" w:rsidRPr="00E97BF9">
        <w:t xml:space="preserve">By excluding </w:t>
      </w:r>
      <w:proofErr w:type="spellStart"/>
      <w:r w:rsidR="00E97BF9" w:rsidRPr="00330711">
        <w:rPr>
          <w:rFonts w:ascii="Courier New" w:hAnsi="Courier New" w:cs="Courier New"/>
        </w:rPr>
        <w:t>legalAuthenticator</w:t>
      </w:r>
      <w:proofErr w:type="spellEnd"/>
      <w:r w:rsidR="00E97BF9" w:rsidRPr="00B04F45">
        <w:t xml:space="preserve"> </w:t>
      </w:r>
      <w:r w:rsidR="00E97BF9" w:rsidRPr="00BA62A7">
        <w:t>and</w:t>
      </w:r>
      <w:r w:rsidR="00E97BF9" w:rsidRPr="00B04F45">
        <w:t xml:space="preserve"> </w:t>
      </w:r>
      <w:r w:rsidR="00E97BF9" w:rsidRPr="00330711">
        <w:rPr>
          <w:rFonts w:ascii="Courier New" w:hAnsi="Courier New" w:cs="Courier New"/>
        </w:rPr>
        <w:t>authenticator</w:t>
      </w:r>
      <w:r w:rsidR="00E97BF9" w:rsidRPr="00E97BF9">
        <w:t xml:space="preserve"> </w:t>
      </w:r>
      <w:r w:rsidR="00E97BF9">
        <w:t xml:space="preserve">participant occurrences </w:t>
      </w:r>
      <w:r w:rsidR="00E97BF9" w:rsidRPr="00E97BF9">
        <w:t>from the calculation of the Digest, each additional signing event (e.g. additional authen</w:t>
      </w:r>
      <w:r w:rsidR="00E97BF9">
        <w:t>t</w:t>
      </w:r>
      <w:r w:rsidR="00E97BF9" w:rsidRPr="00E97BF9">
        <w:t>icators) will not alter the information signed by a prior signer and therefore</w:t>
      </w:r>
      <w:r w:rsidR="00E97BF9">
        <w:t xml:space="preserve"> will not invalidate their </w:t>
      </w:r>
      <w:r w:rsidR="00C41BF2">
        <w:t>D</w:t>
      </w:r>
      <w:r w:rsidR="00E97BF9">
        <w:t xml:space="preserve">igital </w:t>
      </w:r>
      <w:r w:rsidR="00C41BF2">
        <w:t>S</w:t>
      </w:r>
      <w:r w:rsidR="00E97BF9" w:rsidRPr="00E97BF9">
        <w:t>ignature.</w:t>
      </w:r>
    </w:p>
    <w:p w14:paraId="79C63910" w14:textId="77777777" w:rsidR="008320A1" w:rsidRDefault="00E97BF9" w:rsidP="00E97BF9">
      <w:pPr>
        <w:pStyle w:val="ListParagraph"/>
        <w:numPr>
          <w:ilvl w:val="0"/>
          <w:numId w:val="43"/>
        </w:numPr>
      </w:pPr>
      <w:r>
        <w:t xml:space="preserve">Through appropriate use of both </w:t>
      </w:r>
      <w:proofErr w:type="spellStart"/>
      <w:r w:rsidRPr="00FC57B7">
        <w:rPr>
          <w:rFonts w:ascii="Courier New" w:hAnsi="Courier New" w:cs="Courier New"/>
        </w:rPr>
        <w:t>si</w:t>
      </w:r>
      <w:r w:rsidR="00C41BF2" w:rsidRPr="00FC57B7">
        <w:rPr>
          <w:rFonts w:ascii="Courier New" w:hAnsi="Courier New" w:cs="Courier New"/>
        </w:rPr>
        <w:t>gnerRole</w:t>
      </w:r>
      <w:proofErr w:type="spellEnd"/>
      <w:r w:rsidR="00C41BF2">
        <w:t xml:space="preserve"> and </w:t>
      </w:r>
      <w:proofErr w:type="spellStart"/>
      <w:r w:rsidR="00C41BF2" w:rsidRPr="00FC57B7">
        <w:rPr>
          <w:rFonts w:ascii="Courier New" w:hAnsi="Courier New" w:cs="Courier New"/>
        </w:rPr>
        <w:t>signaturePurpose</w:t>
      </w:r>
      <w:proofErr w:type="spellEnd"/>
      <w:r w:rsidR="00C41BF2">
        <w:t>, Digital S</w:t>
      </w:r>
      <w:r>
        <w:t>ignatures can accommodate co-signatures on any CDA (e.g. multiple Authorized Signers can indicate that they are co-authors). In addition, since the XAdES-X-L standard use</w:t>
      </w:r>
      <w:r w:rsidR="00A400E6">
        <w:t>d</w:t>
      </w:r>
      <w:r>
        <w:t xml:space="preserve"> by this guide su</w:t>
      </w:r>
      <w:r w:rsidR="00C41BF2">
        <w:t>pports counter signatures, any Digital S</w:t>
      </w:r>
      <w:r>
        <w:t>ignature may be counter signed.</w:t>
      </w:r>
    </w:p>
    <w:p w14:paraId="44880B48" w14:textId="77777777" w:rsidR="008320A1" w:rsidRDefault="00C41BF2" w:rsidP="00E97BF9">
      <w:pPr>
        <w:pStyle w:val="ListParagraph"/>
        <w:numPr>
          <w:ilvl w:val="0"/>
          <w:numId w:val="43"/>
        </w:numPr>
      </w:pPr>
      <w:r>
        <w:t>The UTC incorporated in each Digital S</w:t>
      </w:r>
      <w:r w:rsidR="00E97BF9">
        <w:t>ignature will permit the Recipient to determine the order in which each signature was applied.</w:t>
      </w:r>
    </w:p>
    <w:p w14:paraId="3225955C" w14:textId="77777777" w:rsidR="008320A1" w:rsidRDefault="001444F1" w:rsidP="00B04F45">
      <w:pPr>
        <w:pStyle w:val="Heading2"/>
      </w:pPr>
      <w:bookmarkStart w:id="111" w:name="_Toc374444765"/>
      <w:bookmarkStart w:id="112" w:name="_Toc252486772"/>
      <w:bookmarkStart w:id="113" w:name="_Toc401906691"/>
      <w:r>
        <w:t>Creating a Digital Signature</w:t>
      </w:r>
      <w:bookmarkEnd w:id="111"/>
      <w:bookmarkEnd w:id="112"/>
      <w:bookmarkEnd w:id="113"/>
    </w:p>
    <w:p w14:paraId="66DFB9D8" w14:textId="77777777" w:rsidR="008320A1" w:rsidRDefault="001444F1" w:rsidP="007712F7">
      <w:r>
        <w:t>This section id</w:t>
      </w:r>
      <w:r w:rsidR="00A400E6">
        <w:t>entifies the Digital Signature s</w:t>
      </w:r>
      <w:r>
        <w:t>tandards and process used to create a Digital Signature using an X.509</w:t>
      </w:r>
      <w:r w:rsidR="004F033E">
        <w:t>v3</w:t>
      </w:r>
      <w:r>
        <w:t xml:space="preserve"> signing certificate.</w:t>
      </w:r>
    </w:p>
    <w:p w14:paraId="2FE981FD" w14:textId="77777777" w:rsidR="008320A1" w:rsidRDefault="004F033E" w:rsidP="00B04F45">
      <w:pPr>
        <w:pStyle w:val="Heading3"/>
      </w:pPr>
      <w:bookmarkStart w:id="114" w:name="_Toc374444766"/>
      <w:bookmarkStart w:id="115" w:name="_Toc252486773"/>
      <w:bookmarkStart w:id="116" w:name="_Toc401906692"/>
      <w:r>
        <w:t>Digital Signature Standard</w:t>
      </w:r>
      <w:bookmarkEnd w:id="114"/>
      <w:bookmarkEnd w:id="115"/>
      <w:bookmarkEnd w:id="116"/>
    </w:p>
    <w:p w14:paraId="2C2C9DAE" w14:textId="77777777" w:rsidR="008320A1" w:rsidRDefault="0035492E" w:rsidP="00473C3A">
      <w:r>
        <w:t xml:space="preserve">The standard </w:t>
      </w:r>
      <w:r w:rsidR="004F033E">
        <w:t xml:space="preserve">used in this guide </w:t>
      </w:r>
      <w:r>
        <w:t xml:space="preserve">to sign a CDA document is </w:t>
      </w:r>
      <w:r w:rsidR="007712F7">
        <w:t>XAdES-X-L</w:t>
      </w:r>
      <w:r>
        <w:t xml:space="preserve">, </w:t>
      </w:r>
      <w:r w:rsidR="007712F7">
        <w:t>an extension to the</w:t>
      </w:r>
      <w:r>
        <w:t xml:space="preserve"> W3C</w:t>
      </w:r>
      <w:r w:rsidR="007712F7">
        <w:t xml:space="preserve"> XML Digital Signature (XML-DSIG) standard that adds support for long term signature verification via timestamps, certificates, revocation lists, and additional features.</w:t>
      </w:r>
    </w:p>
    <w:p w14:paraId="46A9DCB9" w14:textId="77777777" w:rsidR="008320A1" w:rsidRDefault="004F033E" w:rsidP="00B04F45">
      <w:pPr>
        <w:pStyle w:val="Heading3"/>
      </w:pPr>
      <w:bookmarkStart w:id="117" w:name="_Ref374448299"/>
      <w:bookmarkStart w:id="118" w:name="_Toc374444767"/>
      <w:bookmarkStart w:id="119" w:name="_Toc252486774"/>
      <w:bookmarkStart w:id="120" w:name="_Toc401906693"/>
      <w:r>
        <w:t>Computation of the Digest</w:t>
      </w:r>
      <w:bookmarkEnd w:id="117"/>
      <w:bookmarkEnd w:id="118"/>
      <w:bookmarkEnd w:id="119"/>
      <w:bookmarkEnd w:id="120"/>
    </w:p>
    <w:p w14:paraId="7D858E1A" w14:textId="77777777" w:rsidR="00F708B1" w:rsidRPr="00F708B1" w:rsidRDefault="00F708B1" w:rsidP="00F708B1">
      <w:r w:rsidRPr="00F708B1">
        <w:t xml:space="preserve">It should be noted that excluding the </w:t>
      </w:r>
      <w:proofErr w:type="spellStart"/>
      <w:r w:rsidRPr="00FC57B7">
        <w:rPr>
          <w:rFonts w:ascii="Courier New" w:hAnsi="Courier New" w:cs="Courier New"/>
        </w:rPr>
        <w:t>legalAuthenticator</w:t>
      </w:r>
      <w:proofErr w:type="spellEnd"/>
      <w:r w:rsidRPr="00F708B1">
        <w:t xml:space="preserve"> and </w:t>
      </w:r>
      <w:r w:rsidRPr="00FC57B7">
        <w:rPr>
          <w:rFonts w:ascii="Courier New" w:hAnsi="Courier New" w:cs="Courier New"/>
        </w:rPr>
        <w:t>authenticator</w:t>
      </w:r>
      <w:r w:rsidRPr="00F708B1">
        <w:t xml:space="preserve"> participant occurrences from the calculation of the Digest does not remove them from the CDA.</w:t>
      </w:r>
    </w:p>
    <w:p w14:paraId="07A9870A" w14:textId="77777777" w:rsidR="008320A1" w:rsidRDefault="004F033E" w:rsidP="004F033E">
      <w:r>
        <w:t xml:space="preserve">When digitally signing a CDA document, the Digest </w:t>
      </w:r>
      <w:r w:rsidR="00DA0952">
        <w:t xml:space="preserve">of the Signed Data Object is </w:t>
      </w:r>
      <w:r>
        <w:t xml:space="preserve">the entire document </w:t>
      </w:r>
      <w:r w:rsidR="00413AB9">
        <w:t>contents including</w:t>
      </w:r>
      <w:r w:rsidR="00F708B1">
        <w:t xml:space="preserve"> </w:t>
      </w:r>
      <w:r w:rsidR="009F65F7">
        <w:t xml:space="preserve">the </w:t>
      </w:r>
      <w:proofErr w:type="spellStart"/>
      <w:r w:rsidRPr="00F40D66">
        <w:rPr>
          <w:rFonts w:ascii="Courier New" w:hAnsi="Courier New" w:cs="Courier New"/>
        </w:rPr>
        <w:t>ClinicalDocument</w:t>
      </w:r>
      <w:proofErr w:type="spellEnd"/>
      <w:r>
        <w:t xml:space="preserve"> </w:t>
      </w:r>
      <w:r w:rsidR="009F65F7">
        <w:t>start and end tags</w:t>
      </w:r>
      <w:r>
        <w:t xml:space="preserve"> </w:t>
      </w:r>
      <w:r>
        <w:rPr>
          <w:b/>
          <w:i/>
        </w:rPr>
        <w:t xml:space="preserve">excluding </w:t>
      </w:r>
      <w:r>
        <w:t xml:space="preserve">all occurrences of (and elements contained within) the beginning and end tags for </w:t>
      </w:r>
      <w:r w:rsidRPr="00F40D66">
        <w:rPr>
          <w:rFonts w:ascii="Courier New" w:hAnsi="Courier New" w:cs="Courier New"/>
        </w:rPr>
        <w:t>authenticator</w:t>
      </w:r>
      <w:r w:rsidRPr="001E1E2A">
        <w:t xml:space="preserve"> and </w:t>
      </w:r>
      <w:proofErr w:type="spellStart"/>
      <w:r w:rsidRPr="00F40D66">
        <w:rPr>
          <w:rFonts w:ascii="Courier New" w:hAnsi="Courier New" w:cs="Courier New"/>
        </w:rPr>
        <w:t>legalAuthenticator</w:t>
      </w:r>
      <w:proofErr w:type="spellEnd"/>
      <w:r>
        <w:t>. The Digest is computed using the method defined in XML</w:t>
      </w:r>
      <w:r w:rsidR="00AE3FC1">
        <w:t>-</w:t>
      </w:r>
      <w:r>
        <w:t>DSIG on the remaining CDA contents</w:t>
      </w:r>
      <w:r w:rsidR="00DA0952">
        <w:t xml:space="preserve"> and </w:t>
      </w:r>
      <w:proofErr w:type="spellStart"/>
      <w:r w:rsidR="006C1C99" w:rsidRPr="006C1C99">
        <w:rPr>
          <w:rFonts w:ascii="Courier New" w:hAnsi="Courier New" w:cs="Courier New"/>
        </w:rPr>
        <w:t>SignedProperties</w:t>
      </w:r>
      <w:proofErr w:type="spellEnd"/>
      <w:r>
        <w:t>.</w:t>
      </w:r>
    </w:p>
    <w:p w14:paraId="0DAE4D66" w14:textId="77777777" w:rsidR="008320A1" w:rsidRDefault="00EA0837" w:rsidP="004F033E">
      <w:r w:rsidRPr="00E97BF9">
        <w:lastRenderedPageBreak/>
        <w:t xml:space="preserve">By excluding </w:t>
      </w:r>
      <w:proofErr w:type="spellStart"/>
      <w:r w:rsidRPr="00D876D8">
        <w:rPr>
          <w:rFonts w:ascii="Courier New" w:hAnsi="Courier New" w:cs="Courier New"/>
        </w:rPr>
        <w:t>legalAuthenticator</w:t>
      </w:r>
      <w:proofErr w:type="spellEnd"/>
      <w:r w:rsidRPr="00B04F45">
        <w:t xml:space="preserve"> </w:t>
      </w:r>
      <w:r w:rsidRPr="005C014D">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A400E6">
        <w:t>or</w:t>
      </w:r>
      <w:r w:rsidRPr="00B04F45">
        <w:t xml:space="preserve"> </w:t>
      </w:r>
      <w:r w:rsidRPr="00D876D8">
        <w:rPr>
          <w:rFonts w:ascii="Courier New" w:hAnsi="Courier New" w:cs="Courier New"/>
        </w:rPr>
        <w:t>authenticator</w:t>
      </w:r>
      <w:r w:rsidRPr="00E97BF9">
        <w:t xml:space="preserve"> </w:t>
      </w:r>
      <w:r>
        <w:t>participant occurrence and these occurrences are excluded from the calculation of the Digest</w:t>
      </w:r>
      <w:r w:rsidR="00B0077B">
        <w:t>.</w:t>
      </w:r>
    </w:p>
    <w:p w14:paraId="72DBEF75" w14:textId="77777777" w:rsidR="00F708B1" w:rsidRDefault="00083565" w:rsidP="004F033E">
      <w:r>
        <w:t xml:space="preserve">It should be noted that excluding the </w:t>
      </w:r>
      <w:proofErr w:type="spellStart"/>
      <w:r w:rsidRPr="00D876D8">
        <w:rPr>
          <w:rFonts w:ascii="Courier New" w:hAnsi="Courier New" w:cs="Courier New"/>
        </w:rPr>
        <w:t>legalAuthenticator</w:t>
      </w:r>
      <w:proofErr w:type="spellEnd"/>
      <w:r w:rsidRPr="00B04F45">
        <w:t xml:space="preserve"> </w:t>
      </w:r>
      <w:r w:rsidRPr="00642670">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from the calculation of the Digest</w:t>
      </w:r>
      <w:r>
        <w:t xml:space="preserve"> does not remove them from the CDA.</w:t>
      </w:r>
    </w:p>
    <w:p w14:paraId="7A7E5E8D" w14:textId="77777777" w:rsidR="008320A1" w:rsidRDefault="007712F7" w:rsidP="00B04F45">
      <w:pPr>
        <w:pStyle w:val="Heading3"/>
      </w:pPr>
      <w:bookmarkStart w:id="121" w:name="_Ref343850846"/>
      <w:bookmarkStart w:id="122" w:name="_Ref361672063"/>
      <w:bookmarkStart w:id="123" w:name="_Toc374444768"/>
      <w:bookmarkStart w:id="124" w:name="_Toc252486775"/>
      <w:bookmarkStart w:id="125" w:name="_Toc401906694"/>
      <w:bookmarkEnd w:id="41"/>
      <w:r>
        <w:t>Signature Process</w:t>
      </w:r>
      <w:bookmarkEnd w:id="121"/>
      <w:bookmarkEnd w:id="122"/>
      <w:bookmarkEnd w:id="123"/>
      <w:bookmarkEnd w:id="124"/>
      <w:bookmarkEnd w:id="125"/>
    </w:p>
    <w:p w14:paraId="5CFE3B96" w14:textId="77777777" w:rsidR="008320A1" w:rsidRDefault="007712F7" w:rsidP="0097279C">
      <w:r>
        <w:t xml:space="preserve">The </w:t>
      </w:r>
      <w:r w:rsidR="005A431E">
        <w:t>s</w:t>
      </w:r>
      <w:r>
        <w:t>igner creat</w:t>
      </w:r>
      <w:r w:rsidR="00DC3F13">
        <w:t>es</w:t>
      </w:r>
      <w:r>
        <w:t xml:space="preserve"> the XAdES-X-L</w:t>
      </w:r>
      <w:r w:rsidR="00391A6E">
        <w:t xml:space="preserve"> Digital Signature</w:t>
      </w:r>
      <w:r>
        <w:t xml:space="preserve"> and populat</w:t>
      </w:r>
      <w:r w:rsidR="00DC3F13">
        <w:t>es</w:t>
      </w:r>
      <w:r>
        <w:t xml:space="preserve"> it with</w:t>
      </w:r>
      <w:r w:rsidR="00413AB9">
        <w:t xml:space="preserve"> all required elements including:</w:t>
      </w:r>
    </w:p>
    <w:p w14:paraId="2040C6C8" w14:textId="77777777" w:rsidR="008320A1" w:rsidRDefault="0097279C" w:rsidP="0097279C">
      <w:pPr>
        <w:pStyle w:val="ListParagraph"/>
        <w:numPr>
          <w:ilvl w:val="0"/>
          <w:numId w:val="2"/>
        </w:numPr>
      </w:pPr>
      <w:r>
        <w:t>The signer’s public X.509v3 signing certificate</w:t>
      </w:r>
    </w:p>
    <w:p w14:paraId="70169F99" w14:textId="77777777" w:rsidR="008320A1" w:rsidRDefault="00413AB9" w:rsidP="0097279C">
      <w:pPr>
        <w:pStyle w:val="ListParagraph"/>
        <w:numPr>
          <w:ilvl w:val="0"/>
          <w:numId w:val="2"/>
        </w:numPr>
      </w:pPr>
      <w:r>
        <w:t xml:space="preserve">The Digest of the CDA (see </w:t>
      </w:r>
      <w:r w:rsidR="00D44576">
        <w:t xml:space="preserve">Section </w:t>
      </w:r>
      <w:r w:rsidR="00EC0A89">
        <w:fldChar w:fldCharType="begin"/>
      </w:r>
      <w:r w:rsidR="00D44576">
        <w:instrText xml:space="preserve"> REF _Ref374448299 \r \h </w:instrText>
      </w:r>
      <w:r w:rsidR="00EC0A89">
        <w:fldChar w:fldCharType="separate"/>
      </w:r>
      <w:r w:rsidR="008C7430">
        <w:t>3.1.2</w:t>
      </w:r>
      <w:r w:rsidR="00EC0A89">
        <w:fldChar w:fldCharType="end"/>
      </w:r>
      <w:r>
        <w:t xml:space="preserve"> and the </w:t>
      </w:r>
      <w:proofErr w:type="spellStart"/>
      <w:r w:rsidR="006C1C99" w:rsidRPr="006C1C99">
        <w:rPr>
          <w:rFonts w:ascii="Courier New" w:hAnsi="Courier New" w:cs="Courier New"/>
        </w:rPr>
        <w:t>SignedProperties</w:t>
      </w:r>
      <w:proofErr w:type="spellEnd"/>
      <w:r>
        <w:t>)</w:t>
      </w:r>
    </w:p>
    <w:p w14:paraId="2EF5B296" w14:textId="77777777" w:rsidR="008320A1" w:rsidRDefault="00413AB9" w:rsidP="0097279C">
      <w:pPr>
        <w:pStyle w:val="ListParagraph"/>
        <w:numPr>
          <w:ilvl w:val="0"/>
          <w:numId w:val="2"/>
        </w:numPr>
      </w:pPr>
      <w:r>
        <w:t>The Signed Digest</w:t>
      </w:r>
    </w:p>
    <w:p w14:paraId="22D0DDAA" w14:textId="77777777" w:rsidR="008320A1" w:rsidRDefault="0097279C" w:rsidP="0097279C">
      <w:pPr>
        <w:pStyle w:val="ListParagraph"/>
        <w:numPr>
          <w:ilvl w:val="0"/>
          <w:numId w:val="2"/>
        </w:numPr>
      </w:pPr>
      <w:r>
        <w:t xml:space="preserve">The following </w:t>
      </w:r>
      <w:r w:rsidR="00413AB9">
        <w:t xml:space="preserve">signed </w:t>
      </w:r>
      <w:r>
        <w:t>elements:</w:t>
      </w:r>
    </w:p>
    <w:p w14:paraId="41D48CF0" w14:textId="77777777" w:rsidR="008320A1" w:rsidRDefault="0097279C" w:rsidP="0097279C">
      <w:pPr>
        <w:pStyle w:val="ListParagraph"/>
        <w:numPr>
          <w:ilvl w:val="1"/>
          <w:numId w:val="2"/>
        </w:numPr>
      </w:pPr>
      <w:r>
        <w:t>Coordinated Universal Time (UTC)</w:t>
      </w:r>
    </w:p>
    <w:p w14:paraId="122FA649" w14:textId="77777777" w:rsidR="008320A1" w:rsidRDefault="0097279C" w:rsidP="0097279C">
      <w:pPr>
        <w:pStyle w:val="ListParagraph"/>
        <w:numPr>
          <w:ilvl w:val="1"/>
          <w:numId w:val="2"/>
        </w:numPr>
      </w:pPr>
      <w:r>
        <w:t>Role (</w:t>
      </w:r>
      <w:r w:rsidR="00D44576" w:rsidRPr="00D44576">
        <w:t xml:space="preserve">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90B02DB" w14:textId="77777777" w:rsidR="008320A1" w:rsidRDefault="00BF2F1B" w:rsidP="0097279C">
      <w:pPr>
        <w:pStyle w:val="ListParagraph"/>
        <w:numPr>
          <w:ilvl w:val="1"/>
          <w:numId w:val="2"/>
        </w:numPr>
      </w:pPr>
      <w:r>
        <w:t xml:space="preserve">Signature Purpose (see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t>)</w:t>
      </w:r>
    </w:p>
    <w:p w14:paraId="46795836" w14:textId="77777777" w:rsidR="008320A1" w:rsidRDefault="0097279C" w:rsidP="0097279C">
      <w:pPr>
        <w:pStyle w:val="ListParagraph"/>
        <w:numPr>
          <w:ilvl w:val="0"/>
          <w:numId w:val="2"/>
        </w:numPr>
      </w:pPr>
      <w:r>
        <w:t xml:space="preserve">A signed OCSP or CRL in the </w:t>
      </w:r>
      <w:proofErr w:type="spellStart"/>
      <w:r w:rsidRPr="00BF7E7B">
        <w:rPr>
          <w:rFonts w:ascii="Courier New" w:hAnsi="Courier New" w:cs="Courier New"/>
        </w:rPr>
        <w:t>RevocationValues</w:t>
      </w:r>
      <w:proofErr w:type="spellEnd"/>
      <w:r>
        <w:t xml:space="preserve"> element</w:t>
      </w:r>
    </w:p>
    <w:p w14:paraId="3839E27D" w14:textId="77777777" w:rsidR="008320A1" w:rsidRDefault="00413AB9" w:rsidP="00413AB9">
      <w:pPr>
        <w:pStyle w:val="ConfTitle"/>
        <w:ind w:left="0" w:firstLine="0"/>
      </w:pPr>
      <w:r w:rsidRPr="00655E67">
        <w:t>Conformance Statements</w:t>
      </w:r>
      <w:r>
        <w:t>: XAdES-X-L</w:t>
      </w:r>
    </w:p>
    <w:p w14:paraId="1FB2AB35" w14:textId="77777777" w:rsidR="008320A1" w:rsidRDefault="00413AB9" w:rsidP="00413AB9">
      <w:pPr>
        <w:pStyle w:val="ConfStmt"/>
        <w:ind w:left="360"/>
      </w:pPr>
      <w:r w:rsidRPr="00CF0A85">
        <w:rPr>
          <w:b/>
        </w:rPr>
        <w:t>ESMD-1:</w:t>
      </w:r>
      <w:r w:rsidRPr="00CF0A85">
        <w:rPr>
          <w:color w:val="000000"/>
        </w:rPr>
        <w:t xml:space="preserve"> </w:t>
      </w:r>
      <w:r w:rsidRPr="00CF0A85">
        <w:t xml:space="preserve">XAdES-X-L digital signatures </w:t>
      </w:r>
      <w:r w:rsidRPr="0097279C">
        <w:rPr>
          <w:b/>
        </w:rPr>
        <w:t>SHALL</w:t>
      </w:r>
      <w:r w:rsidRPr="00CF0A85">
        <w:t xml:space="preserve"> </w:t>
      </w:r>
      <w:r w:rsidR="00BF2F1B">
        <w:t xml:space="preserve">include </w:t>
      </w:r>
      <w:r w:rsidR="005A431E">
        <w:t>each</w:t>
      </w:r>
      <w:r w:rsidR="00BF2F1B">
        <w:t xml:space="preserve"> signer’s public X.509v3 certificate</w:t>
      </w:r>
      <w:r w:rsidR="0073645B">
        <w:t xml:space="preserve"> in the </w:t>
      </w:r>
      <w:proofErr w:type="spellStart"/>
      <w:r w:rsidR="0073645B" w:rsidRPr="0073645B">
        <w:rPr>
          <w:rFonts w:ascii="Courier New" w:hAnsi="Courier New" w:cs="Courier New"/>
          <w:kern w:val="0"/>
          <w:lang w:eastAsia="en-US"/>
        </w:rPr>
        <w:t>SigningCertificate</w:t>
      </w:r>
      <w:proofErr w:type="spellEnd"/>
      <w:r w:rsidR="0073645B">
        <w:t xml:space="preserve"> property element</w:t>
      </w:r>
      <w:r w:rsidR="00642670">
        <w:t>.</w:t>
      </w:r>
    </w:p>
    <w:p w14:paraId="245EC2E8" w14:textId="77777777" w:rsidR="008320A1" w:rsidRDefault="0073645B" w:rsidP="00BF2F1B">
      <w:pPr>
        <w:pStyle w:val="ConfStmt"/>
        <w:ind w:left="360"/>
      </w:pPr>
      <w:r>
        <w:rPr>
          <w:b/>
        </w:rPr>
        <w:t>ESMD-</w:t>
      </w:r>
      <w:r w:rsidR="009A309C">
        <w:rPr>
          <w:b/>
        </w:rPr>
        <w:t>2</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Coordinated Universal Time</w:t>
      </w:r>
      <w:r>
        <w:t xml:space="preserve"> (UTC)</w:t>
      </w:r>
      <w:r w:rsidR="00642670">
        <w:t>.</w:t>
      </w:r>
    </w:p>
    <w:p w14:paraId="62681007" w14:textId="77777777" w:rsidR="008320A1" w:rsidRDefault="0073645B" w:rsidP="00BF2F1B">
      <w:pPr>
        <w:pStyle w:val="ConfStmt"/>
        <w:ind w:left="360"/>
      </w:pPr>
      <w:r>
        <w:rPr>
          <w:b/>
        </w:rPr>
        <w:t>ESMD-</w:t>
      </w:r>
      <w:r w:rsidR="009A309C">
        <w:rPr>
          <w:b/>
        </w:rPr>
        <w:t>3</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w:t>
      </w:r>
      <w:r w:rsidR="00BF2F1B">
        <w:t>include a Role</w:t>
      </w:r>
      <w:r w:rsidR="00764632">
        <w:t xml:space="preserve"> from the role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4D3BBCE6" w14:textId="77777777" w:rsidR="008320A1" w:rsidRDefault="0073645B" w:rsidP="00BF2F1B">
      <w:pPr>
        <w:pStyle w:val="ConfStmt"/>
        <w:ind w:left="360"/>
      </w:pPr>
      <w:r>
        <w:rPr>
          <w:b/>
        </w:rPr>
        <w:t>ESMD-</w:t>
      </w:r>
      <w:r w:rsidR="009A309C">
        <w:rPr>
          <w:b/>
        </w:rPr>
        <w:t>4</w:t>
      </w:r>
      <w:r w:rsidR="00BF2F1B" w:rsidRPr="00CF0A85">
        <w:rPr>
          <w:b/>
        </w:rPr>
        <w:t>:</w:t>
      </w:r>
      <w:r w:rsidR="00BF2F1B" w:rsidRPr="00CF0A85">
        <w:rPr>
          <w:color w:val="000000"/>
        </w:rPr>
        <w:t xml:space="preserve"> </w:t>
      </w:r>
      <w:r w:rsidR="00BF2F1B" w:rsidRPr="00CF0A85">
        <w:t xml:space="preserve">XAdES-X-L digital signatures </w:t>
      </w:r>
      <w:r w:rsidR="00BF2F1B" w:rsidRPr="0097279C">
        <w:rPr>
          <w:b/>
        </w:rPr>
        <w:t>SHALL</w:t>
      </w:r>
      <w:r w:rsidR="00BF2F1B" w:rsidRPr="00CF0A85">
        <w:t xml:space="preserve"> include </w:t>
      </w:r>
      <w:r w:rsidR="00BF2F1B">
        <w:t>a Signature Purpose</w:t>
      </w:r>
      <w:r w:rsidR="00764632">
        <w:t xml:space="preserve"> from the Signatur</w:t>
      </w:r>
      <w:r w:rsidR="00D44576">
        <w:t xml:space="preserve">e Purpose code set defined in </w:t>
      </w:r>
      <w:r w:rsidR="00147B50">
        <w:fldChar w:fldCharType="begin"/>
      </w:r>
      <w:r w:rsidR="00147B50">
        <w:instrText xml:space="preserve"> REF _Ref374448022 \h  \* MERGEFORMAT </w:instrText>
      </w:r>
      <w:r w:rsidR="00147B50">
        <w:fldChar w:fldCharType="separate"/>
      </w:r>
      <w:r w:rsidR="008C7430" w:rsidRPr="008C7430">
        <w:t xml:space="preserve">Table </w:t>
      </w:r>
      <w:r w:rsidR="008C7430" w:rsidRPr="008C7430">
        <w:rPr>
          <w:noProof/>
        </w:rPr>
        <w:t>4</w:t>
      </w:r>
      <w:r w:rsidR="008C7430" w:rsidRPr="008C7430">
        <w:rPr>
          <w:noProof/>
        </w:rPr>
        <w:noBreakHyphen/>
        <w:t>4</w:t>
      </w:r>
      <w:r w:rsidR="00147B50">
        <w:fldChar w:fldCharType="end"/>
      </w:r>
      <w:r w:rsidR="00642670">
        <w:t>.</w:t>
      </w:r>
    </w:p>
    <w:p w14:paraId="07CAB407" w14:textId="77777777" w:rsidR="008320A1" w:rsidRDefault="0073645B" w:rsidP="00BF2F1B">
      <w:pPr>
        <w:pStyle w:val="ConfStmt"/>
        <w:ind w:left="360"/>
      </w:pPr>
      <w:r w:rsidRPr="000B7433">
        <w:rPr>
          <w:b/>
        </w:rPr>
        <w:t>ESMD-</w:t>
      </w:r>
      <w:r w:rsidR="009A309C" w:rsidRPr="000B7433">
        <w:rPr>
          <w:b/>
        </w:rPr>
        <w:t>5</w:t>
      </w:r>
      <w:r w:rsidRPr="000B7433">
        <w:rPr>
          <w:b/>
        </w:rPr>
        <w:t>:</w:t>
      </w:r>
      <w:r>
        <w:t xml:space="preserve"> XAdES-X-L digital signatures </w:t>
      </w:r>
      <w:r w:rsidRPr="009A309C">
        <w:rPr>
          <w:b/>
        </w:rPr>
        <w:t>SHALL</w:t>
      </w:r>
      <w:r>
        <w:t xml:space="preserve"> include a certification path that was valid at the time of signature in </w:t>
      </w:r>
      <w:proofErr w:type="spellStart"/>
      <w:r w:rsidRPr="0073645B">
        <w:rPr>
          <w:rFonts w:ascii="Courier New" w:hAnsi="Courier New" w:cs="Courier New"/>
          <w:kern w:val="0"/>
          <w:lang w:eastAsia="en-US"/>
        </w:rPr>
        <w:t>CertificateValues</w:t>
      </w:r>
      <w:proofErr w:type="spellEnd"/>
      <w:r w:rsidRPr="0073645B">
        <w:rPr>
          <w:rFonts w:ascii="Courier New" w:hAnsi="Courier New" w:cs="Courier New"/>
          <w:kern w:val="0"/>
          <w:lang w:eastAsia="en-US"/>
        </w:rPr>
        <w:t xml:space="preserve"> </w:t>
      </w:r>
      <w:r>
        <w:t>property element</w:t>
      </w:r>
      <w:r w:rsidR="00642670">
        <w:t>.</w:t>
      </w:r>
    </w:p>
    <w:p w14:paraId="06691650" w14:textId="77777777" w:rsidR="008320A1" w:rsidRPr="00B04F45" w:rsidRDefault="0073645B" w:rsidP="0060122E">
      <w:pPr>
        <w:pStyle w:val="ConfStmt"/>
        <w:ind w:left="360"/>
      </w:pPr>
      <w:r>
        <w:rPr>
          <w:b/>
        </w:rPr>
        <w:t>ESMD-</w:t>
      </w:r>
      <w:r w:rsidR="009A309C">
        <w:rPr>
          <w:b/>
        </w:rPr>
        <w:t>6</w:t>
      </w:r>
      <w:r w:rsidRPr="00CF0A85">
        <w:rPr>
          <w:b/>
        </w:rPr>
        <w:t>:</w:t>
      </w:r>
      <w:r w:rsidRPr="00CF0A85">
        <w:rPr>
          <w:color w:val="000000"/>
        </w:rPr>
        <w:t xml:space="preserve"> </w:t>
      </w:r>
      <w:r w:rsidRPr="00CF0A85">
        <w:t xml:space="preserve">XAdES-X-L digital signatures </w:t>
      </w:r>
      <w:r w:rsidRPr="0097279C">
        <w:rPr>
          <w:b/>
        </w:rPr>
        <w:t>SHALL</w:t>
      </w:r>
      <w:r w:rsidRPr="00CF0A85">
        <w:t xml:space="preserve"> include an OCSP or CRL response</w:t>
      </w:r>
      <w:r w:rsidR="009A309C">
        <w:t xml:space="preserve"> in the </w:t>
      </w:r>
      <w:proofErr w:type="spellStart"/>
      <w:r w:rsidR="009A309C" w:rsidRPr="00BF7E7B">
        <w:rPr>
          <w:rFonts w:ascii="Courier New" w:hAnsi="Courier New" w:cs="Courier New"/>
        </w:rPr>
        <w:t>RevocationValues</w:t>
      </w:r>
      <w:proofErr w:type="spellEnd"/>
      <w:r w:rsidR="00E73308">
        <w:t xml:space="preserve"> property element</w:t>
      </w:r>
      <w:r w:rsidR="00642670" w:rsidRPr="0060122E">
        <w:t>.</w:t>
      </w:r>
    </w:p>
    <w:p w14:paraId="08899D29" w14:textId="77777777" w:rsidR="008320A1" w:rsidRDefault="00176276" w:rsidP="00B04F45">
      <w:pPr>
        <w:pStyle w:val="Heading2"/>
      </w:pPr>
      <w:bookmarkStart w:id="126" w:name="_Ref374357232"/>
      <w:bookmarkStart w:id="127" w:name="_Toc374444769"/>
      <w:bookmarkStart w:id="128" w:name="_Toc252486776"/>
      <w:bookmarkStart w:id="129" w:name="_Toc401906695"/>
      <w:bookmarkStart w:id="130" w:name="_Ref343854581"/>
      <w:r>
        <w:t xml:space="preserve">Creating a Delegation of Rights </w:t>
      </w:r>
      <w:r w:rsidR="00FC5BDA">
        <w:t>Artifact</w:t>
      </w:r>
      <w:bookmarkEnd w:id="126"/>
      <w:bookmarkEnd w:id="127"/>
      <w:bookmarkEnd w:id="128"/>
      <w:bookmarkEnd w:id="129"/>
    </w:p>
    <w:bookmarkEnd w:id="130"/>
    <w:p w14:paraId="225ED3CF" w14:textId="77777777" w:rsidR="008320A1" w:rsidRDefault="007712F7" w:rsidP="007712F7">
      <w:r>
        <w:t>The Delegat</w:t>
      </w:r>
      <w:r w:rsidR="005A431E">
        <w:t>ion of Rights process enables an Authorized Signer</w:t>
      </w:r>
      <w:r>
        <w:t xml:space="preserve"> to </w:t>
      </w:r>
      <w:r w:rsidRPr="000E4D82">
        <w:t xml:space="preserve">assign a right to another party </w:t>
      </w:r>
      <w:r w:rsidR="005A431E">
        <w:t xml:space="preserve">(a Delegated Signer) </w:t>
      </w:r>
      <w:r w:rsidRPr="000E4D82">
        <w:t xml:space="preserve">to </w:t>
      </w:r>
      <w:r w:rsidR="00FC5BDA">
        <w:t>sign a CDA document</w:t>
      </w:r>
      <w:r w:rsidR="00FC5BDA" w:rsidRPr="000E4D82">
        <w:t xml:space="preserve"> </w:t>
      </w:r>
      <w:r w:rsidRPr="000E4D82">
        <w:t>on their behalf.</w:t>
      </w:r>
    </w:p>
    <w:p w14:paraId="2AF08298" w14:textId="77777777" w:rsidR="008320A1" w:rsidRPr="00B54629" w:rsidRDefault="0025434F" w:rsidP="007712F7">
      <w:r w:rsidRPr="00B54629">
        <w:t>This guide provides for two methods of providing a Delegation of Rights:</w:t>
      </w:r>
    </w:p>
    <w:p w14:paraId="67CEC540" w14:textId="77777777" w:rsidR="008320A1" w:rsidRPr="00B54629" w:rsidRDefault="0025434F" w:rsidP="00330711">
      <w:pPr>
        <w:pStyle w:val="ListParagraph"/>
        <w:numPr>
          <w:ilvl w:val="0"/>
          <w:numId w:val="12"/>
        </w:numPr>
      </w:pPr>
      <w:r w:rsidRPr="00B54629">
        <w:t>Computable (as defined below)</w:t>
      </w:r>
    </w:p>
    <w:p w14:paraId="027225C2" w14:textId="77777777" w:rsidR="008320A1" w:rsidRPr="00B54629" w:rsidRDefault="0025434F" w:rsidP="00330711">
      <w:pPr>
        <w:pStyle w:val="ListParagraph"/>
        <w:numPr>
          <w:ilvl w:val="0"/>
          <w:numId w:val="12"/>
        </w:numPr>
      </w:pPr>
      <w:r w:rsidRPr="00B54629">
        <w:t>Non-computable -- such as an image of an executed Power of Attorney.</w:t>
      </w:r>
    </w:p>
    <w:p w14:paraId="701F4077" w14:textId="77777777" w:rsidR="008320A1" w:rsidRDefault="0025434F" w:rsidP="007712F7">
      <w:proofErr w:type="gramStart"/>
      <w:r>
        <w:lastRenderedPageBreak/>
        <w:t>This guides</w:t>
      </w:r>
      <w:proofErr w:type="gramEnd"/>
      <w:r>
        <w:t xml:space="preserve"> focuses on the creation, use and validation of a computable Delegation of Rights</w:t>
      </w:r>
      <w:r w:rsidR="00FC5BDA">
        <w:t xml:space="preserve"> Artifact</w:t>
      </w:r>
      <w:r>
        <w:t xml:space="preserve">. </w:t>
      </w:r>
      <w:r w:rsidR="007712F7" w:rsidRPr="000E4D82">
        <w:t xml:space="preserve">The process presented here is broadly applicable to any situation in which a right must be delegated to another party </w:t>
      </w:r>
      <w:r w:rsidR="007712F7">
        <w:t>digitally</w:t>
      </w:r>
      <w:r w:rsidR="007712F7" w:rsidRPr="000E4D82">
        <w:t xml:space="preserve">. </w:t>
      </w:r>
      <w:r w:rsidR="00E73308">
        <w:t>In</w:t>
      </w:r>
      <w:r w:rsidR="00FC5BDA">
        <w:t xml:space="preserve"> this guide, we are focused on the use of Delegation of Rights Artifact to convey the right to sign a CDA from an Authorize Signer to a Delegated Signer</w:t>
      </w:r>
    </w:p>
    <w:p w14:paraId="79F90FE3" w14:textId="77777777" w:rsidR="008320A1" w:rsidRDefault="007712F7" w:rsidP="007712F7">
      <w:r>
        <w:t>The following actors may take part in the Delegation of Rights Process:</w:t>
      </w:r>
    </w:p>
    <w:p w14:paraId="62E37591" w14:textId="77777777" w:rsidR="008320A1" w:rsidRDefault="00455081" w:rsidP="00BC714C">
      <w:pPr>
        <w:pStyle w:val="ListParagraph"/>
        <w:numPr>
          <w:ilvl w:val="0"/>
          <w:numId w:val="7"/>
        </w:numPr>
      </w:pPr>
      <w:r>
        <w:t>A</w:t>
      </w:r>
      <w:r w:rsidR="008824C2">
        <w:t>n Authorized Signer</w:t>
      </w:r>
      <w:r w:rsidR="007712F7">
        <w:t xml:space="preserve"> is the individual or organization that assigns the right.</w:t>
      </w:r>
    </w:p>
    <w:p w14:paraId="4B22307D" w14:textId="77777777" w:rsidR="008320A1" w:rsidRDefault="007712F7" w:rsidP="00BC714C">
      <w:pPr>
        <w:pStyle w:val="ListParagraph"/>
        <w:numPr>
          <w:ilvl w:val="0"/>
          <w:numId w:val="7"/>
        </w:numPr>
      </w:pPr>
      <w:r>
        <w:t xml:space="preserve">A </w:t>
      </w:r>
      <w:r w:rsidR="008824C2">
        <w:t xml:space="preserve">Delegated Signer </w:t>
      </w:r>
      <w:r>
        <w:t>is the individual or organization that receives the right.</w:t>
      </w:r>
    </w:p>
    <w:p w14:paraId="79AB0C11" w14:textId="77777777" w:rsidR="008320A1" w:rsidRDefault="007712F7" w:rsidP="00BC714C">
      <w:pPr>
        <w:pStyle w:val="ListParagraph"/>
        <w:numPr>
          <w:ilvl w:val="0"/>
          <w:numId w:val="7"/>
        </w:numPr>
      </w:pPr>
      <w:r>
        <w:t>A</w:t>
      </w:r>
      <w:r w:rsidR="0025434F">
        <w:t xml:space="preserve"> </w:t>
      </w:r>
      <w:r>
        <w:t xml:space="preserve">Delegation </w:t>
      </w:r>
      <w:r w:rsidR="008824C2">
        <w:t xml:space="preserve">Validator </w:t>
      </w:r>
      <w:r w:rsidR="00455081">
        <w:t>is</w:t>
      </w:r>
      <w:r>
        <w:t xml:space="preserve"> a third party trusted by the </w:t>
      </w:r>
      <w:r w:rsidR="00FC5BDA">
        <w:t>Authorized</w:t>
      </w:r>
      <w:r w:rsidR="008824C2">
        <w:t xml:space="preserve"> Signer </w:t>
      </w:r>
      <w:r w:rsidR="00E73308">
        <w:t>to confirm that an existing Delegation of R</w:t>
      </w:r>
      <w:r>
        <w:t>ights is still valid.</w:t>
      </w:r>
    </w:p>
    <w:p w14:paraId="31FACE28" w14:textId="77777777" w:rsidR="008320A1" w:rsidRDefault="007712F7" w:rsidP="007712F7">
      <w:r>
        <w:t xml:space="preserve">Additionally, the following terms </w:t>
      </w:r>
      <w:r w:rsidR="003E4DDA">
        <w:t>are defined</w:t>
      </w:r>
      <w:r>
        <w:t>:</w:t>
      </w:r>
    </w:p>
    <w:p w14:paraId="7DC3903F" w14:textId="77777777" w:rsidR="008320A1" w:rsidRDefault="007712F7" w:rsidP="00BC714C">
      <w:pPr>
        <w:pStyle w:val="ListParagraph"/>
        <w:numPr>
          <w:ilvl w:val="0"/>
          <w:numId w:val="9"/>
        </w:numPr>
      </w:pPr>
      <w:r>
        <w:t xml:space="preserve">A </w:t>
      </w:r>
      <w:r w:rsidR="003E4DDA">
        <w:t>“</w:t>
      </w:r>
      <w:r>
        <w:t>Delegation of Rights Assertion</w:t>
      </w:r>
      <w:r w:rsidR="003E4DDA">
        <w:t>”</w:t>
      </w:r>
      <w:r>
        <w:t xml:space="preserve"> is an assertion created by the </w:t>
      </w:r>
      <w:r w:rsidR="008824C2">
        <w:t xml:space="preserve">Authorized Signer </w:t>
      </w:r>
      <w:r>
        <w:t>prior to being signed</w:t>
      </w:r>
      <w:r w:rsidR="00642670">
        <w:t>.</w:t>
      </w:r>
    </w:p>
    <w:p w14:paraId="5281B82C" w14:textId="77777777" w:rsidR="008320A1" w:rsidRDefault="007712F7" w:rsidP="00BC714C">
      <w:pPr>
        <w:pStyle w:val="ListParagraph"/>
        <w:numPr>
          <w:ilvl w:val="0"/>
          <w:numId w:val="9"/>
        </w:numPr>
      </w:pPr>
      <w:r>
        <w:t xml:space="preserve">A </w:t>
      </w:r>
      <w:r w:rsidR="003E4DDA">
        <w:t>“</w:t>
      </w:r>
      <w:r>
        <w:t>Delegation of Rights Artifact</w:t>
      </w:r>
      <w:r w:rsidR="003E4DDA">
        <w:t>”</w:t>
      </w:r>
      <w:r>
        <w:t xml:space="preserve"> is an assertion created </w:t>
      </w:r>
      <w:r w:rsidRPr="001476C3">
        <w:rPr>
          <w:b/>
          <w:i/>
        </w:rPr>
        <w:t>and</w:t>
      </w:r>
      <w:r>
        <w:t xml:space="preserve"> digitally signed by the </w:t>
      </w:r>
      <w:r w:rsidR="0025434F">
        <w:t>Authorized Signer</w:t>
      </w:r>
      <w:r w:rsidR="00642670">
        <w:t>.</w:t>
      </w:r>
    </w:p>
    <w:p w14:paraId="5583506B" w14:textId="77777777" w:rsidR="008320A1" w:rsidRDefault="007712F7" w:rsidP="00BC714C">
      <w:pPr>
        <w:pStyle w:val="ListParagraph"/>
        <w:numPr>
          <w:ilvl w:val="0"/>
          <w:numId w:val="9"/>
        </w:numPr>
      </w:pPr>
      <w:r>
        <w:t xml:space="preserve">A </w:t>
      </w:r>
      <w:r w:rsidR="003E4DDA">
        <w:t>“</w:t>
      </w:r>
      <w:r w:rsidR="003D0D1E">
        <w:t xml:space="preserve">Validated </w:t>
      </w:r>
      <w:r>
        <w:t xml:space="preserve">Delegation </w:t>
      </w:r>
      <w:r w:rsidR="003D0D1E">
        <w:t>of Rights</w:t>
      </w:r>
      <w:r w:rsidR="003E4DDA">
        <w:t>”</w:t>
      </w:r>
      <w:r w:rsidR="003D0D1E">
        <w:t xml:space="preserve"> artifact includes the D</w:t>
      </w:r>
      <w:r>
        <w:t xml:space="preserve">igital </w:t>
      </w:r>
      <w:r w:rsidR="003D0D1E">
        <w:t>S</w:t>
      </w:r>
      <w:r>
        <w:t>ignature of the Delegation</w:t>
      </w:r>
      <w:r w:rsidR="008320A1">
        <w:t xml:space="preserve"> </w:t>
      </w:r>
      <w:r w:rsidR="008824C2">
        <w:t xml:space="preserve">Validator </w:t>
      </w:r>
      <w:r>
        <w:t>applied to a Delegation of Rights Artifact</w:t>
      </w:r>
      <w:r w:rsidR="00642670">
        <w:t>.</w:t>
      </w:r>
    </w:p>
    <w:p w14:paraId="29B0E9F2" w14:textId="77777777" w:rsidR="008320A1" w:rsidRDefault="007712F7" w:rsidP="00B04F45">
      <w:pPr>
        <w:pStyle w:val="Heading3"/>
      </w:pPr>
      <w:bookmarkStart w:id="131" w:name="_Toc374444770"/>
      <w:bookmarkStart w:id="132" w:name="_Toc252486777"/>
      <w:bookmarkStart w:id="133" w:name="_Toc401906696"/>
      <w:r>
        <w:t>Overview of the Delegation of Rights Process</w:t>
      </w:r>
      <w:bookmarkEnd w:id="131"/>
      <w:bookmarkEnd w:id="132"/>
      <w:bookmarkEnd w:id="133"/>
    </w:p>
    <w:p w14:paraId="030BB0ED" w14:textId="77777777" w:rsidR="008320A1" w:rsidRDefault="007712F7" w:rsidP="007712F7">
      <w:r>
        <w:t>In general, the Delegation of Rights process proceeds as follows:</w:t>
      </w:r>
    </w:p>
    <w:p w14:paraId="728F1690" w14:textId="77777777" w:rsidR="008320A1" w:rsidRDefault="007712F7" w:rsidP="00BC714C">
      <w:pPr>
        <w:pStyle w:val="ListParagraph"/>
        <w:numPr>
          <w:ilvl w:val="0"/>
          <w:numId w:val="10"/>
        </w:numPr>
      </w:pPr>
      <w:r>
        <w:t xml:space="preserve">The </w:t>
      </w:r>
      <w:r w:rsidR="008824C2">
        <w:t xml:space="preserve">Authorized Signer </w:t>
      </w:r>
      <w:r w:rsidR="0025434F">
        <w:t xml:space="preserve">creates and </w:t>
      </w:r>
      <w:r w:rsidR="0067261A">
        <w:t xml:space="preserve">digitally </w:t>
      </w:r>
      <w:r w:rsidR="0025434F">
        <w:t>signs a Delegation of Rights Assertion</w:t>
      </w:r>
      <w:r w:rsidR="0067261A">
        <w:t xml:space="preserve">; the resulting </w:t>
      </w:r>
      <w:r>
        <w:t xml:space="preserve">Delegation of Rights Artifact </w:t>
      </w:r>
      <w:r w:rsidR="0067261A">
        <w:t xml:space="preserve">is provided </w:t>
      </w:r>
      <w:r>
        <w:t xml:space="preserve">to the </w:t>
      </w:r>
      <w:r w:rsidR="008824C2">
        <w:t xml:space="preserve">Delegated Signer </w:t>
      </w:r>
      <w:r>
        <w:t xml:space="preserve">(Section </w:t>
      </w:r>
      <w:r w:rsidR="00EC0A89">
        <w:fldChar w:fldCharType="begin"/>
      </w:r>
      <w:r w:rsidR="003D0D1E">
        <w:instrText xml:space="preserve"> REF _Ref343850803 \r \h </w:instrText>
      </w:r>
      <w:r w:rsidR="00EC0A89">
        <w:fldChar w:fldCharType="separate"/>
      </w:r>
      <w:r w:rsidR="008C7430">
        <w:t>3.2.3</w:t>
      </w:r>
      <w:r w:rsidR="00EC0A89">
        <w:fldChar w:fldCharType="end"/>
      </w:r>
      <w:r>
        <w:t>)</w:t>
      </w:r>
      <w:r w:rsidR="00642670">
        <w:t>.</w:t>
      </w:r>
    </w:p>
    <w:p w14:paraId="7661816E" w14:textId="77777777" w:rsidR="008320A1" w:rsidRDefault="003D0D1E" w:rsidP="00BC714C">
      <w:pPr>
        <w:pStyle w:val="ListParagraph"/>
        <w:numPr>
          <w:ilvl w:val="0"/>
          <w:numId w:val="10"/>
        </w:numPr>
      </w:pPr>
      <w:r>
        <w:t xml:space="preserve">When creating a Digital Signature, the </w:t>
      </w:r>
      <w:r w:rsidR="008824C2">
        <w:t xml:space="preserve">Delegated Signer </w:t>
      </w:r>
      <w:r>
        <w:t xml:space="preserve">requests a Validated Delegation of Rights Artifact from the </w:t>
      </w:r>
      <w:r w:rsidR="003B7F5A">
        <w:t>Delegation</w:t>
      </w:r>
      <w:r w:rsidR="008824C2">
        <w:t xml:space="preserve"> Validator</w:t>
      </w:r>
      <w:r w:rsidR="003B7F5A">
        <w:t>.</w:t>
      </w:r>
    </w:p>
    <w:p w14:paraId="15AF581E" w14:textId="77777777" w:rsidR="008320A1" w:rsidRDefault="003B7F5A" w:rsidP="00BC714C">
      <w:pPr>
        <w:pStyle w:val="ListParagraph"/>
        <w:numPr>
          <w:ilvl w:val="0"/>
          <w:numId w:val="10"/>
        </w:numPr>
      </w:pPr>
      <w:r>
        <w:t xml:space="preserve">Assuming the </w:t>
      </w:r>
      <w:r w:rsidR="008824C2">
        <w:t xml:space="preserve">Delegation of Rights </w:t>
      </w:r>
      <w:r>
        <w:t xml:space="preserve">is still valid, the </w:t>
      </w:r>
      <w:r w:rsidR="007712F7">
        <w:t xml:space="preserve">Delegation </w:t>
      </w:r>
      <w:r w:rsidR="005F5A41">
        <w:t xml:space="preserve">Validator </w:t>
      </w:r>
      <w:r w:rsidR="007712F7">
        <w:t xml:space="preserve">issues a </w:t>
      </w:r>
      <w:r>
        <w:t xml:space="preserve">Validated </w:t>
      </w:r>
      <w:r w:rsidR="007712F7">
        <w:t>Delegation of Rights Artifact (Section</w:t>
      </w:r>
      <w:r w:rsidR="00664AF5">
        <w:t xml:space="preserve"> </w:t>
      </w:r>
      <w:r w:rsidR="00EC0A89">
        <w:fldChar w:fldCharType="begin"/>
      </w:r>
      <w:r w:rsidR="00425704">
        <w:instrText xml:space="preserve"> REF _Ref370141198 \r \h </w:instrText>
      </w:r>
      <w:r w:rsidR="00EC0A89">
        <w:fldChar w:fldCharType="separate"/>
      </w:r>
      <w:r w:rsidR="008C7430">
        <w:t>3.2.6</w:t>
      </w:r>
      <w:r w:rsidR="00EC0A89">
        <w:fldChar w:fldCharType="end"/>
      </w:r>
      <w:r w:rsidR="00835EC8">
        <w:t>)</w:t>
      </w:r>
      <w:r w:rsidR="00642670">
        <w:t>.</w:t>
      </w:r>
    </w:p>
    <w:p w14:paraId="02D433D2" w14:textId="77777777" w:rsidR="008320A1" w:rsidRDefault="00455081" w:rsidP="00BC714C">
      <w:pPr>
        <w:pStyle w:val="ListParagraph"/>
        <w:numPr>
          <w:ilvl w:val="0"/>
          <w:numId w:val="10"/>
        </w:numPr>
      </w:pPr>
      <w:r>
        <w:t>The</w:t>
      </w:r>
      <w:r w:rsidR="008320A1">
        <w:t xml:space="preserve"> </w:t>
      </w:r>
      <w:r w:rsidR="005F5A41">
        <w:t>Delegated Signer</w:t>
      </w:r>
      <w:r w:rsidR="007712F7">
        <w:t xml:space="preserve"> signs a CDA document on behalf of the </w:t>
      </w:r>
      <w:r w:rsidR="00DD2D97">
        <w:t xml:space="preserve">Authorized Signer </w:t>
      </w:r>
      <w:r w:rsidR="007712F7">
        <w:t xml:space="preserve">(Section </w:t>
      </w:r>
      <w:r w:rsidR="00EC0A89">
        <w:fldChar w:fldCharType="begin"/>
      </w:r>
      <w:r w:rsidR="007712F7">
        <w:instrText xml:space="preserve"> REF _Ref343850846 \r \h </w:instrText>
      </w:r>
      <w:r w:rsidR="00EC0A89">
        <w:fldChar w:fldCharType="separate"/>
      </w:r>
      <w:r w:rsidR="008C7430">
        <w:t>3.1.3</w:t>
      </w:r>
      <w:r w:rsidR="00EC0A89">
        <w:fldChar w:fldCharType="end"/>
      </w:r>
      <w:r w:rsidR="007712F7">
        <w:t>)</w:t>
      </w:r>
      <w:r w:rsidR="003B7F5A">
        <w:t xml:space="preserve"> and includes the Validated Delegation of Rights</w:t>
      </w:r>
      <w:r w:rsidR="0067261A">
        <w:t xml:space="preserve"> Artifact as proof of the granted right</w:t>
      </w:r>
      <w:r w:rsidR="00FC5BDA">
        <w:t xml:space="preserve"> to sign</w:t>
      </w:r>
      <w:r w:rsidR="003B7F5A">
        <w:t>.</w:t>
      </w:r>
    </w:p>
    <w:p w14:paraId="21D4A641" w14:textId="77777777" w:rsidR="008320A1" w:rsidRDefault="008320A1" w:rsidP="00DD2D97"/>
    <w:p w14:paraId="75FAD079" w14:textId="7A9C17C0" w:rsidR="008320A1" w:rsidRDefault="00B07788" w:rsidP="00FC2D92">
      <w:pPr>
        <w:keepNext/>
        <w:jc w:val="center"/>
      </w:pPr>
      <w:r>
        <w:rPr>
          <w:noProof/>
        </w:rPr>
        <w:lastRenderedPageBreak/>
        <w:drawing>
          <wp:inline distT="0" distB="0" distL="0" distR="0" wp14:anchorId="477E4737" wp14:editId="2A2C2534">
            <wp:extent cx="6400800" cy="5667375"/>
            <wp:effectExtent l="0" t="0" r="0" b="0"/>
            <wp:docPr id="517421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400800" cy="5667375"/>
                    </a:xfrm>
                    <a:prstGeom prst="rect">
                      <a:avLst/>
                    </a:prstGeom>
                    <a:noFill/>
                    <a:ln>
                      <a:noFill/>
                    </a:ln>
                  </pic:spPr>
                </pic:pic>
              </a:graphicData>
            </a:graphic>
          </wp:inline>
        </w:drawing>
      </w:r>
    </w:p>
    <w:p w14:paraId="321CA007" w14:textId="77777777" w:rsidR="008320A1" w:rsidRDefault="00483DF6" w:rsidP="00483DF6">
      <w:pPr>
        <w:pStyle w:val="Caption"/>
      </w:pPr>
      <w:bookmarkStart w:id="134" w:name="_Toc252372725"/>
      <w:bookmarkStart w:id="135" w:name="_Toc374444962"/>
      <w:r w:rsidRPr="00DA42BC">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r w:rsidRPr="00655E67">
        <w:t xml:space="preserve">. </w:t>
      </w:r>
      <w:r>
        <w:t>Delegation of Rights Process</w:t>
      </w:r>
      <w:bookmarkEnd w:id="134"/>
      <w:bookmarkEnd w:id="135"/>
    </w:p>
    <w:p w14:paraId="0F33FFF1" w14:textId="77777777" w:rsidR="008320A1" w:rsidRPr="00B54629" w:rsidRDefault="007712F7" w:rsidP="00B04F45">
      <w:pPr>
        <w:pStyle w:val="Heading3"/>
      </w:pPr>
      <w:bookmarkStart w:id="136" w:name="_Ref370824583"/>
      <w:bookmarkStart w:id="137" w:name="_Ref370824590"/>
      <w:bookmarkStart w:id="138" w:name="_Toc374444771"/>
      <w:bookmarkStart w:id="139" w:name="_Toc252486778"/>
      <w:bookmarkStart w:id="140" w:name="_Toc401906697"/>
      <w:r w:rsidRPr="00B54629">
        <w:t>Pre-Conditions</w:t>
      </w:r>
      <w:bookmarkEnd w:id="136"/>
      <w:bookmarkEnd w:id="137"/>
      <w:bookmarkEnd w:id="138"/>
      <w:bookmarkEnd w:id="139"/>
      <w:bookmarkEnd w:id="140"/>
    </w:p>
    <w:p w14:paraId="58EE7A65" w14:textId="77777777" w:rsidR="008320A1" w:rsidRPr="00B54629" w:rsidRDefault="00DD2D97" w:rsidP="007712F7">
      <w:pPr>
        <w:pStyle w:val="ListParagraph"/>
      </w:pPr>
      <w:r w:rsidRPr="00B54629">
        <w:t xml:space="preserve">Authorized Signer, Delegated Signer, and Delegation Validator </w:t>
      </w:r>
      <w:r w:rsidR="007712F7" w:rsidRPr="00B54629">
        <w:t>have obtained X.509v3 digital certificates in compliance with industry-accepted requirements.</w:t>
      </w:r>
    </w:p>
    <w:p w14:paraId="4FDA5739" w14:textId="77777777" w:rsidR="008320A1" w:rsidRPr="00B54629" w:rsidRDefault="00DD2D97" w:rsidP="007712F7">
      <w:pPr>
        <w:pStyle w:val="ListParagraph"/>
      </w:pPr>
      <w:r w:rsidRPr="00B54629">
        <w:t xml:space="preserve">Authorized Signer, Delegated Signer, and Delegation Validator </w:t>
      </w:r>
      <w:r w:rsidR="007712F7" w:rsidRPr="00B54629">
        <w:t>support the required standards for the delegation of rights.</w:t>
      </w:r>
    </w:p>
    <w:p w14:paraId="0650FA15" w14:textId="77777777" w:rsidR="008320A1" w:rsidRPr="00B54629" w:rsidRDefault="00FC5BDA" w:rsidP="007712F7">
      <w:pPr>
        <w:pStyle w:val="ListParagraph"/>
      </w:pPr>
      <w:r w:rsidRPr="00B54629">
        <w:t>M</w:t>
      </w:r>
      <w:r w:rsidR="00DD67CF" w:rsidRPr="00B54629">
        <w:t>inimal cryptographic algorithm specif</w:t>
      </w:r>
      <w:r w:rsidRPr="00B54629">
        <w:t>ied by policy</w:t>
      </w:r>
      <w:r w:rsidR="0067261A" w:rsidRPr="00B54629">
        <w:t>.</w:t>
      </w:r>
    </w:p>
    <w:p w14:paraId="6B9698F8" w14:textId="77777777" w:rsidR="008320A1" w:rsidRDefault="00176276" w:rsidP="00B04F45">
      <w:pPr>
        <w:pStyle w:val="Heading3"/>
      </w:pPr>
      <w:bookmarkStart w:id="141" w:name="_Toc374444772"/>
      <w:bookmarkStart w:id="142" w:name="_Toc252486779"/>
      <w:bookmarkStart w:id="143" w:name="_Toc401906698"/>
      <w:bookmarkStart w:id="144" w:name="_Ref343850803"/>
      <w:r>
        <w:t>Delegation of Rights Standards</w:t>
      </w:r>
      <w:bookmarkEnd w:id="141"/>
      <w:bookmarkEnd w:id="142"/>
      <w:bookmarkEnd w:id="143"/>
    </w:p>
    <w:p w14:paraId="0B775BC8" w14:textId="77777777" w:rsidR="008320A1" w:rsidRDefault="00A66B1F" w:rsidP="00A66B1F">
      <w:r w:rsidRPr="00434BC5">
        <w:t>Th</w:t>
      </w:r>
      <w:r>
        <w:t xml:space="preserve">is guide </w:t>
      </w:r>
      <w:r w:rsidR="00FC5BDA">
        <w:t xml:space="preserve">uses the </w:t>
      </w:r>
      <w:r>
        <w:t xml:space="preserve">OASIS Security Assertion Markup Language (SAML) 2.0 standard to support </w:t>
      </w:r>
      <w:r w:rsidR="00FC5BDA">
        <w:t xml:space="preserve">the </w:t>
      </w:r>
      <w:r>
        <w:t>Delegation of Rights. OASIS SAML</w:t>
      </w:r>
      <w:r w:rsidR="00AA55D3">
        <w:t xml:space="preserve"> 2.0</w:t>
      </w:r>
      <w:r>
        <w:t xml:space="preserve"> </w:t>
      </w:r>
      <w:r w:rsidRPr="00AB5F76">
        <w:t>specifies</w:t>
      </w:r>
      <w:r>
        <w:t xml:space="preserve"> a</w:t>
      </w:r>
      <w:r w:rsidRPr="00AB5F76">
        <w:t xml:space="preserve"> </w:t>
      </w:r>
      <w:r w:rsidRPr="00E27BB0">
        <w:t>data format for exchanging authentication and authorization data between parties</w:t>
      </w:r>
      <w:r>
        <w:t>.</w:t>
      </w:r>
    </w:p>
    <w:p w14:paraId="7D08BA87" w14:textId="77777777" w:rsidR="008320A1" w:rsidRDefault="008361F4" w:rsidP="00A66B1F">
      <w:r>
        <w:lastRenderedPageBreak/>
        <w:t xml:space="preserve">While OASIS </w:t>
      </w:r>
      <w:r w:rsidR="00A66B1F">
        <w:t>specifies the use of the XML Digital Signature (XML-DSIG) standard to sign SAML</w:t>
      </w:r>
      <w:r w:rsidR="00AA55D3">
        <w:t xml:space="preserve"> 2.0</w:t>
      </w:r>
      <w:r w:rsidR="00A66B1F">
        <w:t xml:space="preserve"> assertions</w:t>
      </w:r>
      <w:r>
        <w:t>, the D</w:t>
      </w:r>
      <w:r w:rsidR="00A66B1F">
        <w:t xml:space="preserve">elegation of </w:t>
      </w:r>
      <w:r>
        <w:t>R</w:t>
      </w:r>
      <w:r w:rsidR="00A66B1F">
        <w:t>ights req</w:t>
      </w:r>
      <w:r>
        <w:t>uires a</w:t>
      </w:r>
      <w:r w:rsidR="00A66B1F">
        <w:t xml:space="preserve"> </w:t>
      </w:r>
      <w:proofErr w:type="gramStart"/>
      <w:r w:rsidR="00A66B1F">
        <w:t>long term</w:t>
      </w:r>
      <w:proofErr w:type="gramEnd"/>
      <w:r w:rsidR="00A66B1F">
        <w:t xml:space="preserve"> </w:t>
      </w:r>
      <w:r>
        <w:t>validation</w:t>
      </w:r>
      <w:r w:rsidR="0049289E">
        <w:t>.</w:t>
      </w:r>
      <w:r w:rsidR="00A66B1F">
        <w:t xml:space="preserve"> </w:t>
      </w:r>
      <w:r w:rsidR="0049289E">
        <w:t>T</w:t>
      </w:r>
      <w:r w:rsidR="00A66B1F">
        <w:t>his guide establishes</w:t>
      </w:r>
      <w:r w:rsidR="0049289E">
        <w:t xml:space="preserve"> the</w:t>
      </w:r>
      <w:r w:rsidR="00A66B1F">
        <w:t xml:space="preserve"> use of the </w:t>
      </w:r>
      <w:r w:rsidR="00A66B1F" w:rsidRPr="009D6354">
        <w:t>XML Advanced Electronic Signatures</w:t>
      </w:r>
      <w:r w:rsidR="00A66B1F">
        <w:t xml:space="preserve"> standard with </w:t>
      </w:r>
      <w:proofErr w:type="spellStart"/>
      <w:r w:rsidR="00A66B1F">
        <w:t>eXtended</w:t>
      </w:r>
      <w:proofErr w:type="spellEnd"/>
      <w:r w:rsidR="00A66B1F">
        <w:t xml:space="preserve"> validation for the long term (XAdES-X-L). XAdES-X-L is an extension of XAdES, which is itself an extension to XML-DSIG. XAdES-X-L adds support for long term signature verification via timestamps, certificates, revocation lists, and additional features.</w:t>
      </w:r>
    </w:p>
    <w:p w14:paraId="52E8DA0F" w14:textId="77777777" w:rsidR="008320A1" w:rsidRDefault="00A66B1F" w:rsidP="00A66B1F">
      <w:r>
        <w:t xml:space="preserve">This guide establishes use of the XADES-X-L standard to support the Delegation </w:t>
      </w:r>
      <w:r w:rsidR="00455081">
        <w:t>Validator</w:t>
      </w:r>
      <w:r>
        <w:t xml:space="preserve"> Signature.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2086"/>
        <w:gridCol w:w="7984"/>
      </w:tblGrid>
      <w:tr w:rsidR="00A66B1F" w:rsidRPr="00307764" w14:paraId="0485DC4A" w14:textId="77777777" w:rsidTr="00B04F45">
        <w:trPr>
          <w:cantSplit/>
          <w:tblHeader/>
          <w:jc w:val="center"/>
        </w:trPr>
        <w:tc>
          <w:tcPr>
            <w:tcW w:w="2038" w:type="dxa"/>
            <w:tcBorders>
              <w:bottom w:val="single" w:sz="6" w:space="0" w:color="auto"/>
              <w:right w:val="single" w:sz="6" w:space="0" w:color="auto"/>
            </w:tcBorders>
            <w:shd w:val="clear" w:color="auto" w:fill="F3F3F3"/>
          </w:tcPr>
          <w:p w14:paraId="4A024598"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Name of Specification</w:t>
            </w:r>
          </w:p>
        </w:tc>
        <w:tc>
          <w:tcPr>
            <w:tcW w:w="7798" w:type="dxa"/>
            <w:tcBorders>
              <w:left w:val="single" w:sz="6" w:space="0" w:color="auto"/>
              <w:bottom w:val="single" w:sz="6" w:space="0" w:color="auto"/>
            </w:tcBorders>
            <w:shd w:val="clear" w:color="auto" w:fill="F3F3F3"/>
          </w:tcPr>
          <w:p w14:paraId="5434B162" w14:textId="77777777" w:rsidR="00A66B1F" w:rsidRPr="00307764" w:rsidRDefault="00A66B1F" w:rsidP="00473C3A">
            <w:pPr>
              <w:spacing w:before="40" w:after="40"/>
              <w:rPr>
                <w:rFonts w:ascii="Arial Narrow" w:hAnsi="Arial Narrow"/>
                <w:b/>
                <w:sz w:val="21"/>
                <w:szCs w:val="21"/>
              </w:rPr>
            </w:pPr>
            <w:r w:rsidRPr="00307764">
              <w:rPr>
                <w:rFonts w:ascii="Arial Narrow" w:hAnsi="Arial Narrow"/>
                <w:b/>
                <w:sz w:val="21"/>
                <w:szCs w:val="21"/>
              </w:rPr>
              <w:t>Purpose</w:t>
            </w:r>
          </w:p>
        </w:tc>
      </w:tr>
      <w:tr w:rsidR="00A66B1F" w:rsidRPr="0060122E" w14:paraId="08B623A0" w14:textId="77777777" w:rsidTr="00B04F45">
        <w:trPr>
          <w:cantSplit/>
          <w:jc w:val="center"/>
        </w:trPr>
        <w:tc>
          <w:tcPr>
            <w:tcW w:w="2038" w:type="dxa"/>
            <w:tcBorders>
              <w:top w:val="single" w:sz="6" w:space="0" w:color="auto"/>
            </w:tcBorders>
          </w:tcPr>
          <w:p w14:paraId="1E60B4A3"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OASIS SAML</w:t>
            </w:r>
            <w:r w:rsidR="00AA55D3" w:rsidRPr="00B54629">
              <w:rPr>
                <w:rFonts w:ascii="Arial Narrow" w:hAnsi="Arial Narrow"/>
                <w:sz w:val="18"/>
              </w:rPr>
              <w:t xml:space="preserve"> </w:t>
            </w:r>
            <w:r w:rsidR="008361F4" w:rsidRPr="00B54629">
              <w:rPr>
                <w:rFonts w:ascii="Arial Narrow" w:hAnsi="Arial Narrow"/>
                <w:sz w:val="18"/>
              </w:rPr>
              <w:t>2.0</w:t>
            </w:r>
          </w:p>
        </w:tc>
        <w:tc>
          <w:tcPr>
            <w:tcW w:w="7798" w:type="dxa"/>
            <w:tcBorders>
              <w:top w:val="single" w:sz="6" w:space="0" w:color="auto"/>
            </w:tcBorders>
          </w:tcPr>
          <w:p w14:paraId="7EFE9C11" w14:textId="77777777" w:rsidR="00A66B1F" w:rsidRPr="00B54629" w:rsidRDefault="00A66B1F" w:rsidP="00473C3A">
            <w:pPr>
              <w:spacing w:before="40" w:after="40"/>
              <w:rPr>
                <w:rFonts w:ascii="Arial Narrow" w:hAnsi="Arial Narrow"/>
                <w:sz w:val="18"/>
              </w:rPr>
            </w:pPr>
            <w:r w:rsidRPr="00B54629">
              <w:rPr>
                <w:rFonts w:ascii="Arial Narrow" w:hAnsi="Arial Narrow"/>
                <w:sz w:val="18"/>
              </w:rPr>
              <w:t>Delegation of Rights Assertion</w:t>
            </w:r>
          </w:p>
        </w:tc>
      </w:tr>
      <w:tr w:rsidR="00A66B1F" w:rsidRPr="0060122E" w14:paraId="2CB5291C" w14:textId="77777777">
        <w:trPr>
          <w:cantSplit/>
          <w:jc w:val="center"/>
        </w:trPr>
        <w:tc>
          <w:tcPr>
            <w:tcW w:w="2038" w:type="dxa"/>
          </w:tcPr>
          <w:p w14:paraId="4E8176E2"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57BA9A0F"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Authorized Signer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assertion to create Delegation of Rights Artifact</w:t>
            </w:r>
            <w:r w:rsidR="00375FB1" w:rsidRPr="00B04F45">
              <w:rPr>
                <w:rFonts w:ascii="Arial Narrow" w:hAnsi="Arial Narrow"/>
                <w:sz w:val="18"/>
              </w:rPr>
              <w:t xml:space="preserve"> </w:t>
            </w:r>
          </w:p>
        </w:tc>
      </w:tr>
      <w:tr w:rsidR="00A66B1F" w:rsidRPr="0060122E" w14:paraId="0D2AF4C0" w14:textId="77777777">
        <w:trPr>
          <w:cantSplit/>
          <w:jc w:val="center"/>
        </w:trPr>
        <w:tc>
          <w:tcPr>
            <w:tcW w:w="2038" w:type="dxa"/>
          </w:tcPr>
          <w:p w14:paraId="3CF6F415" w14:textId="77777777" w:rsidR="00A66B1F" w:rsidRPr="00B04F45" w:rsidRDefault="00A66B1F" w:rsidP="00473C3A">
            <w:pPr>
              <w:spacing w:before="40" w:after="40"/>
              <w:rPr>
                <w:rFonts w:ascii="Arial Narrow" w:hAnsi="Arial Narrow"/>
                <w:sz w:val="18"/>
              </w:rPr>
            </w:pPr>
            <w:r w:rsidRPr="00B04F45">
              <w:rPr>
                <w:rFonts w:ascii="Arial Narrow" w:hAnsi="Arial Narrow"/>
                <w:sz w:val="18"/>
              </w:rPr>
              <w:t>XAdES-X-L</w:t>
            </w:r>
          </w:p>
        </w:tc>
        <w:tc>
          <w:tcPr>
            <w:tcW w:w="7798" w:type="dxa"/>
          </w:tcPr>
          <w:p w14:paraId="68FEAC75" w14:textId="77777777" w:rsidR="00A66B1F" w:rsidRPr="00B04F45" w:rsidRDefault="008361F4" w:rsidP="008361F4">
            <w:pPr>
              <w:spacing w:before="40" w:after="40"/>
              <w:rPr>
                <w:rFonts w:ascii="Arial Narrow" w:hAnsi="Arial Narrow"/>
                <w:sz w:val="18"/>
              </w:rPr>
            </w:pPr>
            <w:r w:rsidRPr="00B04F45">
              <w:rPr>
                <w:rFonts w:ascii="Arial Narrow" w:hAnsi="Arial Narrow"/>
                <w:sz w:val="18"/>
              </w:rPr>
              <w:t>Delegation Validator s</w:t>
            </w:r>
            <w:r w:rsidR="00A66B1F" w:rsidRPr="00B04F45">
              <w:rPr>
                <w:rFonts w:ascii="Arial Narrow" w:hAnsi="Arial Narrow"/>
                <w:sz w:val="18"/>
              </w:rPr>
              <w:t>ign</w:t>
            </w:r>
            <w:r w:rsidRPr="00B04F45">
              <w:rPr>
                <w:rFonts w:ascii="Arial Narrow" w:hAnsi="Arial Narrow"/>
                <w:sz w:val="18"/>
              </w:rPr>
              <w:t>s</w:t>
            </w:r>
            <w:r w:rsidR="00A66B1F" w:rsidRPr="00B04F45">
              <w:rPr>
                <w:rFonts w:ascii="Arial Narrow" w:hAnsi="Arial Narrow"/>
                <w:sz w:val="18"/>
              </w:rPr>
              <w:t xml:space="preserve"> Delegation of Rights Artifact to create Validated Delegation of Rights Artifact </w:t>
            </w:r>
          </w:p>
        </w:tc>
      </w:tr>
    </w:tbl>
    <w:p w14:paraId="43FC20F9" w14:textId="77777777" w:rsidR="008320A1" w:rsidRPr="0049289E" w:rsidRDefault="008320A1" w:rsidP="0049289E"/>
    <w:p w14:paraId="3A89C547" w14:textId="77777777" w:rsidR="008320A1" w:rsidRDefault="00A66B1F" w:rsidP="00A66B1F">
      <w:r>
        <w:t xml:space="preserve">The Delegation of Rights Artifact is meant to prove that a </w:t>
      </w:r>
      <w:r w:rsidR="00DD2D97">
        <w:t xml:space="preserve">Delegated Signer </w:t>
      </w:r>
      <w:r>
        <w:t>is authorized to sign a CDA document on behalf of</w:t>
      </w:r>
      <w:r w:rsidR="008361F4">
        <w:t xml:space="preserve"> the Authorized Signer</w:t>
      </w:r>
      <w:r>
        <w:t>.</w:t>
      </w:r>
    </w:p>
    <w:p w14:paraId="5261FFF2" w14:textId="77777777" w:rsidR="008320A1" w:rsidRDefault="00A66B1F" w:rsidP="00A66B1F">
      <w:r w:rsidRPr="00B54629">
        <w:t xml:space="preserve">The </w:t>
      </w:r>
      <w:r w:rsidR="00DD2D97" w:rsidRPr="00B54629">
        <w:t>Authorized Signer</w:t>
      </w:r>
      <w:r w:rsidR="008320A1" w:rsidRPr="00B54629">
        <w:t xml:space="preserve"> </w:t>
      </w:r>
      <w:r w:rsidRPr="00B54629">
        <w:t>shall create and deliver a signed SAML</w:t>
      </w:r>
      <w:r w:rsidR="00AA55D3" w:rsidRPr="00B54629">
        <w:t xml:space="preserve"> 2.0</w:t>
      </w:r>
      <w:r w:rsidRPr="00B54629">
        <w:t xml:space="preserve"> assertion to the</w:t>
      </w:r>
      <w:r w:rsidR="008D3588" w:rsidRPr="00B54629">
        <w:t xml:space="preserve"> </w:t>
      </w:r>
      <w:r w:rsidR="00DD2D97" w:rsidRPr="00B54629">
        <w:t>Delegated Signer</w:t>
      </w:r>
      <w:r w:rsidRPr="00B54629">
        <w:t>.</w:t>
      </w:r>
      <w:r>
        <w:t xml:space="preserve"> The </w:t>
      </w:r>
      <w:r w:rsidR="00DD2D97">
        <w:t xml:space="preserve">Delegated Signer </w:t>
      </w:r>
      <w:r>
        <w:t>shall act as the Signer and digitally sign a CDA document.</w:t>
      </w:r>
    </w:p>
    <w:p w14:paraId="14A4C7E0" w14:textId="77777777" w:rsidR="008320A1" w:rsidRDefault="00A66B1F" w:rsidP="00A66B1F">
      <w:r w:rsidRPr="00B54629">
        <w:t xml:space="preserve">OASIS defines </w:t>
      </w:r>
      <w:proofErr w:type="gramStart"/>
      <w:r w:rsidRPr="00B54629">
        <w:t>a number of</w:t>
      </w:r>
      <w:proofErr w:type="gramEnd"/>
      <w:r w:rsidRPr="00B54629">
        <w:t xml:space="preserve"> specifications to support the exchange of SAML</w:t>
      </w:r>
      <w:r w:rsidR="00AA55D3" w:rsidRPr="00B54629">
        <w:t xml:space="preserve"> 2.0</w:t>
      </w:r>
      <w:r w:rsidRPr="00B54629">
        <w:t xml:space="preserve"> assertions; however, delivery of the SAML</w:t>
      </w:r>
      <w:r w:rsidR="00AA55D3" w:rsidRPr="00B54629">
        <w:t xml:space="preserve"> 2.0</w:t>
      </w:r>
      <w:r w:rsidRPr="00B54629">
        <w:t xml:space="preserve"> assertions between actors is outside the scope of this implementation guide.</w:t>
      </w:r>
    </w:p>
    <w:p w14:paraId="10949181" w14:textId="77777777" w:rsidR="008320A1" w:rsidRDefault="00681D71" w:rsidP="00B04F45">
      <w:pPr>
        <w:pStyle w:val="Heading3"/>
      </w:pPr>
      <w:bookmarkStart w:id="145" w:name="_Toc370830461"/>
      <w:bookmarkStart w:id="146" w:name="_Toc372098707"/>
      <w:bookmarkStart w:id="147" w:name="_Toc374444773"/>
      <w:bookmarkStart w:id="148" w:name="_Toc252486780"/>
      <w:bookmarkStart w:id="149" w:name="_Toc401906699"/>
      <w:bookmarkEnd w:id="145"/>
      <w:bookmarkEnd w:id="146"/>
      <w:r>
        <w:t>Creating a</w:t>
      </w:r>
      <w:r w:rsidR="00A66B1F">
        <w:t xml:space="preserve"> SAML-based Delegation of Rights </w:t>
      </w:r>
      <w:r>
        <w:t>Assertion</w:t>
      </w:r>
      <w:bookmarkEnd w:id="147"/>
      <w:bookmarkEnd w:id="148"/>
      <w:bookmarkEnd w:id="149"/>
    </w:p>
    <w:p w14:paraId="2E9EAD06" w14:textId="77777777" w:rsidR="008320A1" w:rsidRDefault="00A66B1F" w:rsidP="00A66B1F">
      <w:r>
        <w:t>The Delegation of Rights Artifact shall contain a signed SAML assertion compliant with “</w:t>
      </w:r>
      <w:r w:rsidRPr="00D35C93">
        <w:t>saml-core-2.0-os</w:t>
      </w:r>
      <w:r>
        <w:t>: Assertions and Protocols for the OASIS Security Assertion Markup Language (SAML) 2.0</w:t>
      </w:r>
      <w:r>
        <w:rPr>
          <w:rStyle w:val="FootnoteReference"/>
        </w:rPr>
        <w:footnoteReference w:id="12"/>
      </w:r>
      <w:r>
        <w:t>.” The following constraints apply to a Delegation of Rights Artifact:</w:t>
      </w:r>
    </w:p>
    <w:p w14:paraId="18608AA3" w14:textId="77777777" w:rsidR="008320A1" w:rsidRDefault="00A66B1F" w:rsidP="00A66B1F">
      <w:pPr>
        <w:pStyle w:val="ListParagraph"/>
        <w:numPr>
          <w:ilvl w:val="0"/>
          <w:numId w:val="4"/>
        </w:numPr>
      </w:pPr>
      <w:r>
        <w:t xml:space="preserve">The </w:t>
      </w:r>
      <w:r w:rsidRPr="00D10782">
        <w:rPr>
          <w:rFonts w:ascii="Courier New" w:hAnsi="Courier New" w:cs="Courier New"/>
        </w:rPr>
        <w:t>Subject</w:t>
      </w:r>
      <w:r>
        <w:t xml:space="preserve"> of the assertion must be included and must be the </w:t>
      </w:r>
      <w:r w:rsidR="00DD2D97">
        <w:t>Delegated Signer</w:t>
      </w:r>
      <w:r w:rsidR="0049289E">
        <w:t>.</w:t>
      </w:r>
    </w:p>
    <w:p w14:paraId="4AB33F52" w14:textId="77777777" w:rsidR="008320A1" w:rsidRDefault="00A66B1F" w:rsidP="00A66B1F">
      <w:pPr>
        <w:pStyle w:val="ListParagraph"/>
        <w:numPr>
          <w:ilvl w:val="0"/>
          <w:numId w:val="4"/>
        </w:numPr>
      </w:pPr>
      <w:r>
        <w:t xml:space="preserve">The </w:t>
      </w:r>
      <w:r w:rsidRPr="00D10782">
        <w:rPr>
          <w:rFonts w:ascii="Courier New" w:hAnsi="Courier New" w:cs="Courier New"/>
        </w:rPr>
        <w:t>SubjectConfirmation</w:t>
      </w:r>
      <w:r>
        <w:t xml:space="preserve"> method must be </w:t>
      </w:r>
      <w:r w:rsidRPr="00D10782">
        <w:rPr>
          <w:rFonts w:ascii="Courier New" w:hAnsi="Courier New" w:cs="Courier New"/>
        </w:rPr>
        <w:t>holder-of-key</w:t>
      </w:r>
      <w:r w:rsidR="0049289E" w:rsidRPr="0049289E">
        <w:t>.</w:t>
      </w:r>
    </w:p>
    <w:p w14:paraId="5990F7CB" w14:textId="77777777" w:rsidR="008320A1" w:rsidRDefault="00A66B1F" w:rsidP="00A66B1F">
      <w:pPr>
        <w:pStyle w:val="ListParagraph"/>
        <w:numPr>
          <w:ilvl w:val="0"/>
          <w:numId w:val="4"/>
        </w:numPr>
      </w:pPr>
      <w:r>
        <w:t xml:space="preserve">The </w:t>
      </w:r>
      <w:proofErr w:type="spellStart"/>
      <w:r w:rsidRPr="00F034E4">
        <w:rPr>
          <w:rFonts w:ascii="Courier New" w:hAnsi="Courier New" w:cs="Courier New"/>
        </w:rPr>
        <w:t>SubjectConfirmationData</w:t>
      </w:r>
      <w:proofErr w:type="spellEnd"/>
      <w:r>
        <w:t xml:space="preserve"> element must include a </w:t>
      </w:r>
      <w:proofErr w:type="spellStart"/>
      <w:r w:rsidRPr="00101643">
        <w:rPr>
          <w:rStyle w:val="HTMLCode"/>
          <w:rFonts w:eastAsiaTheme="minorHAnsi"/>
          <w:sz w:val="24"/>
          <w:szCs w:val="24"/>
        </w:rPr>
        <w:t>KeyInfo</w:t>
      </w:r>
      <w:proofErr w:type="spellEnd"/>
      <w:r w:rsidRPr="004D10A3">
        <w:rPr>
          <w:rStyle w:val="HTMLCode"/>
          <w:rFonts w:ascii="Arial" w:eastAsiaTheme="minorHAnsi" w:hAnsi="Arial" w:cs="Arial"/>
        </w:rPr>
        <w:t xml:space="preserve"> </w:t>
      </w:r>
      <w:r>
        <w:t>element</w:t>
      </w:r>
      <w:r w:rsidR="0049289E">
        <w:t>.</w:t>
      </w:r>
    </w:p>
    <w:p w14:paraId="297EF9C5" w14:textId="77777777" w:rsidR="008320A1" w:rsidRDefault="00A66B1F" w:rsidP="00A66B1F">
      <w:pPr>
        <w:pStyle w:val="ListParagraph"/>
        <w:numPr>
          <w:ilvl w:val="0"/>
          <w:numId w:val="4"/>
        </w:numPr>
      </w:pPr>
      <w:r w:rsidRPr="00A91815">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D35C93">
        <w:rPr>
          <w:rFonts w:ascii="Courier New" w:hAnsi="Courier New" w:cs="Courier New"/>
        </w:rPr>
        <w:t>KeyInfo</w:t>
      </w:r>
      <w:proofErr w:type="spellEnd"/>
      <w:r>
        <w:t xml:space="preserve"> type must be </w:t>
      </w:r>
      <w:r>
        <w:rPr>
          <w:rFonts w:ascii="Courier New" w:hAnsi="Courier New" w:cs="Courier New"/>
        </w:rPr>
        <w:t>X</w:t>
      </w:r>
      <w:r w:rsidRPr="00D35C93">
        <w:rPr>
          <w:rFonts w:ascii="Courier New" w:hAnsi="Courier New" w:cs="Courier New"/>
        </w:rPr>
        <w:t>509</w:t>
      </w:r>
      <w:r>
        <w:rPr>
          <w:rFonts w:ascii="Courier New" w:hAnsi="Courier New" w:cs="Courier New"/>
        </w:rPr>
        <w:t>Data</w:t>
      </w:r>
      <w:r w:rsidR="0049289E" w:rsidRPr="0049289E">
        <w:t>.</w:t>
      </w:r>
    </w:p>
    <w:p w14:paraId="0740B7F0" w14:textId="77777777" w:rsidR="008320A1" w:rsidRDefault="00A66B1F" w:rsidP="00A66B1F">
      <w:pPr>
        <w:pStyle w:val="ListParagraph"/>
        <w:numPr>
          <w:ilvl w:val="0"/>
          <w:numId w:val="4"/>
        </w:numPr>
      </w:pPr>
      <w:r>
        <w:t xml:space="preserve">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t xml:space="preserve"> element must contain the </w:t>
      </w:r>
      <w:r w:rsidRPr="00197065">
        <w:rPr>
          <w:rFonts w:ascii="Courier New" w:hAnsi="Courier New" w:cs="Courier New"/>
        </w:rPr>
        <w:t>X509IssuerSerial</w:t>
      </w:r>
      <w:r>
        <w:t xml:space="preserve"> of the X.509v3 certificate that holds the public key used to verify the Signature on the document (i.e., the public certificate of the </w:t>
      </w:r>
      <w:r w:rsidR="00DD2D97">
        <w:t>Delegated Signe</w:t>
      </w:r>
      <w:r w:rsidR="0049289E">
        <w:t>r</w:t>
      </w:r>
      <w:r>
        <w:t>)</w:t>
      </w:r>
      <w:r w:rsidR="0049289E" w:rsidRPr="0049289E">
        <w:t>.</w:t>
      </w:r>
    </w:p>
    <w:p w14:paraId="58DD1C99" w14:textId="77777777" w:rsidR="008320A1" w:rsidRDefault="00A66B1F" w:rsidP="00A66B1F">
      <w:pPr>
        <w:pStyle w:val="ListParagraph"/>
        <w:numPr>
          <w:ilvl w:val="0"/>
          <w:numId w:val="4"/>
        </w:numPr>
      </w:pPr>
      <w:r>
        <w:t xml:space="preserve">The SAML </w:t>
      </w:r>
      <w:r w:rsidR="00AA55D3">
        <w:t xml:space="preserve">2.0 </w:t>
      </w:r>
      <w:r>
        <w:t xml:space="preserve">assertion must be signed by the </w:t>
      </w:r>
      <w:r w:rsidR="00DD2D97">
        <w:t>Authorized Signer</w:t>
      </w:r>
      <w:r w:rsidR="0049289E" w:rsidRPr="0049289E">
        <w:t>.</w:t>
      </w:r>
    </w:p>
    <w:p w14:paraId="359EEC14"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element must include a </w:t>
      </w:r>
      <w:proofErr w:type="spellStart"/>
      <w:r w:rsidRPr="00101643">
        <w:rPr>
          <w:rStyle w:val="HTMLCode"/>
          <w:rFonts w:eastAsiaTheme="minorHAnsi"/>
          <w:sz w:val="24"/>
          <w:szCs w:val="24"/>
        </w:rPr>
        <w:t>KeyInfo</w:t>
      </w:r>
      <w:proofErr w:type="spellEnd"/>
      <w:r w:rsidRPr="001970DE">
        <w:rPr>
          <w:rStyle w:val="HTMLCode"/>
          <w:rFonts w:ascii="Arial" w:eastAsiaTheme="minorHAnsi" w:hAnsi="Arial" w:cs="Arial"/>
        </w:rPr>
        <w:t xml:space="preserve"> </w:t>
      </w:r>
      <w:r>
        <w:t>element</w:t>
      </w:r>
      <w:r w:rsidR="0049289E" w:rsidRPr="0049289E">
        <w:t>.</w:t>
      </w:r>
    </w:p>
    <w:p w14:paraId="2CD39495" w14:textId="77777777" w:rsidR="008320A1" w:rsidRDefault="00A66B1F" w:rsidP="00A66B1F">
      <w:pPr>
        <w:pStyle w:val="ListParagraph"/>
        <w:numPr>
          <w:ilvl w:val="0"/>
          <w:numId w:val="4"/>
        </w:numPr>
      </w:pPr>
      <w:r w:rsidRPr="00A91815">
        <w:t>The</w:t>
      </w:r>
      <w:r w:rsidRPr="00EA384A">
        <w:t xml:space="preserve"> </w:t>
      </w:r>
      <w:r w:rsidRPr="00F034E4">
        <w:rPr>
          <w:rFonts w:ascii="Courier New" w:hAnsi="Courier New" w:cs="Courier New"/>
        </w:rPr>
        <w:t>Signature</w:t>
      </w:r>
      <w:r>
        <w:t xml:space="preserve"> </w:t>
      </w:r>
      <w:proofErr w:type="spellStart"/>
      <w:r w:rsidRPr="00D35C93">
        <w:rPr>
          <w:rFonts w:ascii="Courier New" w:hAnsi="Courier New" w:cs="Courier New"/>
        </w:rPr>
        <w:t>KeyInfo</w:t>
      </w:r>
      <w:proofErr w:type="spellEnd"/>
      <w:r>
        <w:t xml:space="preserve"> type must be </w:t>
      </w:r>
      <w:r w:rsidRPr="00D35C93">
        <w:rPr>
          <w:rFonts w:ascii="Courier New" w:hAnsi="Courier New" w:cs="Courier New"/>
        </w:rPr>
        <w:t>rawX509Certificate</w:t>
      </w:r>
      <w:r w:rsidR="0049289E" w:rsidRPr="0049289E">
        <w:t>.</w:t>
      </w:r>
    </w:p>
    <w:p w14:paraId="4BF7DF63" w14:textId="77777777" w:rsidR="008320A1" w:rsidRDefault="00A66B1F" w:rsidP="00A66B1F">
      <w:pPr>
        <w:pStyle w:val="ListParagraph"/>
        <w:numPr>
          <w:ilvl w:val="0"/>
          <w:numId w:val="4"/>
        </w:numPr>
      </w:pPr>
      <w:r>
        <w:t xml:space="preserve">The </w:t>
      </w:r>
      <w:r w:rsidRPr="00F034E4">
        <w:rPr>
          <w:rFonts w:ascii="Courier New" w:hAnsi="Courier New" w:cs="Courier New"/>
        </w:rPr>
        <w:t>Signature</w:t>
      </w:r>
      <w:r>
        <w:t xml:space="preserve"> </w:t>
      </w:r>
      <w:proofErr w:type="spellStart"/>
      <w:r w:rsidRPr="00A91815">
        <w:rPr>
          <w:rFonts w:ascii="Courier New" w:hAnsi="Courier New" w:cs="Courier New"/>
        </w:rPr>
        <w:t>KeyInfo</w:t>
      </w:r>
      <w:proofErr w:type="spellEnd"/>
      <w:r>
        <w:t xml:space="preserve"> element must contain the X.509v3 certificate that holds the public key that will be used to verify the signature of the SAML </w:t>
      </w:r>
      <w:r w:rsidR="00AA55D3">
        <w:t>2.0</w:t>
      </w:r>
      <w:r w:rsidR="00016B69">
        <w:t xml:space="preserve"> </w:t>
      </w:r>
      <w:r>
        <w:t>assertion (i.e., the public certificate of the</w:t>
      </w:r>
      <w:r w:rsidR="00DD2D97">
        <w:t xml:space="preserve"> Authorized Signer</w:t>
      </w:r>
      <w:r>
        <w:t>)</w:t>
      </w:r>
      <w:r w:rsidR="0049289E" w:rsidRPr="0049289E">
        <w:t>.</w:t>
      </w:r>
    </w:p>
    <w:p w14:paraId="7F41A8D6" w14:textId="77777777" w:rsidR="008320A1" w:rsidRDefault="00A66B1F" w:rsidP="00A66B1F">
      <w:r>
        <w:t>This guide makes the following recommendations to limit the use of the Delegation of Rights Artifact:</w:t>
      </w:r>
    </w:p>
    <w:p w14:paraId="14F70BB6" w14:textId="77777777" w:rsidR="008320A1" w:rsidRDefault="00A66B1F" w:rsidP="00A66B1F">
      <w:pPr>
        <w:pStyle w:val="ListParagraph"/>
      </w:pPr>
      <w:r>
        <w:lastRenderedPageBreak/>
        <w:t xml:space="preserve">The assertion should use </w:t>
      </w:r>
      <w:proofErr w:type="spellStart"/>
      <w:r w:rsidRPr="0009321F">
        <w:rPr>
          <w:rFonts w:ascii="Courier New" w:hAnsi="Courier New" w:cs="Courier New"/>
        </w:rPr>
        <w:t>NotBefore</w:t>
      </w:r>
      <w:proofErr w:type="spellEnd"/>
      <w:r>
        <w:t xml:space="preserve"> and </w:t>
      </w:r>
      <w:proofErr w:type="spellStart"/>
      <w:r w:rsidRPr="0009321F">
        <w:rPr>
          <w:rFonts w:ascii="Courier New" w:hAnsi="Courier New" w:cs="Courier New"/>
        </w:rPr>
        <w:t>NotOnOrAfter</w:t>
      </w:r>
      <w:proofErr w:type="spellEnd"/>
      <w:r>
        <w:t xml:space="preserve"> elements within the </w:t>
      </w:r>
      <w:proofErr w:type="spellStart"/>
      <w:r w:rsidRPr="00F034E4">
        <w:rPr>
          <w:rFonts w:ascii="Courier New" w:hAnsi="Courier New" w:cs="Courier New"/>
        </w:rPr>
        <w:t>SubjectConfirmationData</w:t>
      </w:r>
      <w:proofErr w:type="spellEnd"/>
      <w:r>
        <w:t xml:space="preserve"> element to bind use of the assertion to a reasonable time frame</w:t>
      </w:r>
      <w:r w:rsidR="0049289E" w:rsidRPr="0049289E">
        <w:t>.</w:t>
      </w:r>
    </w:p>
    <w:p w14:paraId="6489033B" w14:textId="77777777" w:rsidR="008320A1" w:rsidRDefault="00A66B1F" w:rsidP="00A66B1F">
      <w:pPr>
        <w:pStyle w:val="ListParagraph"/>
      </w:pPr>
      <w:r>
        <w:t xml:space="preserve">The assertion should define an </w:t>
      </w:r>
      <w:r w:rsidRPr="00416830">
        <w:rPr>
          <w:rFonts w:ascii="Courier New" w:hAnsi="Courier New" w:cs="Courier New"/>
        </w:rPr>
        <w:t>Attribute</w:t>
      </w:r>
      <w:r>
        <w:t xml:space="preserve"> of the </w:t>
      </w:r>
      <w:r w:rsidRPr="00416830">
        <w:rPr>
          <w:rFonts w:ascii="Courier New" w:hAnsi="Courier New" w:cs="Courier New"/>
        </w:rPr>
        <w:t>Subject</w:t>
      </w:r>
      <w:r>
        <w:t xml:space="preserve"> that describes their business relationship.</w:t>
      </w:r>
    </w:p>
    <w:p w14:paraId="774DDE86" w14:textId="77777777" w:rsidR="008320A1" w:rsidRDefault="00CE10F4" w:rsidP="00A66B1F">
      <w:pPr>
        <w:pStyle w:val="ListParagraph"/>
      </w:pPr>
      <w:r>
        <w:t xml:space="preserve">The assertion </w:t>
      </w:r>
      <w:r w:rsidR="00395E30">
        <w:t>shall have an</w:t>
      </w:r>
      <w:r>
        <w:t xml:space="preserve"> </w:t>
      </w:r>
      <w:r w:rsidR="00395E30" w:rsidRPr="00416830">
        <w:rPr>
          <w:rFonts w:ascii="Courier New" w:hAnsi="Courier New" w:cs="Courier New"/>
        </w:rPr>
        <w:t>Attribute</w:t>
      </w:r>
      <w:r w:rsidR="00395E30">
        <w:t xml:space="preserve"> statement, defined by </w:t>
      </w:r>
      <w:proofErr w:type="gramStart"/>
      <w:r w:rsidR="00395E30">
        <w:t>policy</w:t>
      </w:r>
      <w:r w:rsidR="00E73308">
        <w:t xml:space="preserve">, </w:t>
      </w:r>
      <w:r w:rsidR="00395E30">
        <w:t xml:space="preserve"> showing</w:t>
      </w:r>
      <w:proofErr w:type="gramEnd"/>
      <w:r w:rsidR="00395E30">
        <w:t xml:space="preserve"> that the right to sign is conferred.</w:t>
      </w:r>
    </w:p>
    <w:p w14:paraId="015EB0B2" w14:textId="77777777" w:rsidR="008320A1" w:rsidRDefault="00681D71" w:rsidP="00B04F45">
      <w:pPr>
        <w:pStyle w:val="Heading3"/>
      </w:pPr>
      <w:bookmarkStart w:id="150" w:name="_Toc374444774"/>
      <w:bookmarkStart w:id="151" w:name="_Toc252486781"/>
      <w:bookmarkStart w:id="152" w:name="_Toc401906700"/>
      <w:r>
        <w:t>Creating a</w:t>
      </w:r>
      <w:r w:rsidR="007712F7">
        <w:t xml:space="preserve"> Delegation of Rights Artifact</w:t>
      </w:r>
      <w:bookmarkEnd w:id="144"/>
      <w:bookmarkEnd w:id="150"/>
      <w:bookmarkEnd w:id="151"/>
      <w:bookmarkEnd w:id="152"/>
    </w:p>
    <w:p w14:paraId="28AD5370" w14:textId="77777777" w:rsidR="008320A1" w:rsidRDefault="007712F7" w:rsidP="007712F7">
      <w:r>
        <w:t>The following steps must be taken for a</w:t>
      </w:r>
      <w:r w:rsidR="00DD2D97">
        <w:t>n</w:t>
      </w:r>
      <w:r w:rsidR="00DD2D97" w:rsidRPr="00DD2D97">
        <w:t xml:space="preserve"> </w:t>
      </w:r>
      <w:r w:rsidR="00DD2D97">
        <w:t>Authorized Signer</w:t>
      </w:r>
      <w:r>
        <w:t xml:space="preserve"> to issue a Delegation o</w:t>
      </w:r>
      <w:r w:rsidR="00455081">
        <w:t>f Rights Artifact to a</w:t>
      </w:r>
      <w:r w:rsidR="00DD2D97">
        <w:t xml:space="preserve"> Delegated Signer</w:t>
      </w:r>
      <w:r>
        <w:t>:</w:t>
      </w:r>
    </w:p>
    <w:p w14:paraId="1C66C110" w14:textId="77777777" w:rsidR="008320A1" w:rsidRDefault="00DD2D97" w:rsidP="00BC714C">
      <w:pPr>
        <w:pStyle w:val="ListParagraph"/>
        <w:numPr>
          <w:ilvl w:val="0"/>
          <w:numId w:val="40"/>
        </w:numPr>
      </w:pPr>
      <w:r>
        <w:t xml:space="preserve">Authorized Signer </w:t>
      </w:r>
      <w:r w:rsidR="007712F7">
        <w:t>creates Delegation of Rights Assertion that includes the following:</w:t>
      </w:r>
    </w:p>
    <w:p w14:paraId="2D094BD5" w14:textId="77777777" w:rsidR="008320A1" w:rsidRDefault="007712F7" w:rsidP="00BC714C">
      <w:pPr>
        <w:pStyle w:val="ListParagraph"/>
        <w:numPr>
          <w:ilvl w:val="1"/>
          <w:numId w:val="40"/>
        </w:numPr>
      </w:pPr>
      <w:r>
        <w:t xml:space="preserve">Issuer/ID of </w:t>
      </w:r>
      <w:r w:rsidR="00DD2D97">
        <w:t xml:space="preserve">Delegated Signer </w:t>
      </w:r>
      <w:r>
        <w:t>X.509v3 signing certificate</w:t>
      </w:r>
      <w:r w:rsidR="00A919E7">
        <w:t>,</w:t>
      </w:r>
    </w:p>
    <w:p w14:paraId="58AEF15F" w14:textId="77777777" w:rsidR="008320A1" w:rsidRDefault="007712F7" w:rsidP="00BC714C">
      <w:pPr>
        <w:pStyle w:val="ListParagraph"/>
        <w:numPr>
          <w:ilvl w:val="1"/>
          <w:numId w:val="40"/>
        </w:numPr>
      </w:pPr>
      <w:r>
        <w:t xml:space="preserve">Issuer/ID of </w:t>
      </w:r>
      <w:r w:rsidR="00DD2D97">
        <w:t xml:space="preserve">Authorized Signer </w:t>
      </w:r>
      <w:r>
        <w:t>X.509v3 signing certificate</w:t>
      </w:r>
      <w:r w:rsidR="00A919E7">
        <w:t>,</w:t>
      </w:r>
    </w:p>
    <w:p w14:paraId="4A6EBA8A" w14:textId="77777777" w:rsidR="008320A1" w:rsidRDefault="007712F7" w:rsidP="00BC714C">
      <w:pPr>
        <w:pStyle w:val="ListParagraph"/>
        <w:numPr>
          <w:ilvl w:val="1"/>
          <w:numId w:val="40"/>
        </w:numPr>
      </w:pPr>
      <w:r>
        <w:t>Start and End date of assertion</w:t>
      </w:r>
      <w:r w:rsidR="00A919E7">
        <w:t>,</w:t>
      </w:r>
    </w:p>
    <w:p w14:paraId="14F72D62" w14:textId="77777777" w:rsidR="008320A1" w:rsidRDefault="007712F7" w:rsidP="00BC714C">
      <w:pPr>
        <w:pStyle w:val="ListParagraph"/>
        <w:numPr>
          <w:ilvl w:val="1"/>
          <w:numId w:val="40"/>
        </w:numPr>
      </w:pPr>
      <w:r>
        <w:t>Right</w:t>
      </w:r>
      <w:r w:rsidR="00395E30">
        <w:t xml:space="preserve"> to sign is </w:t>
      </w:r>
      <w:proofErr w:type="gramStart"/>
      <w:r>
        <w:t>delegated</w:t>
      </w:r>
      <w:r w:rsidR="00A919E7">
        <w:t>;</w:t>
      </w:r>
      <w:proofErr w:type="gramEnd"/>
    </w:p>
    <w:p w14:paraId="6994B5A2" w14:textId="77777777" w:rsidR="008320A1" w:rsidRDefault="00DD2D97" w:rsidP="00BC714C">
      <w:pPr>
        <w:pStyle w:val="ListParagraph"/>
        <w:numPr>
          <w:ilvl w:val="0"/>
          <w:numId w:val="40"/>
        </w:numPr>
      </w:pPr>
      <w:r>
        <w:t xml:space="preserve">Authorized Signer </w:t>
      </w:r>
      <w:r w:rsidR="007712F7">
        <w:t xml:space="preserve">signs the </w:t>
      </w:r>
      <w:r w:rsidR="00681D71">
        <w:t>Del</w:t>
      </w:r>
      <w:r w:rsidR="002A1D32">
        <w:t>e</w:t>
      </w:r>
      <w:r w:rsidR="00681D71">
        <w:t xml:space="preserve">gation of Rights </w:t>
      </w:r>
      <w:r w:rsidR="007712F7">
        <w:t xml:space="preserve">assertion using the XAdES-X-L standard </w:t>
      </w:r>
      <w:proofErr w:type="gramStart"/>
      <w:r w:rsidR="007712F7">
        <w:t>syntax</w:t>
      </w:r>
      <w:r w:rsidR="00A919E7">
        <w:t>;</w:t>
      </w:r>
      <w:proofErr w:type="gramEnd"/>
    </w:p>
    <w:p w14:paraId="0908E810" w14:textId="77777777" w:rsidR="008320A1" w:rsidRDefault="007712F7" w:rsidP="00BC714C">
      <w:pPr>
        <w:pStyle w:val="ListParagraph"/>
        <w:numPr>
          <w:ilvl w:val="0"/>
          <w:numId w:val="40"/>
        </w:numPr>
      </w:pPr>
      <w:r>
        <w:t>The resultant signed Delegation of Rights Assertion is the Delegation of Rights Artifact</w:t>
      </w:r>
      <w:r w:rsidR="0049289E">
        <w:t>.</w:t>
      </w:r>
    </w:p>
    <w:p w14:paraId="35BB69FB" w14:textId="77777777" w:rsidR="008320A1" w:rsidRDefault="00681D71" w:rsidP="00B04F45">
      <w:pPr>
        <w:pStyle w:val="Heading3"/>
      </w:pPr>
      <w:bookmarkStart w:id="153" w:name="_Ref343851020"/>
      <w:bookmarkStart w:id="154" w:name="_Ref370141198"/>
      <w:bookmarkStart w:id="155" w:name="_Ref247628661"/>
      <w:bookmarkStart w:id="156" w:name="_Toc374444775"/>
      <w:bookmarkStart w:id="157" w:name="_Toc252486782"/>
      <w:bookmarkStart w:id="158" w:name="_Toc401906701"/>
      <w:r>
        <w:t>Validating the Delegation of Rights Artifact</w:t>
      </w:r>
      <w:bookmarkEnd w:id="153"/>
      <w:bookmarkEnd w:id="154"/>
      <w:bookmarkEnd w:id="155"/>
      <w:bookmarkEnd w:id="156"/>
      <w:bookmarkEnd w:id="157"/>
      <w:bookmarkEnd w:id="158"/>
    </w:p>
    <w:p w14:paraId="71DD968D" w14:textId="77777777" w:rsidR="008320A1" w:rsidRDefault="00681D71" w:rsidP="00681D71">
      <w:r>
        <w:t>Once a</w:t>
      </w:r>
      <w:r w:rsidR="00DD2D97">
        <w:t>n</w:t>
      </w:r>
      <w:r>
        <w:t xml:space="preserve"> </w:t>
      </w:r>
      <w:r w:rsidR="00DD2D97">
        <w:t xml:space="preserve">Authorized Signer </w:t>
      </w:r>
      <w:r>
        <w:t>provides a Delegation of Rights Artifact to a</w:t>
      </w:r>
      <w:r w:rsidR="00DD2D97">
        <w:t xml:space="preserve"> Delegated Signer</w:t>
      </w:r>
      <w:r>
        <w:t xml:space="preserve">, </w:t>
      </w:r>
      <w:r w:rsidR="00395E30">
        <w:t xml:space="preserve">the Authorized Signer needs a method to “revoke” the </w:t>
      </w:r>
      <w:r w:rsidR="00CA7D1E">
        <w:t>Delegation of Rights Artifact prior to its expiration date</w:t>
      </w:r>
      <w:r w:rsidR="00B0077B">
        <w:t xml:space="preserve">. </w:t>
      </w:r>
      <w:r w:rsidR="00CA7D1E">
        <w:t>Without such a method, the Delegation of Rights Artifact pres</w:t>
      </w:r>
      <w:r w:rsidRPr="00526BDC">
        <w:t xml:space="preserve">ents a security risk whereby </w:t>
      </w:r>
      <w:r w:rsidR="00CA7D1E">
        <w:t>the Delegated Signer can sign for the Authorized Signer and use the Delegation of Rights Artifact as the proof of the right after the Authorized Signer has terminate</w:t>
      </w:r>
      <w:r w:rsidR="003F1643">
        <w:t>d</w:t>
      </w:r>
      <w:r w:rsidR="00CA7D1E">
        <w:t xml:space="preserve"> the relationship or signing right.</w:t>
      </w:r>
    </w:p>
    <w:p w14:paraId="5CE58D4A" w14:textId="77777777" w:rsidR="008320A1" w:rsidRDefault="00CA7D1E" w:rsidP="008361F4">
      <w:r>
        <w:t>There are multiple possible methods for validating an existing Delegation of Rights Assertion prior to its expiration date. These include:</w:t>
      </w:r>
    </w:p>
    <w:p w14:paraId="6D6A49A4" w14:textId="77777777" w:rsidR="008320A1" w:rsidRDefault="008361F4" w:rsidP="008361F4">
      <w:pPr>
        <w:pStyle w:val="ListParagraph"/>
        <w:numPr>
          <w:ilvl w:val="0"/>
          <w:numId w:val="47"/>
        </w:numPr>
      </w:pPr>
      <w:r>
        <w:t xml:space="preserve">The Authorized Signer publishing to </w:t>
      </w:r>
      <w:r w:rsidR="00CA7D1E">
        <w:t>a</w:t>
      </w:r>
      <w:r>
        <w:t xml:space="preserve"> revocation list</w:t>
      </w:r>
      <w:r w:rsidR="0049289E">
        <w:t>.</w:t>
      </w:r>
    </w:p>
    <w:p w14:paraId="2197F8CA" w14:textId="77777777" w:rsidR="008320A1" w:rsidRDefault="00CA7D1E" w:rsidP="008361F4">
      <w:pPr>
        <w:pStyle w:val="ListParagraph"/>
        <w:numPr>
          <w:ilvl w:val="0"/>
          <w:numId w:val="47"/>
        </w:numPr>
      </w:pPr>
      <w:r>
        <w:t xml:space="preserve">A </w:t>
      </w:r>
      <w:r w:rsidR="008361F4">
        <w:t xml:space="preserve">CA using its </w:t>
      </w:r>
      <w:r>
        <w:t>own process to issue a Delegation of R</w:t>
      </w:r>
      <w:r w:rsidR="008361F4">
        <w:t xml:space="preserve">ights </w:t>
      </w:r>
      <w:r>
        <w:t xml:space="preserve">Artifact </w:t>
      </w:r>
      <w:r w:rsidR="008361F4">
        <w:t xml:space="preserve">and </w:t>
      </w:r>
      <w:r w:rsidR="003F1643">
        <w:t>publish</w:t>
      </w:r>
      <w:r w:rsidR="008361F4">
        <w:t xml:space="preserve"> a revocation list</w:t>
      </w:r>
      <w:r w:rsidR="0049289E">
        <w:t>.</w:t>
      </w:r>
    </w:p>
    <w:p w14:paraId="5E30198C" w14:textId="77777777" w:rsidR="008320A1" w:rsidRDefault="00CA7D1E" w:rsidP="008361F4">
      <w:pPr>
        <w:pStyle w:val="ListParagraph"/>
        <w:numPr>
          <w:ilvl w:val="0"/>
          <w:numId w:val="47"/>
        </w:numPr>
      </w:pPr>
      <w:r>
        <w:t>Validation of the Delegation of Rights</w:t>
      </w:r>
      <w:r w:rsidR="003F1643">
        <w:t xml:space="preserve"> Artifact by the issuing system</w:t>
      </w:r>
      <w:r w:rsidR="0049289E">
        <w:t>.</w:t>
      </w:r>
    </w:p>
    <w:p w14:paraId="76510A97" w14:textId="77777777" w:rsidR="008320A1" w:rsidRDefault="003F1643" w:rsidP="008361F4">
      <w:r>
        <w:t>The methods that employ a revocation list require both management of the list and a process to access the list and validate that a revocation has not occurred at the time of use</w:t>
      </w:r>
      <w:r w:rsidR="00B0077B">
        <w:t xml:space="preserve">. </w:t>
      </w:r>
      <w:r w:rsidR="007675D4">
        <w:t>This guide specifies the third approach as a preferred method that does not rely on revocation lists</w:t>
      </w:r>
      <w:r w:rsidR="00B0077B">
        <w:t xml:space="preserve">. </w:t>
      </w:r>
      <w:r w:rsidR="008361F4">
        <w:t>When the Delegated Signer attempts to invoke a SAML</w:t>
      </w:r>
      <w:r w:rsidR="00AA55D3">
        <w:t xml:space="preserve"> 2.0</w:t>
      </w:r>
      <w:r w:rsidR="008361F4">
        <w:t>-</w:t>
      </w:r>
      <w:r w:rsidR="007675D4">
        <w:t>based</w:t>
      </w:r>
      <w:r w:rsidR="008361F4">
        <w:t xml:space="preserve"> delegated right, the Authorized Signer’s system</w:t>
      </w:r>
      <w:r w:rsidR="007675D4">
        <w:t>, wh</w:t>
      </w:r>
      <w:r w:rsidR="008361F4">
        <w:t>ich issued the assertion</w:t>
      </w:r>
      <w:r w:rsidR="007675D4">
        <w:t>, v</w:t>
      </w:r>
      <w:r w:rsidR="008361F4">
        <w:t xml:space="preserve">alidates the delegation at the time of use </w:t>
      </w:r>
      <w:r w:rsidR="007675D4">
        <w:t xml:space="preserve">by signing the Delegation of Rights Artifact </w:t>
      </w:r>
      <w:r w:rsidR="008361F4">
        <w:t>using a system certificate.</w:t>
      </w:r>
    </w:p>
    <w:p w14:paraId="1E1030ED" w14:textId="77777777" w:rsidR="008320A1" w:rsidRDefault="00681D71" w:rsidP="00681D71">
      <w:r w:rsidRPr="00526BDC">
        <w:t xml:space="preserve">To </w:t>
      </w:r>
      <w:r w:rsidR="00486B29">
        <w:t>e</w:t>
      </w:r>
      <w:r w:rsidRPr="00526BDC">
        <w:t xml:space="preserve">nsure that a Delegation of Rights Artifact is valid at the time of signature, </w:t>
      </w:r>
      <w:r w:rsidR="00E25C4C">
        <w:t xml:space="preserve">the </w:t>
      </w:r>
      <w:r w:rsidR="00794F98">
        <w:t xml:space="preserve">Delegated Signer </w:t>
      </w:r>
      <w:r>
        <w:t>must take the following steps immediately prior to using a Delegation of Rights Artifact:</w:t>
      </w:r>
    </w:p>
    <w:p w14:paraId="6E31C77E" w14:textId="77777777" w:rsidR="008320A1" w:rsidRDefault="00794F98" w:rsidP="00BC714C">
      <w:pPr>
        <w:pStyle w:val="ListParagraph"/>
        <w:numPr>
          <w:ilvl w:val="0"/>
          <w:numId w:val="8"/>
        </w:numPr>
      </w:pPr>
      <w:r>
        <w:t xml:space="preserve">Delegated </w:t>
      </w:r>
      <w:r w:rsidR="00681D71">
        <w:t xml:space="preserve">Signer </w:t>
      </w:r>
      <w:r w:rsidR="007675D4">
        <w:t>SHOULD request a</w:t>
      </w:r>
      <w:r w:rsidR="00681D71">
        <w:t xml:space="preserve"> Delegation of Rights Artifact </w:t>
      </w:r>
      <w:r w:rsidR="007675D4">
        <w:t xml:space="preserve">from </w:t>
      </w:r>
      <w:r w:rsidR="00681D71">
        <w:t xml:space="preserve">the Delegation </w:t>
      </w:r>
      <w:r>
        <w:t xml:space="preserve">Validator </w:t>
      </w:r>
      <w:r w:rsidR="00681D71">
        <w:t>Server/Service</w:t>
      </w:r>
    </w:p>
    <w:p w14:paraId="06BF0CFC" w14:textId="77777777" w:rsidR="008320A1" w:rsidRDefault="00681D71" w:rsidP="00BC714C">
      <w:pPr>
        <w:pStyle w:val="ListParagraph"/>
        <w:numPr>
          <w:ilvl w:val="0"/>
          <w:numId w:val="8"/>
        </w:numPr>
      </w:pPr>
      <w:r>
        <w:t xml:space="preserve">Delegation </w:t>
      </w:r>
      <w:r w:rsidR="00794F98">
        <w:t xml:space="preserve">Validator </w:t>
      </w:r>
      <w:r>
        <w:t xml:space="preserve">Server/Service </w:t>
      </w:r>
      <w:r w:rsidR="007675D4">
        <w:t xml:space="preserve">SHALL </w:t>
      </w:r>
      <w:r>
        <w:t>perform the following actions:</w:t>
      </w:r>
    </w:p>
    <w:p w14:paraId="6A61DBB6" w14:textId="77777777" w:rsidR="008320A1" w:rsidRDefault="00681D71" w:rsidP="00BC714C">
      <w:pPr>
        <w:pStyle w:val="ListParagraph"/>
        <w:numPr>
          <w:ilvl w:val="1"/>
          <w:numId w:val="8"/>
        </w:numPr>
      </w:pPr>
      <w:r>
        <w:t>Verifies that the Delegation of Rights Assertion has not been revoked</w:t>
      </w:r>
      <w:r w:rsidR="00E25C4C">
        <w:t>.</w:t>
      </w:r>
    </w:p>
    <w:p w14:paraId="4736CFDA" w14:textId="77777777" w:rsidR="008320A1" w:rsidRDefault="00681D71" w:rsidP="00BC714C">
      <w:pPr>
        <w:pStyle w:val="ListParagraph"/>
        <w:numPr>
          <w:ilvl w:val="1"/>
          <w:numId w:val="8"/>
        </w:numPr>
      </w:pPr>
      <w:r>
        <w:lastRenderedPageBreak/>
        <w:t xml:space="preserve">Signs the Delegation of Rights Artifact using the XAdES-X-L standard syntax and populates the </w:t>
      </w:r>
      <w:proofErr w:type="spellStart"/>
      <w:r w:rsidRPr="00F40D66">
        <w:rPr>
          <w:rFonts w:ascii="Courier New" w:hAnsi="Courier New" w:cs="Courier New"/>
        </w:rPr>
        <w:t>RevocationValues</w:t>
      </w:r>
      <w:proofErr w:type="spellEnd"/>
      <w:r>
        <w:t xml:space="preserve"> element with the current OCSP or signed CRL</w:t>
      </w:r>
      <w:r w:rsidR="00E25C4C">
        <w:t>.</w:t>
      </w:r>
    </w:p>
    <w:p w14:paraId="1CD0A5E7" w14:textId="77777777" w:rsidR="008320A1" w:rsidRDefault="00681D71" w:rsidP="00BC714C">
      <w:pPr>
        <w:pStyle w:val="ListParagraph"/>
        <w:numPr>
          <w:ilvl w:val="0"/>
          <w:numId w:val="8"/>
        </w:numPr>
      </w:pPr>
      <w:r>
        <w:t xml:space="preserve">The result of this process is the </w:t>
      </w:r>
      <w:r w:rsidRPr="00B870DC">
        <w:t>Validated Delegation of Rights Artifact</w:t>
      </w:r>
      <w:r w:rsidR="00E25C4C">
        <w:t>.</w:t>
      </w:r>
    </w:p>
    <w:p w14:paraId="0B79623E" w14:textId="77777777" w:rsidR="008320A1" w:rsidRDefault="00681D71" w:rsidP="00BC714C">
      <w:pPr>
        <w:pStyle w:val="ListParagraph"/>
        <w:numPr>
          <w:ilvl w:val="0"/>
          <w:numId w:val="8"/>
        </w:numPr>
      </w:pPr>
      <w:r>
        <w:t xml:space="preserve">Delegation </w:t>
      </w:r>
      <w:r w:rsidR="00794F98">
        <w:t xml:space="preserve">Validator </w:t>
      </w:r>
      <w:r w:rsidR="007675D4">
        <w:t xml:space="preserve">SHALL </w:t>
      </w:r>
      <w:r>
        <w:t xml:space="preserve">returns the Validated (Signed) Delegation of Rights Artifact to the </w:t>
      </w:r>
      <w:r w:rsidR="00B15C14">
        <w:t>Delegated Signer</w:t>
      </w:r>
      <w:r w:rsidR="00021AF1">
        <w:t xml:space="preserve"> or an error</w:t>
      </w:r>
      <w:r w:rsidR="00E25C4C">
        <w:t>.</w:t>
      </w:r>
    </w:p>
    <w:p w14:paraId="4ABA9766" w14:textId="77777777" w:rsidR="008320A1" w:rsidRDefault="00B15C14" w:rsidP="00BC714C">
      <w:pPr>
        <w:pStyle w:val="ListParagraph"/>
        <w:numPr>
          <w:ilvl w:val="0"/>
          <w:numId w:val="8"/>
        </w:numPr>
      </w:pPr>
      <w:r>
        <w:t xml:space="preserve">Delegated Signer </w:t>
      </w:r>
      <w:r w:rsidR="00021AF1">
        <w:t xml:space="preserve">SHALL </w:t>
      </w:r>
      <w:r w:rsidR="00681D71">
        <w:t>include the Validated Delegation of Rights A</w:t>
      </w:r>
      <w:r w:rsidR="00D97CB6">
        <w:t>rtifact as part of the Delegated Signer</w:t>
      </w:r>
      <w:r w:rsidR="00681D71">
        <w:t>’s Digital Signature to prove that the right to sign has been delegated</w:t>
      </w:r>
      <w:r w:rsidR="00E25C4C">
        <w:t>.</w:t>
      </w:r>
    </w:p>
    <w:p w14:paraId="734F0AB4" w14:textId="77777777" w:rsidR="008320A1" w:rsidRDefault="00681D71" w:rsidP="00280E51">
      <w:pPr>
        <w:pStyle w:val="Heading2"/>
      </w:pPr>
      <w:bookmarkStart w:id="159" w:name="_Toc374444776"/>
      <w:bookmarkStart w:id="160" w:name="_Toc252486783"/>
      <w:bookmarkStart w:id="161" w:name="_Toc401906702"/>
      <w:r>
        <w:t>Incorporating Digital Signature and Delegation of Rights Artifacts into a CDA Document</w:t>
      </w:r>
      <w:bookmarkEnd w:id="159"/>
      <w:bookmarkEnd w:id="160"/>
      <w:bookmarkEnd w:id="161"/>
    </w:p>
    <w:p w14:paraId="3A5A95C0" w14:textId="77777777" w:rsidR="008320A1" w:rsidRDefault="00681D71" w:rsidP="00681D7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w:t>
      </w:r>
      <w:r w:rsidR="008320A1">
        <w:t xml:space="preserve"> </w:t>
      </w:r>
      <w:r w:rsidR="008D30FE">
        <w:t xml:space="preserve">is specified in Consolidated-CDA R2. It </w:t>
      </w:r>
      <w:r>
        <w:t>provides a “</w:t>
      </w:r>
      <w:r w:rsidRPr="00D56E5F">
        <w:t>textual or multimedia depiction of the signature by which the participant endorses his or her participation</w:t>
      </w:r>
      <w:r>
        <w:t xml:space="preserve"> and </w:t>
      </w:r>
      <w:r w:rsidRPr="00D56E5F">
        <w:t>that he or she agrees to assume the associated accountability.</w:t>
      </w:r>
      <w:r>
        <w:t xml:space="preserve">” 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w:t>
      </w:r>
      <w:r w:rsidR="00C41BF2">
        <w:t xml:space="preserve">element holds </w:t>
      </w:r>
      <w:r>
        <w:t xml:space="preserve">the </w:t>
      </w:r>
      <w:r w:rsidR="00C41BF2">
        <w:t>D</w:t>
      </w:r>
      <w:r>
        <w:t xml:space="preserve">igital </w:t>
      </w:r>
      <w:r w:rsidR="00C41BF2">
        <w:t>S</w:t>
      </w:r>
      <w:r>
        <w:t xml:space="preserve">ignature by </w:t>
      </w:r>
      <w:r w:rsidR="00121AB7">
        <w:t>containing</w:t>
      </w:r>
      <w:r>
        <w:t xml:space="preserve"> a signature data block (i.e., the XAdES-X-L elements) within the CDA header.</w:t>
      </w:r>
    </w:p>
    <w:p w14:paraId="402FB20E" w14:textId="77777777" w:rsidR="00ED55B5" w:rsidRDefault="00ED55B5" w:rsidP="00681D71">
      <w:r w:rsidRPr="00ED55B5">
        <w:t xml:space="preserve">The </w:t>
      </w:r>
      <w:proofErr w:type="spellStart"/>
      <w:r w:rsidRPr="000143D3">
        <w:rPr>
          <w:rFonts w:ascii="Courier New" w:hAnsi="Courier New" w:cs="Courier New"/>
        </w:rPr>
        <w:t>legalAuthenticator</w:t>
      </w:r>
      <w:proofErr w:type="spellEnd"/>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62" w:name="C_30810"/>
      <w:bookmarkEnd w:id="162"/>
      <w:proofErr w:type="spellEnd"/>
      <w:proofErr w:type="gramEnd"/>
      <w:r w:rsidRPr="00ED55B5">
        <w:t xml:space="preserve"> (</w:t>
      </w:r>
      <w:r w:rsidR="00AD0A21" w:rsidRPr="000143D3">
        <w:t>CONF:30810</w:t>
      </w:r>
      <w:r w:rsidRPr="00ED55B5">
        <w:t>).</w:t>
      </w:r>
    </w:p>
    <w:p w14:paraId="00CE8B9F"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0ECEFF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&lt;time value="20120915223615-0800" /&gt;</w:t>
      </w:r>
    </w:p>
    <w:p w14:paraId="36322F3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signatureCode</w:t>
      </w:r>
      <w:proofErr w:type="spellEnd"/>
      <w:r w:rsidRPr="00B04F45">
        <w:rPr>
          <w:rFonts w:ascii="Courier New" w:hAnsi="Courier New"/>
          <w:kern w:val="0"/>
          <w:lang w:eastAsia="en-US"/>
        </w:rPr>
        <w:t xml:space="preserve"> code="S" /&gt;</w:t>
      </w:r>
    </w:p>
    <w:p w14:paraId="3E4A20E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CDCAD2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&lt;id extension="5555555555" root="2.16.840.1.113883.4.6" /&gt;</w:t>
      </w:r>
    </w:p>
    <w:p w14:paraId="78EAD72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&lt;code code="207QA0505X" displayName="Adult Medicine" </w:t>
      </w:r>
      <w:proofErr w:type="spellStart"/>
      <w:r w:rsidRPr="00B04F45">
        <w:rPr>
          <w:rFonts w:ascii="Courier New" w:hAnsi="Courier New"/>
          <w:kern w:val="0"/>
          <w:lang w:eastAsia="en-US"/>
        </w:rPr>
        <w:t>codeSystem</w:t>
      </w:r>
      <w:proofErr w:type="spellEnd"/>
      <w:r w:rsidRPr="00B04F45">
        <w:rPr>
          <w:rFonts w:ascii="Courier New" w:hAnsi="Courier New"/>
          <w:kern w:val="0"/>
          <w:lang w:eastAsia="en-US"/>
        </w:rPr>
        <w:t xml:space="preserve">="2.16.840.1.113883.6.101" </w:t>
      </w:r>
      <w:proofErr w:type="spellStart"/>
      <w:r w:rsidRPr="00B04F45">
        <w:rPr>
          <w:rFonts w:ascii="Courier New" w:hAnsi="Courier New"/>
          <w:kern w:val="0"/>
          <w:lang w:eastAsia="en-US"/>
        </w:rPr>
        <w:t>codeSystemName</w:t>
      </w:r>
      <w:proofErr w:type="spellEnd"/>
      <w:r w:rsidRPr="00B04F45">
        <w:rPr>
          <w:rFonts w:ascii="Courier New" w:hAnsi="Courier New"/>
          <w:kern w:val="0"/>
          <w:lang w:eastAsia="en-US"/>
        </w:rPr>
        <w:t>="NUCC" /&gt;</w:t>
      </w:r>
    </w:p>
    <w:p w14:paraId="644DD3C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18C272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&gt;1004 Healthcare Drive &lt;/</w:t>
      </w:r>
      <w:proofErr w:type="spellStart"/>
      <w:r w:rsidRPr="00B04F45">
        <w:rPr>
          <w:rFonts w:ascii="Courier New" w:hAnsi="Courier New"/>
          <w:kern w:val="0"/>
          <w:lang w:eastAsia="en-US"/>
        </w:rPr>
        <w:t>streetAddressLine</w:t>
      </w:r>
      <w:proofErr w:type="spellEnd"/>
      <w:r w:rsidRPr="00B04F45">
        <w:rPr>
          <w:rFonts w:ascii="Courier New" w:hAnsi="Courier New"/>
          <w:kern w:val="0"/>
          <w:lang w:eastAsia="en-US"/>
        </w:rPr>
        <w:t>&gt;</w:t>
      </w:r>
    </w:p>
    <w:p w14:paraId="769C5BB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&lt;city&gt;Portland&lt;/city&gt;</w:t>
      </w:r>
    </w:p>
    <w:p w14:paraId="6778578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&lt;state&gt;OR&lt;/state&gt;</w:t>
      </w:r>
    </w:p>
    <w:p w14:paraId="0EC27E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&gt;99123&lt;/</w:t>
      </w:r>
      <w:proofErr w:type="spellStart"/>
      <w:r w:rsidRPr="00B04F45">
        <w:rPr>
          <w:rFonts w:ascii="Courier New" w:hAnsi="Courier New"/>
          <w:kern w:val="0"/>
          <w:lang w:eastAsia="en-US"/>
        </w:rPr>
        <w:t>postalCode</w:t>
      </w:r>
      <w:proofErr w:type="spellEnd"/>
      <w:r w:rsidRPr="00B04F45">
        <w:rPr>
          <w:rFonts w:ascii="Courier New" w:hAnsi="Courier New"/>
          <w:kern w:val="0"/>
          <w:lang w:eastAsia="en-US"/>
        </w:rPr>
        <w:t>&gt;</w:t>
      </w:r>
    </w:p>
    <w:p w14:paraId="568A575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&lt;country&gt;US&lt;/country&gt;</w:t>
      </w:r>
    </w:p>
    <w:p w14:paraId="1445FAD4"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addr</w:t>
      </w:r>
      <w:proofErr w:type="spellEnd"/>
      <w:r w:rsidRPr="00B04F45">
        <w:rPr>
          <w:rFonts w:ascii="Courier New" w:hAnsi="Courier New"/>
          <w:kern w:val="0"/>
          <w:lang w:eastAsia="en-US"/>
        </w:rPr>
        <w:t>&gt;</w:t>
      </w:r>
    </w:p>
    <w:p w14:paraId="5BB45667"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&lt;telecom use="WP" value="</w:t>
      </w:r>
      <w:proofErr w:type="spellStart"/>
      <w:proofErr w:type="gramStart"/>
      <w:r w:rsidRPr="00B04F45">
        <w:rPr>
          <w:rFonts w:ascii="Courier New" w:hAnsi="Courier New"/>
          <w:kern w:val="0"/>
          <w:lang w:eastAsia="en-US"/>
        </w:rPr>
        <w:t>tel</w:t>
      </w:r>
      <w:proofErr w:type="spellEnd"/>
      <w:r w:rsidRPr="00B04F45">
        <w:rPr>
          <w:rFonts w:ascii="Courier New" w:hAnsi="Courier New"/>
          <w:kern w:val="0"/>
          <w:lang w:eastAsia="en-US"/>
        </w:rPr>
        <w:t>:+</w:t>
      </w:r>
      <w:proofErr w:type="gramEnd"/>
      <w:r w:rsidRPr="00B04F45">
        <w:rPr>
          <w:rFonts w:ascii="Courier New" w:hAnsi="Courier New"/>
          <w:kern w:val="0"/>
          <w:lang w:eastAsia="en-US"/>
        </w:rPr>
        <w:t>1(555)555-1004" /&gt;</w:t>
      </w:r>
    </w:p>
    <w:p w14:paraId="3063A0E2"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791FD46A"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5524F04D"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&lt;given&gt;Patricia&lt;/given&gt;</w:t>
      </w:r>
    </w:p>
    <w:p w14:paraId="05239550"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&lt;given qualifier="CL"&gt;Patty&lt;/given&gt;</w:t>
      </w:r>
    </w:p>
    <w:p w14:paraId="4123E1A6"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&lt;family&gt;Primary&lt;/family&gt;</w:t>
      </w:r>
    </w:p>
    <w:p w14:paraId="18947101"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&lt;suffix qualifier="AC"&gt;M.D.&lt;/suffix&gt;</w:t>
      </w:r>
    </w:p>
    <w:p w14:paraId="11BFE2B9"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&lt;/name&gt;</w:t>
      </w:r>
    </w:p>
    <w:p w14:paraId="09697EE5"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assignedPerson</w:t>
      </w:r>
      <w:proofErr w:type="spellEnd"/>
      <w:r w:rsidRPr="00B04F45">
        <w:rPr>
          <w:rFonts w:ascii="Courier New" w:hAnsi="Courier New"/>
          <w:kern w:val="0"/>
          <w:lang w:eastAsia="en-US"/>
        </w:rPr>
        <w:t>&gt;</w:t>
      </w:r>
    </w:p>
    <w:p w14:paraId="2F35C6B3" w14:textId="77777777" w:rsidR="00AD0A21" w:rsidRPr="00B04F45" w:rsidRDefault="00AD0A21" w:rsidP="00AD0A21">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 xml:space="preserve">  &lt;/</w:t>
      </w:r>
      <w:proofErr w:type="spellStart"/>
      <w:r w:rsidRPr="00B04F45">
        <w:rPr>
          <w:rFonts w:ascii="Courier New" w:hAnsi="Courier New"/>
          <w:kern w:val="0"/>
          <w:lang w:eastAsia="en-US"/>
        </w:rPr>
        <w:t>assignedEntity</w:t>
      </w:r>
      <w:proofErr w:type="spellEnd"/>
      <w:r w:rsidRPr="00B04F45">
        <w:rPr>
          <w:rFonts w:ascii="Courier New" w:hAnsi="Courier New"/>
          <w:kern w:val="0"/>
          <w:lang w:eastAsia="en-US"/>
        </w:rPr>
        <w:t>&gt;</w:t>
      </w:r>
    </w:p>
    <w:p w14:paraId="3D147AA6" w14:textId="77777777" w:rsidR="00AD0A21" w:rsidRPr="00B04F45" w:rsidRDefault="00AD0A21" w:rsidP="0079375F">
      <w:pPr>
        <w:keepNext/>
        <w:pBdr>
          <w:top w:val="single" w:sz="4" w:space="1" w:color="auto"/>
          <w:left w:val="single" w:sz="4" w:space="4" w:color="auto"/>
          <w:bottom w:val="single" w:sz="4" w:space="1" w:color="auto"/>
          <w:right w:val="single" w:sz="4" w:space="4" w:color="auto"/>
        </w:pBdr>
        <w:spacing w:line="220" w:lineRule="exact"/>
        <w:ind w:left="130" w:right="115"/>
        <w:contextualSpacing/>
        <w:rPr>
          <w:rFonts w:ascii="Courier New" w:hAnsi="Courier New"/>
          <w:kern w:val="0"/>
          <w:lang w:eastAsia="en-US"/>
        </w:rPr>
      </w:pPr>
      <w:r w:rsidRPr="00B04F45">
        <w:rPr>
          <w:rFonts w:ascii="Courier New" w:hAnsi="Courier New"/>
          <w:kern w:val="0"/>
          <w:lang w:eastAsia="en-US"/>
        </w:rPr>
        <w:t>&lt;/</w:t>
      </w:r>
      <w:proofErr w:type="spellStart"/>
      <w:r w:rsidRPr="00B04F45">
        <w:rPr>
          <w:rFonts w:ascii="Courier New" w:hAnsi="Courier New"/>
          <w:kern w:val="0"/>
          <w:lang w:eastAsia="en-US"/>
        </w:rPr>
        <w:t>legalAuthenticator</w:t>
      </w:r>
      <w:proofErr w:type="spellEnd"/>
      <w:r w:rsidRPr="00B04F45">
        <w:rPr>
          <w:rFonts w:ascii="Courier New" w:hAnsi="Courier New"/>
          <w:kern w:val="0"/>
          <w:lang w:eastAsia="en-US"/>
        </w:rPr>
        <w:t>&gt;</w:t>
      </w:r>
    </w:p>
    <w:p w14:paraId="55B1FFEE" w14:textId="77777777" w:rsidR="00AD0A21" w:rsidRDefault="00AD0A21" w:rsidP="003519F0">
      <w:pPr>
        <w:pStyle w:val="Caption"/>
        <w:keepNext w:val="0"/>
      </w:pPr>
      <w:bookmarkStart w:id="163" w:name="_Toc252372726"/>
      <w:bookmarkStart w:id="164" w:name="_Toc374444963"/>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r>
        <w:t>. legalAuthenticator Example</w:t>
      </w:r>
      <w:bookmarkEnd w:id="163"/>
      <w:bookmarkEnd w:id="164"/>
      <w:r w:rsidR="008D30FE">
        <w:t xml:space="preserve"> </w:t>
      </w:r>
    </w:p>
    <w:p w14:paraId="28B42E32" w14:textId="77777777" w:rsidR="00ED55B5" w:rsidRDefault="00ED55B5" w:rsidP="00B04F45">
      <w:pPr>
        <w:keepNext/>
      </w:pPr>
      <w:r w:rsidRPr="00ED55B5">
        <w:lastRenderedPageBreak/>
        <w:t xml:space="preserve">The </w:t>
      </w:r>
      <w:r w:rsidRPr="000143D3">
        <w:rPr>
          <w:rFonts w:ascii="Courier New" w:hAnsi="Courier New" w:cs="Courier New"/>
        </w:rPr>
        <w:t>authenticator</w:t>
      </w:r>
      <w:r w:rsidRPr="00ED55B5">
        <w:t xml:space="preserve">, if present, </w:t>
      </w:r>
      <w:r w:rsidRPr="00ED55B5">
        <w:rPr>
          <w:b/>
        </w:rPr>
        <w:t>MAY</w:t>
      </w:r>
      <w:r w:rsidRPr="00ED55B5">
        <w:t xml:space="preserve"> contain zero or one [</w:t>
      </w:r>
      <w:proofErr w:type="gramStart"/>
      <w:r w:rsidRPr="00ED55B5">
        <w:t>0..</w:t>
      </w:r>
      <w:proofErr w:type="gramEnd"/>
      <w:r w:rsidRPr="00ED55B5">
        <w:t xml:space="preserve">1] </w:t>
      </w:r>
      <w:proofErr w:type="spellStart"/>
      <w:proofErr w:type="gramStart"/>
      <w:r w:rsidRPr="000143D3">
        <w:rPr>
          <w:rFonts w:ascii="Courier New" w:hAnsi="Courier New" w:cs="Courier New"/>
          <w:bCs/>
        </w:rPr>
        <w:t>sdtc:signatureText</w:t>
      </w:r>
      <w:bookmarkStart w:id="165" w:name="C_30811"/>
      <w:bookmarkEnd w:id="165"/>
      <w:proofErr w:type="spellEnd"/>
      <w:proofErr w:type="gramEnd"/>
      <w:r w:rsidRPr="00ED55B5">
        <w:t xml:space="preserve"> (CONF:30811</w:t>
      </w:r>
      <w:r w:rsidR="006E790F">
        <w:t>).</w:t>
      </w:r>
      <w:r w:rsidR="006E790F" w:rsidDel="006E790F">
        <w:t xml:space="preserve"> </w:t>
      </w:r>
    </w:p>
    <w:p w14:paraId="235CFAC0" w14:textId="77777777" w:rsidR="00AD0A21" w:rsidRPr="00B04F45" w:rsidRDefault="00AD0A21" w:rsidP="006E790F">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410C4F4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&lt;time value="201209151030-0800" /&gt;</w:t>
      </w:r>
    </w:p>
    <w:p w14:paraId="1049FAC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signatureCode</w:t>
      </w:r>
      <w:proofErr w:type="spellEnd"/>
      <w:r w:rsidRPr="00B04F45">
        <w:rPr>
          <w:rFonts w:ascii="Courier New" w:hAnsi="Courier New" w:cs="Courier New"/>
          <w:kern w:val="0"/>
          <w:lang w:eastAsia="en-US"/>
        </w:rPr>
        <w:t xml:space="preserve"> code="S" /&gt;</w:t>
      </w:r>
    </w:p>
    <w:p w14:paraId="0125C58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2116EEA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&lt;id extension="5555555555" root="2.16.840.1.113883.4.6" /&gt;</w:t>
      </w:r>
    </w:p>
    <w:p w14:paraId="07CF7CF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&lt;code code="207QA0505X" displayName="Adult Medicine" </w:t>
      </w:r>
      <w:proofErr w:type="spellStart"/>
      <w:r w:rsidRPr="00B04F45">
        <w:rPr>
          <w:rFonts w:ascii="Courier New" w:hAnsi="Courier New" w:cs="Courier New"/>
          <w:kern w:val="0"/>
          <w:lang w:eastAsia="en-US"/>
        </w:rPr>
        <w:t>codeSystem</w:t>
      </w:r>
      <w:proofErr w:type="spellEnd"/>
      <w:r w:rsidRPr="00B04F45">
        <w:rPr>
          <w:rFonts w:ascii="Courier New" w:hAnsi="Courier New" w:cs="Courier New"/>
          <w:kern w:val="0"/>
          <w:lang w:eastAsia="en-US"/>
        </w:rPr>
        <w:t xml:space="preserve">="2.16.840.1.113883.6.101" </w:t>
      </w:r>
      <w:proofErr w:type="spellStart"/>
      <w:r w:rsidRPr="00B04F45">
        <w:rPr>
          <w:rFonts w:ascii="Courier New" w:hAnsi="Courier New" w:cs="Courier New"/>
          <w:kern w:val="0"/>
          <w:lang w:eastAsia="en-US"/>
        </w:rPr>
        <w:t>codeSystemName</w:t>
      </w:r>
      <w:proofErr w:type="spellEnd"/>
      <w:r w:rsidRPr="00B04F45">
        <w:rPr>
          <w:rFonts w:ascii="Courier New" w:hAnsi="Courier New" w:cs="Courier New"/>
          <w:kern w:val="0"/>
          <w:lang w:eastAsia="en-US"/>
        </w:rPr>
        <w:t>="NUCC" /&gt;</w:t>
      </w:r>
    </w:p>
    <w:p w14:paraId="3DFA5A2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48614566"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&gt;1004 Healthcare Drive &lt;/</w:t>
      </w:r>
      <w:proofErr w:type="spellStart"/>
      <w:r w:rsidRPr="00B04F45">
        <w:rPr>
          <w:rFonts w:ascii="Courier New" w:hAnsi="Courier New" w:cs="Courier New"/>
          <w:kern w:val="0"/>
          <w:lang w:eastAsia="en-US"/>
        </w:rPr>
        <w:t>streetAddressLine</w:t>
      </w:r>
      <w:proofErr w:type="spellEnd"/>
      <w:r w:rsidRPr="00B04F45">
        <w:rPr>
          <w:rFonts w:ascii="Courier New" w:hAnsi="Courier New" w:cs="Courier New"/>
          <w:kern w:val="0"/>
          <w:lang w:eastAsia="en-US"/>
        </w:rPr>
        <w:t>&gt;</w:t>
      </w:r>
    </w:p>
    <w:p w14:paraId="56B0374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&lt;city&gt;Portland&lt;/city&gt;</w:t>
      </w:r>
    </w:p>
    <w:p w14:paraId="414504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&lt;state&gt;OR&lt;/state&gt;</w:t>
      </w:r>
    </w:p>
    <w:p w14:paraId="0FB8F9C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&gt;99123&lt;/</w:t>
      </w:r>
      <w:proofErr w:type="spellStart"/>
      <w:r w:rsidRPr="00B04F45">
        <w:rPr>
          <w:rFonts w:ascii="Courier New" w:hAnsi="Courier New" w:cs="Courier New"/>
          <w:kern w:val="0"/>
          <w:lang w:eastAsia="en-US"/>
        </w:rPr>
        <w:t>postalCode</w:t>
      </w:r>
      <w:proofErr w:type="spellEnd"/>
      <w:r w:rsidRPr="00B04F45">
        <w:rPr>
          <w:rFonts w:ascii="Courier New" w:hAnsi="Courier New" w:cs="Courier New"/>
          <w:kern w:val="0"/>
          <w:lang w:eastAsia="en-US"/>
        </w:rPr>
        <w:t>&gt;</w:t>
      </w:r>
    </w:p>
    <w:p w14:paraId="4652403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&lt;country&gt;US&lt;/country&gt;</w:t>
      </w:r>
    </w:p>
    <w:p w14:paraId="5C75AB42"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addr</w:t>
      </w:r>
      <w:proofErr w:type="spellEnd"/>
      <w:r w:rsidRPr="00B04F45">
        <w:rPr>
          <w:rFonts w:ascii="Courier New" w:hAnsi="Courier New" w:cs="Courier New"/>
          <w:kern w:val="0"/>
          <w:lang w:eastAsia="en-US"/>
        </w:rPr>
        <w:t>&gt;</w:t>
      </w:r>
    </w:p>
    <w:p w14:paraId="2937EECD"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&lt;telecom use="WP" value="</w:t>
      </w:r>
      <w:proofErr w:type="spellStart"/>
      <w:proofErr w:type="gramStart"/>
      <w:r w:rsidRPr="00B04F45">
        <w:rPr>
          <w:rFonts w:ascii="Courier New" w:hAnsi="Courier New" w:cs="Courier New"/>
          <w:kern w:val="0"/>
          <w:lang w:eastAsia="en-US"/>
        </w:rPr>
        <w:t>tel</w:t>
      </w:r>
      <w:proofErr w:type="spellEnd"/>
      <w:r w:rsidRPr="00B04F45">
        <w:rPr>
          <w:rFonts w:ascii="Courier New" w:hAnsi="Courier New" w:cs="Courier New"/>
          <w:kern w:val="0"/>
          <w:lang w:eastAsia="en-US"/>
        </w:rPr>
        <w:t>:+</w:t>
      </w:r>
      <w:proofErr w:type="gramEnd"/>
      <w:r w:rsidRPr="00B04F45">
        <w:rPr>
          <w:rFonts w:ascii="Courier New" w:hAnsi="Courier New" w:cs="Courier New"/>
          <w:kern w:val="0"/>
          <w:lang w:eastAsia="en-US"/>
        </w:rPr>
        <w:t>1(555)555-1004" /&gt;</w:t>
      </w:r>
    </w:p>
    <w:p w14:paraId="61D0F08F"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27A97FBC"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2C96045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&lt;given&gt;Patricia&lt;/given&gt;</w:t>
      </w:r>
    </w:p>
    <w:p w14:paraId="123194E4"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&lt;given qualifier="CL"&gt;Patty&lt;/given&gt;</w:t>
      </w:r>
    </w:p>
    <w:p w14:paraId="1329980B"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&lt;family&gt;Primary&lt;/family&gt;</w:t>
      </w:r>
    </w:p>
    <w:p w14:paraId="3DBA8DBA"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&lt;suffix qualifier="AC"&gt;M.D.&lt;/suffix&gt;</w:t>
      </w:r>
    </w:p>
    <w:p w14:paraId="38DBE71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&lt;/name&gt;</w:t>
      </w:r>
    </w:p>
    <w:p w14:paraId="673D6B58"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assignedPerson</w:t>
      </w:r>
      <w:proofErr w:type="spellEnd"/>
      <w:r w:rsidRPr="00B04F45">
        <w:rPr>
          <w:rFonts w:ascii="Courier New" w:hAnsi="Courier New" w:cs="Courier New"/>
          <w:kern w:val="0"/>
          <w:lang w:eastAsia="en-US"/>
        </w:rPr>
        <w:t>&gt;</w:t>
      </w:r>
    </w:p>
    <w:p w14:paraId="3A4BF0D3"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 xml:space="preserve">  &lt;/</w:t>
      </w:r>
      <w:proofErr w:type="spellStart"/>
      <w:r w:rsidRPr="00B04F45">
        <w:rPr>
          <w:rFonts w:ascii="Courier New" w:hAnsi="Courier New" w:cs="Courier New"/>
          <w:kern w:val="0"/>
          <w:lang w:eastAsia="en-US"/>
        </w:rPr>
        <w:t>assignedEntity</w:t>
      </w:r>
      <w:proofErr w:type="spellEnd"/>
      <w:r w:rsidRPr="00B04F45">
        <w:rPr>
          <w:rFonts w:ascii="Courier New" w:hAnsi="Courier New" w:cs="Courier New"/>
          <w:kern w:val="0"/>
          <w:lang w:eastAsia="en-US"/>
        </w:rPr>
        <w:t>&gt;</w:t>
      </w:r>
    </w:p>
    <w:p w14:paraId="0E62B109" w14:textId="77777777" w:rsidR="00AD0A21" w:rsidRPr="00B04F45" w:rsidRDefault="00AD0A21" w:rsidP="000143D3">
      <w:pPr>
        <w:keepNext/>
        <w:pBdr>
          <w:top w:val="single" w:sz="4" w:space="1" w:color="auto"/>
          <w:left w:val="single" w:sz="4" w:space="4" w:color="auto"/>
          <w:bottom w:val="single" w:sz="4" w:space="1" w:color="auto"/>
          <w:right w:val="single" w:sz="4" w:space="4" w:color="auto"/>
        </w:pBdr>
        <w:spacing w:after="40" w:line="220" w:lineRule="exact"/>
        <w:ind w:left="130" w:right="115"/>
        <w:contextualSpacing/>
        <w:rPr>
          <w:rFonts w:ascii="Courier New" w:hAnsi="Courier New" w:cs="Courier New"/>
          <w:kern w:val="0"/>
          <w:lang w:eastAsia="en-US"/>
        </w:rPr>
      </w:pPr>
      <w:r w:rsidRPr="00B04F45">
        <w:rPr>
          <w:rFonts w:ascii="Courier New" w:hAnsi="Courier New" w:cs="Courier New"/>
          <w:kern w:val="0"/>
          <w:lang w:eastAsia="en-US"/>
        </w:rPr>
        <w:t>&lt;/authenticator&gt;</w:t>
      </w:r>
    </w:p>
    <w:p w14:paraId="7B2E6CB3" w14:textId="77777777" w:rsidR="00AD0A21" w:rsidRPr="006E790F" w:rsidRDefault="00AD0A21" w:rsidP="006E790F">
      <w:pPr>
        <w:pStyle w:val="Caption"/>
      </w:pPr>
      <w:bookmarkStart w:id="166" w:name="_Toc374444964"/>
      <w:bookmarkStart w:id="167" w:name="_Toc252372727"/>
      <w:r w:rsidRPr="006E790F">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rsidRPr="006E790F">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Pr="006E790F">
        <w:t>. Authenticator Example</w:t>
      </w:r>
      <w:bookmarkEnd w:id="166"/>
      <w:bookmarkEnd w:id="167"/>
    </w:p>
    <w:p w14:paraId="3F0D0557" w14:textId="77777777" w:rsidR="00ED55B5" w:rsidRDefault="00ED55B5" w:rsidP="00681D71"/>
    <w:p w14:paraId="7192AD40" w14:textId="77777777" w:rsidR="008320A1" w:rsidRDefault="00681D71" w:rsidP="00681D71">
      <w:r>
        <w:t xml:space="preserve">The XAdES-X-L syntax is inserted within the </w:t>
      </w:r>
      <w:proofErr w:type="spellStart"/>
      <w:proofErr w:type="gramStart"/>
      <w:r w:rsidRPr="00BA08AC">
        <w:rPr>
          <w:rFonts w:ascii="Courier New" w:hAnsi="Courier New" w:cs="Courier New"/>
        </w:rPr>
        <w:t>s</w:t>
      </w:r>
      <w:r>
        <w:rPr>
          <w:rFonts w:ascii="Courier New" w:hAnsi="Courier New" w:cs="Courier New"/>
        </w:rPr>
        <w:t>dtc:s</w:t>
      </w:r>
      <w:r w:rsidRPr="00BA08AC">
        <w:rPr>
          <w:rFonts w:ascii="Courier New" w:hAnsi="Courier New" w:cs="Courier New"/>
        </w:rPr>
        <w:t>ignatureText</w:t>
      </w:r>
      <w:proofErr w:type="spellEnd"/>
      <w:proofErr w:type="gramEnd"/>
      <w:r>
        <w:t xml:space="preserve"> element. The </w:t>
      </w:r>
      <w:proofErr w:type="spellStart"/>
      <w:proofErr w:type="gramStart"/>
      <w:r w:rsidRPr="0062146C">
        <w:rPr>
          <w:rFonts w:ascii="Courier New" w:hAnsi="Courier New" w:cs="Courier New"/>
        </w:rPr>
        <w:t>s</w:t>
      </w:r>
      <w:r>
        <w:rPr>
          <w:rFonts w:ascii="Courier New" w:hAnsi="Courier New" w:cs="Courier New"/>
        </w:rPr>
        <w:t>dtc:s</w:t>
      </w:r>
      <w:r w:rsidRPr="0062146C">
        <w:rPr>
          <w:rFonts w:ascii="Courier New" w:hAnsi="Courier New" w:cs="Courier New"/>
        </w:rPr>
        <w:t>ignatureText</w:t>
      </w:r>
      <w:proofErr w:type="spellEnd"/>
      <w:proofErr w:type="gramEnd"/>
      <w:r>
        <w:t xml:space="preserve"> element is then inserted under the appropriate participant occurrence of </w:t>
      </w:r>
      <w:proofErr w:type="spellStart"/>
      <w:r w:rsidRPr="008B14F5">
        <w:rPr>
          <w:rFonts w:ascii="Courier New" w:hAnsi="Courier New" w:cs="Courier New"/>
        </w:rPr>
        <w:t>legalAuthenticator</w:t>
      </w:r>
      <w:proofErr w:type="spellEnd"/>
      <w:r>
        <w:t xml:space="preserve"> or </w:t>
      </w:r>
      <w:r w:rsidRPr="008B14F5">
        <w:rPr>
          <w:rFonts w:ascii="Courier New" w:hAnsi="Courier New" w:cs="Courier New"/>
        </w:rPr>
        <w:t>authenticator</w:t>
      </w:r>
      <w:r>
        <w:t xml:space="preserve">, depending on the capacity in which the </w:t>
      </w:r>
      <w:r w:rsidR="00121AB7">
        <w:t xml:space="preserve">Authorized </w:t>
      </w:r>
      <w:r>
        <w:t xml:space="preserve">Signer acted when creating the </w:t>
      </w:r>
      <w:r w:rsidR="00C41BF2">
        <w:t>D</w:t>
      </w:r>
      <w:r>
        <w:t xml:space="preserve">igital </w:t>
      </w:r>
      <w:r w:rsidR="00C41BF2">
        <w:t>S</w:t>
      </w:r>
      <w:r>
        <w:t>ignature.</w:t>
      </w:r>
    </w:p>
    <w:p w14:paraId="230D5781" w14:textId="77777777" w:rsidR="008320A1" w:rsidRDefault="00121AB7" w:rsidP="00681D71">
      <w:r w:rsidRPr="00E97BF9">
        <w:t xml:space="preserve">By excluding </w:t>
      </w:r>
      <w:proofErr w:type="spellStart"/>
      <w:r w:rsidRPr="00D876D8">
        <w:rPr>
          <w:rFonts w:ascii="Courier New" w:hAnsi="Courier New" w:cs="Courier New"/>
        </w:rPr>
        <w:t>legalAuthenticator</w:t>
      </w:r>
      <w:proofErr w:type="spellEnd"/>
      <w:r w:rsidRPr="00B04F45">
        <w:t xml:space="preserve"> </w:t>
      </w:r>
      <w:r w:rsidRPr="00045DE3">
        <w:t>and</w:t>
      </w:r>
      <w:r w:rsidRPr="00B04F45">
        <w:t xml:space="preserve"> </w:t>
      </w:r>
      <w:r w:rsidRPr="00D876D8">
        <w:rPr>
          <w:rFonts w:ascii="Courier New" w:hAnsi="Courier New" w:cs="Courier New"/>
        </w:rPr>
        <w:t>authenticator</w:t>
      </w:r>
      <w:r w:rsidRPr="00E97BF9">
        <w:t xml:space="preserve"> </w:t>
      </w:r>
      <w:r>
        <w:t xml:space="preserve">participant occurrences </w:t>
      </w:r>
      <w:r w:rsidRPr="00E97BF9">
        <w:t xml:space="preserve">from the calculation of the Digest, </w:t>
      </w:r>
      <w:r>
        <w:t>the information signed by each Authorized Signer and Delegated Signer will not be altered by subsequent signing events</w:t>
      </w:r>
      <w:r w:rsidR="00B0077B">
        <w:t xml:space="preserve">. </w:t>
      </w:r>
      <w:r>
        <w:t xml:space="preserve">This allows for multiple Authorized Signers and Delegated Signers on any CDA as long as </w:t>
      </w:r>
      <w:r w:rsidRPr="00E97BF9">
        <w:t xml:space="preserve">each </w:t>
      </w:r>
      <w:proofErr w:type="spellStart"/>
      <w:proofErr w:type="gramStart"/>
      <w:r w:rsidRPr="002E4DC1">
        <w:rPr>
          <w:rFonts w:ascii="Courier New" w:hAnsi="Courier New" w:cs="Courier New"/>
        </w:rPr>
        <w:t>sdtc:signatureText</w:t>
      </w:r>
      <w:proofErr w:type="spellEnd"/>
      <w:proofErr w:type="gramEnd"/>
      <w:r>
        <w:t xml:space="preserve"> element</w:t>
      </w:r>
      <w:r w:rsidR="008320A1">
        <w:t xml:space="preserve"> </w:t>
      </w:r>
      <w:r>
        <w:t xml:space="preserve">used for signing is included in either a </w:t>
      </w:r>
      <w:proofErr w:type="spellStart"/>
      <w:r w:rsidRPr="00D876D8">
        <w:rPr>
          <w:rFonts w:ascii="Courier New" w:hAnsi="Courier New" w:cs="Courier New"/>
        </w:rPr>
        <w:t>legalAuthenticator</w:t>
      </w:r>
      <w:proofErr w:type="spellEnd"/>
      <w:r w:rsidRPr="00B04F45">
        <w:t xml:space="preserve"> </w:t>
      </w:r>
      <w:r w:rsidR="00E73308">
        <w:t>or</w:t>
      </w:r>
      <w:r w:rsidRPr="00B04F45">
        <w:t xml:space="preserve"> </w:t>
      </w:r>
      <w:r w:rsidRPr="00D876D8">
        <w:rPr>
          <w:rFonts w:ascii="Courier New" w:hAnsi="Courier New" w:cs="Courier New"/>
        </w:rPr>
        <w:t>authenticator</w:t>
      </w:r>
      <w:r w:rsidRPr="00E97BF9">
        <w:t xml:space="preserve"> </w:t>
      </w:r>
      <w:r>
        <w:t>participant occurrences and these occurrences are excluded from the calculation of the Digest.</w:t>
      </w:r>
    </w:p>
    <w:p w14:paraId="51E2AF07" w14:textId="77777777" w:rsidR="008320A1" w:rsidRDefault="00121AB7" w:rsidP="00824A43">
      <w:r>
        <w:t>A Delegated Signer must include a valid</w:t>
      </w:r>
      <w:r w:rsidR="00AA41A2">
        <w:t xml:space="preserve"> Delegation of Rights</w:t>
      </w:r>
      <w:r w:rsidR="00B0077B">
        <w:t xml:space="preserve">. </w:t>
      </w:r>
      <w:r w:rsidR="00EB3D4E">
        <w:t xml:space="preserve">A </w:t>
      </w:r>
      <w:r>
        <w:t>computable Delegation of Rights</w:t>
      </w:r>
      <w:r w:rsidR="00EB3D4E">
        <w:t xml:space="preserve"> is </w:t>
      </w:r>
      <w:r>
        <w:t xml:space="preserve">described in </w:t>
      </w:r>
      <w:r w:rsidR="00ED77BF">
        <w:t xml:space="preserve">Section </w:t>
      </w:r>
      <w:r w:rsidR="00EC0A89">
        <w:fldChar w:fldCharType="begin"/>
      </w:r>
      <w:r w:rsidR="00A96E50">
        <w:instrText xml:space="preserve"> REF _Ref374357319 \w \h </w:instrText>
      </w:r>
      <w:r w:rsidR="00EC0A89">
        <w:fldChar w:fldCharType="separate"/>
      </w:r>
      <w:r w:rsidR="008C7430">
        <w:t>3.3.2</w:t>
      </w:r>
      <w:r w:rsidR="00EC0A89">
        <w:fldChar w:fldCharType="end"/>
      </w:r>
      <w:r w:rsidR="00EC0A89">
        <w:fldChar w:fldCharType="begin"/>
      </w:r>
      <w:r w:rsidR="00ED77BF">
        <w:instrText xml:space="preserve"> REF _Ref374357232 \r \h </w:instrText>
      </w:r>
      <w:r w:rsidR="00EC0A89">
        <w:fldChar w:fldCharType="separate"/>
      </w:r>
      <w:r w:rsidR="008C7430">
        <w:t>3.2</w:t>
      </w:r>
      <w:r w:rsidR="00EC0A89">
        <w:fldChar w:fldCharType="end"/>
      </w:r>
      <w:r>
        <w:t xml:space="preserve">. </w:t>
      </w:r>
      <w:r w:rsidR="00EB3D4E">
        <w:t>T</w:t>
      </w:r>
      <w:r w:rsidR="00AA41A2">
        <w:t>he Authorized Signer must sign the Delegation of Rights Assertion that contains the delegation information and the certificate ID of the Delegated Signer.</w:t>
      </w:r>
    </w:p>
    <w:p w14:paraId="00617E1B" w14:textId="77777777" w:rsidR="004B264C" w:rsidRDefault="00824A43" w:rsidP="00824A43">
      <w:r>
        <w:t xml:space="preserve">If a Delegation of Rights is required, the Validated Delegation of Rights Artifact </w:t>
      </w:r>
      <w:r w:rsidR="00EB3D4E">
        <w:t xml:space="preserve">(Section </w:t>
      </w:r>
      <w:r w:rsidR="00EC0A89">
        <w:fldChar w:fldCharType="begin"/>
      </w:r>
      <w:r w:rsidR="00ED77BF">
        <w:instrText xml:space="preserve"> REF _Ref247628661 \r \h </w:instrText>
      </w:r>
      <w:r w:rsidR="00EC0A89">
        <w:fldChar w:fldCharType="separate"/>
      </w:r>
      <w:r w:rsidR="008C7430">
        <w:t>3.2.6</w:t>
      </w:r>
      <w:r w:rsidR="00EC0A89">
        <w:fldChar w:fldCharType="end"/>
      </w:r>
      <w:r w:rsidR="00EB3D4E">
        <w:t xml:space="preserve">) </w:t>
      </w:r>
      <w:r>
        <w:t xml:space="preserve">is </w:t>
      </w:r>
      <w:r w:rsidR="003F1E1A">
        <w:t xml:space="preserve">included </w:t>
      </w:r>
      <w:r w:rsidR="00EB3D4E">
        <w:t xml:space="preserve">with the correct XML tags along with the </w:t>
      </w:r>
      <w:r w:rsidR="00C41BF2">
        <w:t>Digital S</w:t>
      </w:r>
      <w:r w:rsidR="00EB3D4E">
        <w:t>ignature of the Delegated Signer.</w:t>
      </w:r>
      <w:r>
        <w:t xml:space="preserve">in the same </w:t>
      </w:r>
      <w:proofErr w:type="spellStart"/>
      <w:proofErr w:type="gramStart"/>
      <w:r w:rsidRPr="00824A43">
        <w:rPr>
          <w:rFonts w:ascii="Courier New" w:hAnsi="Courier New" w:cs="Courier New"/>
        </w:rPr>
        <w:t>s</w:t>
      </w:r>
      <w:r w:rsidR="005D1C62">
        <w:rPr>
          <w:rFonts w:ascii="Courier New" w:hAnsi="Courier New" w:cs="Courier New"/>
        </w:rPr>
        <w:t>dtc:s</w:t>
      </w:r>
      <w:r w:rsidRPr="00824A43">
        <w:rPr>
          <w:rFonts w:ascii="Courier New" w:hAnsi="Courier New" w:cs="Courier New"/>
        </w:rPr>
        <w:t>ignatureText</w:t>
      </w:r>
      <w:proofErr w:type="spellEnd"/>
      <w:proofErr w:type="gramEnd"/>
      <w:r>
        <w:t xml:space="preserve"> element.</w:t>
      </w:r>
      <w:r w:rsidR="00E73308">
        <w:t xml:space="preserve"> </w:t>
      </w:r>
      <w:r w:rsidR="00045DE3">
        <w:t xml:space="preserve"> </w:t>
      </w:r>
      <w:proofErr w:type="gramStart"/>
      <w:r w:rsidR="00E751B2" w:rsidRPr="008B1D6D">
        <w:t>All of</w:t>
      </w:r>
      <w:proofErr w:type="gramEnd"/>
      <w:r w:rsidR="00E751B2" w:rsidRPr="008B1D6D">
        <w:t xml:space="preserve"> the allowed M</w:t>
      </w:r>
      <w:r w:rsidR="000F1F2C">
        <w:t>IME</w:t>
      </w:r>
      <w:r w:rsidR="00E751B2" w:rsidRPr="008B1D6D">
        <w:t xml:space="preserve"> types defined in the base CDA specification are </w:t>
      </w:r>
      <w:r w:rsidR="000F1F2C">
        <w:t xml:space="preserve">also </w:t>
      </w:r>
      <w:r w:rsidR="00E751B2" w:rsidRPr="008B1D6D">
        <w:t xml:space="preserve">allowed </w:t>
      </w:r>
      <w:r w:rsidR="008B1D6D">
        <w:t>in this guide</w:t>
      </w:r>
      <w:r w:rsidR="00E751B2" w:rsidRPr="008B1D6D">
        <w:t>.</w:t>
      </w:r>
      <w:r w:rsidR="00ED77BF">
        <w:t xml:space="preserve"> </w:t>
      </w:r>
    </w:p>
    <w:p w14:paraId="372F8E20" w14:textId="77777777" w:rsidR="00045DE3" w:rsidRDefault="00045DE3" w:rsidP="00824A43"/>
    <w:p w14:paraId="366C43EF" w14:textId="77777777" w:rsidR="00045DE3" w:rsidRDefault="00045DE3" w:rsidP="00824A43"/>
    <w:p w14:paraId="7276F5AC" w14:textId="77777777" w:rsidR="008320A1" w:rsidRDefault="00EB3D4E" w:rsidP="00B04F45">
      <w:pPr>
        <w:keepNext/>
      </w:pPr>
      <w:r>
        <w:lastRenderedPageBreak/>
        <w:t>Th</w:t>
      </w:r>
      <w:r w:rsidR="003F1E1A">
        <w:t>e s</w:t>
      </w:r>
      <w:r>
        <w:t xml:space="preserve">tructure of the XML Digital Signature 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is:</w:t>
      </w:r>
    </w:p>
    <w:p w14:paraId="58BBBD1F" w14:textId="5605CDD0" w:rsidR="008320A1" w:rsidRPr="00A96130" w:rsidRDefault="00EB3D4E"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&lt;</w:t>
      </w:r>
      <w:proofErr w:type="spellStart"/>
      <w:proofErr w:type="gramStart"/>
      <w:r w:rsidRPr="00A96130">
        <w:rPr>
          <w:rFonts w:ascii="Courier New" w:hAnsi="Courier New" w:cs="Courier New"/>
        </w:rPr>
        <w:t>sdtc:</w:t>
      </w:r>
      <w:r w:rsidR="00C736B4" w:rsidRPr="00A96130">
        <w:rPr>
          <w:rFonts w:ascii="Courier New" w:hAnsi="Courier New" w:cs="Courier New"/>
        </w:rPr>
        <w:t>signatureT</w:t>
      </w:r>
      <w:proofErr w:type="gramEnd"/>
      <w:del w:id="168" w:author="SDWG" w:date="2025-06-17T09:12:00Z" w16du:dateUtc="2025-06-17T13:12:00Z">
        <w:r w:rsidRPr="00A96130">
          <w:rPr>
            <w:rFonts w:ascii="Courier New" w:hAnsi="Courier New" w:cs="Courier New"/>
          </w:rPr>
          <w:delText>EXT</w:delText>
        </w:r>
      </w:del>
      <w:ins w:id="169" w:author="SDWG" w:date="2025-06-17T09:12:00Z" w16du:dateUtc="2025-06-17T13:12:00Z">
        <w:r w:rsidR="00C736B4">
          <w:rPr>
            <w:rFonts w:ascii="Courier New" w:hAnsi="Courier New" w:cs="Courier New"/>
          </w:rPr>
          <w:t>ext</w:t>
        </w:r>
      </w:ins>
      <w:proofErr w:type="spellEnd"/>
      <w:r w:rsidR="00C736B4" w:rsidRPr="00A96130">
        <w:rPr>
          <w:rFonts w:ascii="Courier New" w:hAnsi="Courier New" w:cs="Courier New"/>
        </w:rPr>
        <w:t xml:space="preserve"> </w:t>
      </w:r>
      <w:bookmarkStart w:id="170" w:name="_Hlk108690189"/>
      <w:proofErr w:type="spellStart"/>
      <w:r w:rsidRPr="00A96130">
        <w:rPr>
          <w:rFonts w:ascii="Courier New" w:hAnsi="Courier New" w:cs="Courier New"/>
        </w:rPr>
        <w:t>mediaType</w:t>
      </w:r>
      <w:proofErr w:type="spellEnd"/>
      <w:del w:id="171" w:author="SDWG" w:date="2025-06-17T09:12:00Z" w16du:dateUtc="2025-06-17T13:12:00Z">
        <w:r w:rsidRPr="00A96130">
          <w:rPr>
            <w:rFonts w:ascii="Courier New" w:hAnsi="Courier New" w:cs="Courier New"/>
          </w:rPr>
          <w:delText>=”text</w:delText>
        </w:r>
      </w:del>
      <w:ins w:id="172" w:author="SDWG" w:date="2025-06-17T09:12:00Z" w16du:dateUtc="2025-06-17T13:12:00Z">
        <w:r w:rsidRPr="00A96130">
          <w:rPr>
            <w:rFonts w:ascii="Courier New" w:hAnsi="Courier New" w:cs="Courier New"/>
          </w:rPr>
          <w:t>=</w:t>
        </w:r>
        <w:r w:rsidR="00C736B4">
          <w:rPr>
            <w:rFonts w:ascii="Courier New" w:hAnsi="Courier New" w:cs="Courier New"/>
          </w:rPr>
          <w:t>"</w:t>
        </w:r>
        <w:r w:rsidR="00594D8C">
          <w:rPr>
            <w:rFonts w:ascii="Courier New" w:hAnsi="Courier New" w:cs="Courier New"/>
          </w:rPr>
          <w:t>application</w:t>
        </w:r>
      </w:ins>
      <w:r w:rsidRPr="00DC279F">
        <w:rPr>
          <w:rFonts w:ascii="Courier New" w:hAnsi="Courier New" w:cs="Courier New"/>
        </w:rPr>
        <w:t>/xml</w:t>
      </w:r>
      <w:del w:id="173" w:author="SDWG" w:date="2025-06-17T09:12:00Z" w16du:dateUtc="2025-06-17T13:12:00Z">
        <w:r w:rsidRPr="00A96130">
          <w:rPr>
            <w:rFonts w:ascii="Courier New" w:hAnsi="Courier New" w:cs="Courier New"/>
          </w:rPr>
          <w:delText>”</w:delText>
        </w:r>
      </w:del>
      <w:ins w:id="174" w:author="SDWG" w:date="2025-06-17T09:12:00Z" w16du:dateUtc="2025-06-17T13:12:00Z">
        <w:r w:rsidR="00C736B4">
          <w:rPr>
            <w:rFonts w:ascii="Courier New" w:hAnsi="Courier New" w:cs="Courier New"/>
          </w:rPr>
          <w:t>"</w:t>
        </w:r>
      </w:ins>
      <w:r w:rsidRPr="00A96130">
        <w:rPr>
          <w:rFonts w:ascii="Courier New" w:hAnsi="Courier New" w:cs="Courier New"/>
        </w:rPr>
        <w:t xml:space="preserve"> </w:t>
      </w:r>
      <w:bookmarkEnd w:id="170"/>
      <w:r w:rsidRPr="00A96130">
        <w:rPr>
          <w:rFonts w:ascii="Courier New" w:hAnsi="Courier New" w:cs="Courier New"/>
        </w:rPr>
        <w:t>representation</w:t>
      </w:r>
      <w:del w:id="175" w:author="SDWG" w:date="2025-06-17T09:12:00Z" w16du:dateUtc="2025-06-17T13:12:00Z">
        <w:r w:rsidRPr="00A96130">
          <w:rPr>
            <w:rFonts w:ascii="Courier New" w:hAnsi="Courier New" w:cs="Courier New"/>
          </w:rPr>
          <w:delText>=”</w:delText>
        </w:r>
      </w:del>
      <w:ins w:id="176" w:author="SDWG" w:date="2025-06-17T09:12:00Z" w16du:dateUtc="2025-06-17T13:12:00Z">
        <w:r w:rsidRPr="00A96130">
          <w:rPr>
            <w:rFonts w:ascii="Courier New" w:hAnsi="Courier New" w:cs="Courier New"/>
          </w:rPr>
          <w:t>=</w:t>
        </w:r>
        <w:r w:rsidR="00C736B4">
          <w:rPr>
            <w:rFonts w:ascii="Courier New" w:hAnsi="Courier New" w:cs="Courier New"/>
          </w:rPr>
          <w:t>"</w:t>
        </w:r>
      </w:ins>
      <w:r w:rsidRPr="00A96130">
        <w:rPr>
          <w:rFonts w:ascii="Courier New" w:hAnsi="Courier New" w:cs="Courier New"/>
        </w:rPr>
        <w:t>B64</w:t>
      </w:r>
      <w:del w:id="177" w:author="SDWG" w:date="2025-06-17T09:12:00Z" w16du:dateUtc="2025-06-17T13:12:00Z">
        <w:r w:rsidRPr="00A96130">
          <w:rPr>
            <w:rFonts w:ascii="Courier New" w:hAnsi="Courier New" w:cs="Courier New"/>
          </w:rPr>
          <w:delText>”&gt;</w:delText>
        </w:r>
      </w:del>
      <w:ins w:id="178" w:author="SDWG" w:date="2025-06-17T09:12:00Z" w16du:dateUtc="2025-06-17T13:12:00Z">
        <w:r w:rsidR="00C736B4">
          <w:rPr>
            <w:rFonts w:ascii="Courier New" w:hAnsi="Courier New" w:cs="Courier New"/>
          </w:rPr>
          <w:t>"</w:t>
        </w:r>
        <w:r w:rsidRPr="00A96130">
          <w:rPr>
            <w:rFonts w:ascii="Courier New" w:hAnsi="Courier New" w:cs="Courier New"/>
          </w:rPr>
          <w:t>&gt;</w:t>
        </w:r>
      </w:ins>
    </w:p>
    <w:p w14:paraId="35532EFF" w14:textId="18C2D1AE"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EB3D4E" w:rsidRPr="00A96130">
        <w:rPr>
          <w:rFonts w:ascii="Courier New" w:hAnsi="Courier New" w:cs="Courier New"/>
        </w:rPr>
        <w:t xml:space="preserve">&lt;thumbnail </w:t>
      </w:r>
      <w:proofErr w:type="spellStart"/>
      <w:r w:rsidR="00EB3D4E" w:rsidRPr="00A96130">
        <w:rPr>
          <w:rFonts w:ascii="Courier New" w:hAnsi="Courier New" w:cs="Courier New"/>
        </w:rPr>
        <w:t>mediaType</w:t>
      </w:r>
      <w:proofErr w:type="spellEnd"/>
      <w:del w:id="179" w:author="SDWG" w:date="2025-06-17T09:12:00Z" w16du:dateUtc="2025-06-17T13:12:00Z">
        <w:r w:rsidR="00EB3D4E" w:rsidRPr="00A96130">
          <w:rPr>
            <w:rFonts w:ascii="Courier New" w:hAnsi="Courier New" w:cs="Courier New"/>
          </w:rPr>
          <w:delText>=”</w:delText>
        </w:r>
      </w:del>
      <w:ins w:id="180" w:author="SDWG" w:date="2025-06-17T09:12:00Z" w16du:dateUtc="2025-06-17T13:12: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text/plain</w:t>
      </w:r>
      <w:del w:id="181" w:author="SDWG" w:date="2025-06-17T09:12:00Z" w16du:dateUtc="2025-06-17T13:12:00Z">
        <w:r w:rsidR="00EB3D4E" w:rsidRPr="00A96130">
          <w:rPr>
            <w:rFonts w:ascii="Courier New" w:hAnsi="Courier New" w:cs="Courier New"/>
          </w:rPr>
          <w:delText>”</w:delText>
        </w:r>
      </w:del>
      <w:ins w:id="182" w:author="SDWG" w:date="2025-06-17T09:12:00Z" w16du:dateUtc="2025-06-17T13:12:00Z">
        <w:r w:rsidR="00C736B4">
          <w:rPr>
            <w:rFonts w:ascii="Courier New" w:hAnsi="Courier New" w:cs="Courier New"/>
          </w:rPr>
          <w:t>"</w:t>
        </w:r>
      </w:ins>
      <w:r w:rsidR="00EB3D4E" w:rsidRPr="00A96130">
        <w:rPr>
          <w:rFonts w:ascii="Courier New" w:hAnsi="Courier New" w:cs="Courier New"/>
        </w:rPr>
        <w:t xml:space="preserve"> representation</w:t>
      </w:r>
      <w:del w:id="183" w:author="SDWG" w:date="2025-06-17T09:12:00Z" w16du:dateUtc="2025-06-17T13:12:00Z">
        <w:r w:rsidR="00EB3D4E" w:rsidRPr="00A96130">
          <w:rPr>
            <w:rFonts w:ascii="Courier New" w:hAnsi="Courier New" w:cs="Courier New"/>
          </w:rPr>
          <w:delText xml:space="preserve"> = “</w:delText>
        </w:r>
      </w:del>
      <w:ins w:id="184" w:author="SDWG" w:date="2025-06-17T09:12:00Z" w16du:dateUtc="2025-06-17T13:12:00Z">
        <w:r w:rsidR="00EB3D4E" w:rsidRPr="00A96130">
          <w:rPr>
            <w:rFonts w:ascii="Courier New" w:hAnsi="Courier New" w:cs="Courier New"/>
          </w:rPr>
          <w:t>=</w:t>
        </w:r>
        <w:r w:rsidR="00C736B4">
          <w:rPr>
            <w:rFonts w:ascii="Courier New" w:hAnsi="Courier New" w:cs="Courier New"/>
          </w:rPr>
          <w:t>"</w:t>
        </w:r>
      </w:ins>
      <w:r w:rsidR="00EB3D4E" w:rsidRPr="00A96130">
        <w:rPr>
          <w:rFonts w:ascii="Courier New" w:hAnsi="Courier New" w:cs="Courier New"/>
        </w:rPr>
        <w:t>TXT</w:t>
      </w:r>
      <w:del w:id="185" w:author="SDWG" w:date="2025-06-17T09:12:00Z" w16du:dateUtc="2025-06-17T13:12:00Z">
        <w:r w:rsidR="00EB3D4E" w:rsidRPr="00A96130">
          <w:rPr>
            <w:rFonts w:ascii="Courier New" w:hAnsi="Courier New" w:cs="Courier New"/>
          </w:rPr>
          <w:delText>”&gt;</w:delText>
        </w:r>
      </w:del>
      <w:ins w:id="186" w:author="SDWG" w:date="2025-06-17T09:12:00Z" w16du:dateUtc="2025-06-17T13:12:00Z">
        <w:r w:rsidR="00C736B4">
          <w:rPr>
            <w:rFonts w:ascii="Courier New" w:hAnsi="Courier New" w:cs="Courier New"/>
          </w:rPr>
          <w:t>"</w:t>
        </w:r>
        <w:r w:rsidR="00EB3D4E" w:rsidRPr="00A96130">
          <w:rPr>
            <w:rFonts w:ascii="Courier New" w:hAnsi="Courier New" w:cs="Courier New"/>
          </w:rPr>
          <w:t>&gt;</w:t>
        </w:r>
      </w:ins>
    </w:p>
    <w:p w14:paraId="533EB338" w14:textId="77777777" w:rsidR="008320A1" w:rsidRPr="00A96130" w:rsidRDefault="004B264C" w:rsidP="004B264C">
      <w:pPr>
        <w:pBdr>
          <w:top w:val="single" w:sz="4" w:space="1" w:color="auto"/>
          <w:left w:val="single" w:sz="4" w:space="4" w:color="auto"/>
          <w:bottom w:val="single" w:sz="4" w:space="1" w:color="auto"/>
          <w:right w:val="single" w:sz="4" w:space="4" w:color="auto"/>
        </w:pBdr>
        <w:spacing w:after="0"/>
        <w:rPr>
          <w:b/>
          <w:i/>
        </w:rPr>
      </w:pPr>
      <w:r w:rsidRPr="00A96130">
        <w:t xml:space="preserve">        </w:t>
      </w:r>
      <w:r w:rsidR="003F1E1A" w:rsidRPr="00A96130">
        <w:rPr>
          <w:b/>
          <w:i/>
        </w:rPr>
        <w:t>Text representation of the signature (see Section</w:t>
      </w:r>
      <w:r w:rsidR="00A96E50">
        <w:rPr>
          <w:b/>
          <w:i/>
        </w:rPr>
        <w:t xml:space="preserve"> </w:t>
      </w:r>
      <w:r w:rsidR="00EC0A89" w:rsidRPr="00A96E50">
        <w:rPr>
          <w:b/>
          <w:i/>
        </w:rPr>
        <w:fldChar w:fldCharType="begin"/>
      </w:r>
      <w:r w:rsidR="00A96E50" w:rsidRPr="00A96E50">
        <w:rPr>
          <w:b/>
          <w:i/>
        </w:rPr>
        <w:instrText xml:space="preserve"> REF _Ref374357319 \w \h </w:instrText>
      </w:r>
      <w:r w:rsidR="00EC0A89" w:rsidRPr="00A96E50">
        <w:rPr>
          <w:b/>
          <w:i/>
        </w:rPr>
      </w:r>
      <w:r w:rsidR="00EC0A89" w:rsidRPr="00A96E50">
        <w:rPr>
          <w:b/>
          <w:i/>
        </w:rPr>
        <w:fldChar w:fldCharType="separate"/>
      </w:r>
      <w:r w:rsidR="008C7430">
        <w:rPr>
          <w:b/>
          <w:i/>
        </w:rPr>
        <w:t>3.3.2</w:t>
      </w:r>
      <w:r w:rsidR="00EC0A89" w:rsidRPr="00A96E50">
        <w:rPr>
          <w:b/>
          <w:i/>
        </w:rPr>
        <w:fldChar w:fldCharType="end"/>
      </w:r>
      <w:r w:rsidR="003F1E1A" w:rsidRPr="00A96130">
        <w:rPr>
          <w:b/>
          <w:i/>
        </w:rPr>
        <w:t>)</w:t>
      </w:r>
    </w:p>
    <w:p w14:paraId="4CFC26C3" w14:textId="6D231071" w:rsidR="008320A1" w:rsidRPr="00A96130" w:rsidRDefault="004B264C" w:rsidP="004B264C">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3F1E1A" w:rsidRPr="00A96130">
        <w:rPr>
          <w:rFonts w:ascii="Courier New" w:hAnsi="Courier New" w:cs="Courier New"/>
        </w:rPr>
        <w:t>&lt;/thumbnail&gt;</w:t>
      </w:r>
    </w:p>
    <w:p w14:paraId="04F2B8B6"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87" w:author="SDWG" w:date="2025-06-17T09:12:00Z" w16du:dateUtc="2025-06-17T13:12:00Z"/>
          <w:rFonts w:ascii="Courier New" w:hAnsi="Courier New" w:cs="Courier New"/>
        </w:rPr>
      </w:pPr>
      <w:del w:id="188" w:author="SDWG" w:date="2025-06-17T09:12:00Z" w16du:dateUtc="2025-06-17T13:12:00Z">
        <w:r>
          <w:rPr>
            <w:rFonts w:ascii="Courier New" w:hAnsi="Courier New" w:cs="Courier New"/>
          </w:rPr>
          <w:delText xml:space="preserve">  </w:delText>
        </w:r>
        <w:r w:rsidR="003F1E1A" w:rsidRPr="00A96130">
          <w:rPr>
            <w:rFonts w:ascii="Courier New" w:hAnsi="Courier New" w:cs="Courier New"/>
          </w:rPr>
          <w:delText>&lt;digitalSignature&gt;</w:delText>
        </w:r>
      </w:del>
    </w:p>
    <w:p w14:paraId="6EA4CFF1"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89" w:author="SDWG" w:date="2025-06-17T09:12:00Z" w16du:dateUtc="2025-06-17T13:12:00Z"/>
          <w:rFonts w:ascii="Courier New" w:hAnsi="Courier New" w:cs="Courier New"/>
        </w:rPr>
      </w:pPr>
      <w:del w:id="190" w:author="SDWG" w:date="2025-06-17T09:12:00Z" w16du:dateUtc="2025-06-17T13:12:00Z">
        <w:r>
          <w:rPr>
            <w:rFonts w:ascii="Courier New" w:hAnsi="Courier New" w:cs="Courier New"/>
          </w:rPr>
          <w:delText xml:space="preserve">     </w:delText>
        </w:r>
        <w:r w:rsidR="003F1E1A" w:rsidRPr="00A96130">
          <w:rPr>
            <w:rFonts w:ascii="Courier New" w:hAnsi="Courier New" w:cs="Courier New"/>
          </w:rPr>
          <w:delText>&lt;authorizedSigner&gt;</w:delText>
        </w:r>
      </w:del>
    </w:p>
    <w:p w14:paraId="43CA48BC"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1" w:author="SDWG" w:date="2025-06-17T09:12:00Z" w16du:dateUtc="2025-06-17T13:12:00Z"/>
          <w:b/>
          <w:i/>
        </w:rPr>
      </w:pPr>
      <w:del w:id="192" w:author="SDWG" w:date="2025-06-17T09:12:00Z" w16du:dateUtc="2025-06-17T13:12:00Z">
        <w:r>
          <w:delText xml:space="preserve">                 </w:delText>
        </w:r>
        <w:r w:rsidR="004B264C" w:rsidRPr="00A96130">
          <w:delText xml:space="preserve">  </w:delText>
        </w:r>
        <w:r w:rsidR="003F1E1A" w:rsidRPr="00A96130">
          <w:rPr>
            <w:b/>
            <w:i/>
          </w:rPr>
          <w:delText>XAdES-X-L signature of Authorized Sig</w:delText>
        </w:r>
        <w:r w:rsidR="00357BFC" w:rsidRPr="00A96130">
          <w:rPr>
            <w:b/>
            <w:i/>
          </w:rPr>
          <w:delText>ner</w:delText>
        </w:r>
      </w:del>
    </w:p>
    <w:p w14:paraId="42553BA0"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3" w:author="SDWG" w:date="2025-06-17T09:12:00Z" w16du:dateUtc="2025-06-17T13:12:00Z"/>
          <w:rFonts w:ascii="Courier New" w:hAnsi="Courier New" w:cs="Courier New"/>
        </w:rPr>
      </w:pPr>
      <w:del w:id="194" w:author="SDWG" w:date="2025-06-17T09:12:00Z" w16du:dateUtc="2025-06-17T13:12:00Z">
        <w:r>
          <w:delText xml:space="preserve">            </w:delText>
        </w:r>
        <w:r w:rsidR="004B264C" w:rsidRPr="00A96130">
          <w:delText xml:space="preserve"> </w:delText>
        </w:r>
        <w:r w:rsidR="003F1E1A" w:rsidRPr="00A96130">
          <w:rPr>
            <w:rFonts w:ascii="Courier New" w:hAnsi="Courier New" w:cs="Courier New"/>
          </w:rPr>
          <w:delText>&lt;/authorizedSigner&gt;</w:delText>
        </w:r>
      </w:del>
    </w:p>
    <w:p w14:paraId="5ADD2F1B" w14:textId="77777777" w:rsidR="008320A1" w:rsidRPr="00A96130" w:rsidRDefault="00F14C10" w:rsidP="004B264C">
      <w:pPr>
        <w:pBdr>
          <w:top w:val="single" w:sz="4" w:space="1" w:color="auto"/>
          <w:left w:val="single" w:sz="4" w:space="4" w:color="auto"/>
          <w:bottom w:val="single" w:sz="4" w:space="1" w:color="auto"/>
          <w:right w:val="single" w:sz="4" w:space="4" w:color="auto"/>
        </w:pBdr>
        <w:spacing w:after="0"/>
        <w:rPr>
          <w:del w:id="195" w:author="SDWG" w:date="2025-06-17T09:12:00Z" w16du:dateUtc="2025-06-17T13:12:00Z"/>
          <w:rFonts w:ascii="Courier New" w:hAnsi="Courier New" w:cs="Courier New"/>
        </w:rPr>
      </w:pPr>
      <w:del w:id="196" w:author="SDWG" w:date="2025-06-17T09:12:00Z" w16du:dateUtc="2025-06-17T13:12:00Z">
        <w:r>
          <w:rPr>
            <w:rFonts w:ascii="Courier New" w:hAnsi="Courier New" w:cs="Courier New"/>
          </w:rPr>
          <w:delText xml:space="preserve">  </w:delText>
        </w:r>
        <w:r w:rsidR="00B4626F" w:rsidRPr="00A96130">
          <w:rPr>
            <w:rFonts w:ascii="Courier New" w:hAnsi="Courier New" w:cs="Courier New"/>
          </w:rPr>
          <w:delText>&lt;/digitalSignature&gt;</w:delText>
        </w:r>
      </w:del>
    </w:p>
    <w:p w14:paraId="13C4B0DA" w14:textId="33B76CE2" w:rsidR="008320A1" w:rsidRPr="00A96130" w:rsidRDefault="00EE5B67" w:rsidP="004B264C">
      <w:pPr>
        <w:pBdr>
          <w:top w:val="single" w:sz="4" w:space="1" w:color="auto"/>
          <w:left w:val="single" w:sz="4" w:space="4" w:color="auto"/>
          <w:bottom w:val="single" w:sz="4" w:space="1" w:color="auto"/>
          <w:right w:val="single" w:sz="4" w:space="4" w:color="auto"/>
        </w:pBdr>
        <w:spacing w:after="0"/>
        <w:rPr>
          <w:ins w:id="197" w:author="SDWG" w:date="2025-06-17T09:12:00Z" w16du:dateUtc="2025-06-17T13:12:00Z"/>
          <w:rFonts w:ascii="Courier New" w:hAnsi="Courier New" w:cs="Courier New"/>
        </w:rPr>
      </w:pPr>
      <w:ins w:id="198" w:author="SDWG" w:date="2025-06-17T09:12:00Z" w16du:dateUtc="2025-06-17T13:12:00Z">
        <w:r w:rsidRPr="00EE5B67">
          <w:rPr>
            <w:rFonts w:ascii="Courier New" w:hAnsi="Courier New" w:cs="Courier New"/>
          </w:rPr>
          <w:t>PGRpZ2l0YWxTaW...</w:t>
        </w:r>
      </w:ins>
    </w:p>
    <w:p w14:paraId="7BC16958" w14:textId="77777777" w:rsidR="008320A1" w:rsidRPr="00A96130" w:rsidRDefault="00721DBA" w:rsidP="004B264C">
      <w:pPr>
        <w:keepNext/>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proofErr w:type="gramStart"/>
      <w:r>
        <w:rPr>
          <w:rFonts w:ascii="Courier New" w:hAnsi="Courier New" w:cs="Courier New"/>
        </w:rPr>
        <w:t>sdtc:signatureText</w:t>
      </w:r>
      <w:proofErr w:type="spellEnd"/>
      <w:proofErr w:type="gramEnd"/>
      <w:r w:rsidR="00B4626F" w:rsidRPr="00A96130">
        <w:rPr>
          <w:rFonts w:ascii="Courier New" w:hAnsi="Courier New" w:cs="Courier New"/>
        </w:rPr>
        <w:t>&gt;</w:t>
      </w:r>
    </w:p>
    <w:p w14:paraId="45F3401E" w14:textId="77777777" w:rsidR="004B264C" w:rsidRDefault="004B264C" w:rsidP="004B264C">
      <w:pPr>
        <w:pStyle w:val="Caption"/>
      </w:pPr>
      <w:bookmarkStart w:id="199" w:name="_Toc252372728"/>
      <w:bookmarkStart w:id="200" w:name="_Toc374444965"/>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t>. SignatureText Structure</w:t>
      </w:r>
      <w:bookmarkEnd w:id="199"/>
      <w:bookmarkEnd w:id="200"/>
    </w:p>
    <w:p w14:paraId="1FEF8F26" w14:textId="77777777" w:rsidR="004B264C" w:rsidRPr="004B264C" w:rsidRDefault="004B264C" w:rsidP="004B264C">
      <w:pPr>
        <w:rPr>
          <w:lang w:eastAsia="en-US"/>
        </w:rPr>
      </w:pPr>
    </w:p>
    <w:p w14:paraId="44536CE3" w14:textId="2A63DEC9" w:rsidR="004B264C" w:rsidRDefault="004B264C" w:rsidP="00824A43">
      <w:commentRangeStart w:id="201"/>
      <w:r>
        <w:t xml:space="preserve">The structure of the </w:t>
      </w:r>
      <w:ins w:id="202" w:author="SDWG" w:date="2025-06-17T09:12:00Z" w16du:dateUtc="2025-06-17T13:12:00Z">
        <w:r w:rsidR="00C736B4">
          <w:t>base-64 encoded</w:t>
        </w:r>
        <w:r w:rsidR="00420465">
          <w:t xml:space="preserve"> </w:t>
        </w:r>
      </w:ins>
      <w:r>
        <w:t xml:space="preserve">XML </w:t>
      </w:r>
      <w:del w:id="203" w:author="SDWG" w:date="2025-06-17T09:12:00Z" w16du:dateUtc="2025-06-17T13:12:00Z">
        <w:r>
          <w:delText>Digital Signature</w:delText>
        </w:r>
      </w:del>
      <w:ins w:id="204" w:author="SDWG" w:date="2025-06-17T09:12:00Z" w16du:dateUtc="2025-06-17T13:12:00Z">
        <w:r w:rsidR="001D0747">
          <w:t>&lt;</w:t>
        </w:r>
        <w:proofErr w:type="spellStart"/>
        <w:r w:rsidR="001D0747">
          <w:t>d</w:t>
        </w:r>
        <w:r>
          <w:t>igitalSignature</w:t>
        </w:r>
        <w:proofErr w:type="spellEnd"/>
        <w:r w:rsidR="001D0747">
          <w:t>&gt;</w:t>
        </w:r>
        <w:r>
          <w:t xml:space="preserve"> </w:t>
        </w:r>
        <w:r w:rsidR="00420465">
          <w:t>which follows the &lt;thumbnail&gt;</w:t>
        </w:r>
      </w:ins>
      <w:r w:rsidR="00420465">
        <w:t xml:space="preserve"> </w:t>
      </w:r>
      <w:commentRangeEnd w:id="201"/>
      <w:r w:rsidR="005E7818">
        <w:rPr>
          <w:rStyle w:val="CommentReference"/>
        </w:rPr>
        <w:commentReference w:id="201"/>
      </w:r>
      <w:r>
        <w:t xml:space="preserve">in the </w:t>
      </w:r>
      <w:proofErr w:type="spellStart"/>
      <w:proofErr w:type="gramStart"/>
      <w:r w:rsidRPr="00824A43">
        <w:rPr>
          <w:rFonts w:ascii="Courier New" w:hAnsi="Courier New" w:cs="Courier New"/>
        </w:rPr>
        <w:t>s</w:t>
      </w:r>
      <w:r>
        <w:rPr>
          <w:rFonts w:ascii="Courier New" w:hAnsi="Courier New" w:cs="Courier New"/>
        </w:rPr>
        <w:t>dtc:s</w:t>
      </w:r>
      <w:r w:rsidRPr="00824A43">
        <w:rPr>
          <w:rFonts w:ascii="Courier New" w:hAnsi="Courier New" w:cs="Courier New"/>
        </w:rPr>
        <w:t>ignatureText</w:t>
      </w:r>
      <w:proofErr w:type="spellEnd"/>
      <w:proofErr w:type="gramEnd"/>
      <w:r>
        <w:t xml:space="preserve"> element </w:t>
      </w:r>
      <w:del w:id="205" w:author="SDWG" w:date="2025-06-17T09:12:00Z" w16du:dateUtc="2025-06-17T13:12:00Z">
        <w:r>
          <w:delText>with delegation of rights is</w:delText>
        </w:r>
      </w:del>
      <w:ins w:id="206" w:author="SDWG" w:date="2025-06-17T09:12:00Z" w16du:dateUtc="2025-06-17T13:12:00Z">
        <w:r w:rsidR="00420465">
          <w:t>is shown below</w:t>
        </w:r>
      </w:ins>
      <w:r>
        <w:t>:</w:t>
      </w:r>
    </w:p>
    <w:p w14:paraId="54667CB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07" w:author="SDWG" w:date="2025-06-17T09:12:00Z" w16du:dateUtc="2025-06-17T13:12:00Z"/>
          <w:rFonts w:ascii="Courier New" w:hAnsi="Courier New" w:cs="Courier New"/>
        </w:rPr>
      </w:pPr>
      <w:del w:id="208" w:author="SDWG" w:date="2025-06-17T09:12:00Z" w16du:dateUtc="2025-06-17T13:12:00Z">
        <w:r w:rsidRPr="00A96130">
          <w:rPr>
            <w:rFonts w:ascii="Courier New" w:hAnsi="Courier New" w:cs="Courier New"/>
          </w:rPr>
          <w:delText>&lt;sdtc:signatureText</w:delText>
        </w:r>
        <w:r w:rsidR="004B264C" w:rsidRPr="00A96130">
          <w:rPr>
            <w:rFonts w:ascii="Courier New" w:hAnsi="Courier New" w:cs="Courier New"/>
          </w:rPr>
          <w:delText xml:space="preserve"> mediaType=”text/xml” representation=”B64”&gt;</w:delText>
        </w:r>
      </w:del>
    </w:p>
    <w:p w14:paraId="7ACA6A9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09" w:author="SDWG" w:date="2025-06-17T09:12:00Z" w16du:dateUtc="2025-06-17T13:12:00Z"/>
          <w:rFonts w:ascii="Courier New" w:hAnsi="Courier New" w:cs="Courier New"/>
        </w:rPr>
      </w:pPr>
      <w:del w:id="210" w:author="SDWG" w:date="2025-06-17T09:12:00Z" w16du:dateUtc="2025-06-17T13:12:00Z">
        <w:r w:rsidRPr="00A96130">
          <w:rPr>
            <w:rFonts w:ascii="Courier New" w:hAnsi="Courier New" w:cs="Courier New"/>
          </w:rPr>
          <w:delText xml:space="preserve">  </w:delText>
        </w:r>
        <w:r w:rsidR="004B264C" w:rsidRPr="00A96130">
          <w:rPr>
            <w:rFonts w:ascii="Courier New" w:hAnsi="Courier New" w:cs="Courier New"/>
          </w:rPr>
          <w:delText>&lt;thumbnail mediaType=”text/plain” representation = “TXT”&gt;</w:delText>
        </w:r>
      </w:del>
    </w:p>
    <w:p w14:paraId="42671577"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1" w:author="SDWG" w:date="2025-06-17T09:12:00Z" w16du:dateUtc="2025-06-17T13:12:00Z"/>
          <w:b/>
          <w:i/>
        </w:rPr>
      </w:pPr>
      <w:del w:id="212" w:author="SDWG" w:date="2025-06-17T09:12:00Z" w16du:dateUtc="2025-06-17T13:12:00Z">
        <w:r w:rsidRPr="00A96130">
          <w:delText xml:space="preserve">         </w:delText>
        </w:r>
        <w:r w:rsidR="004B264C" w:rsidRPr="00A96130">
          <w:rPr>
            <w:b/>
            <w:i/>
          </w:rPr>
          <w:delText>Text representation of the signature (see Section</w:delText>
        </w:r>
        <w:r w:rsidR="00A96E50">
          <w:rPr>
            <w:b/>
            <w:i/>
          </w:rPr>
          <w:delText xml:space="preserve"> </w:delText>
        </w:r>
        <w:r w:rsidR="00EC0A89" w:rsidRPr="00A96E50">
          <w:rPr>
            <w:b/>
            <w:i/>
          </w:rPr>
          <w:fldChar w:fldCharType="begin"/>
        </w:r>
        <w:r w:rsidR="00A96E50" w:rsidRPr="00A96E50">
          <w:rPr>
            <w:b/>
            <w:i/>
          </w:rPr>
          <w:delInstrText xml:space="preserve"> REF _Ref374357319 \w \h </w:delInstrText>
        </w:r>
        <w:r w:rsidR="00EC0A89" w:rsidRPr="00A96E50">
          <w:rPr>
            <w:b/>
            <w:i/>
          </w:rPr>
        </w:r>
        <w:r w:rsidR="00EC0A89" w:rsidRPr="00A96E50">
          <w:rPr>
            <w:b/>
            <w:i/>
          </w:rPr>
          <w:fldChar w:fldCharType="separate"/>
        </w:r>
        <w:r w:rsidR="008C7430">
          <w:rPr>
            <w:b/>
            <w:i/>
          </w:rPr>
          <w:delText>3.3.2</w:delText>
        </w:r>
        <w:r w:rsidR="00EC0A89" w:rsidRPr="00A96E50">
          <w:rPr>
            <w:b/>
            <w:i/>
          </w:rPr>
          <w:fldChar w:fldCharType="end"/>
        </w:r>
        <w:r w:rsidR="00A96E50">
          <w:rPr>
            <w:b/>
            <w:i/>
          </w:rPr>
          <w:delText>)</w:delText>
        </w:r>
      </w:del>
    </w:p>
    <w:p w14:paraId="07AF5984"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del w:id="213" w:author="SDWG" w:date="2025-06-17T09:12:00Z" w16du:dateUtc="2025-06-17T13:12:00Z"/>
          <w:rFonts w:ascii="Courier New" w:hAnsi="Courier New" w:cs="Courier New"/>
        </w:rPr>
      </w:pPr>
      <w:del w:id="214" w:author="SDWG" w:date="2025-06-17T09:12:00Z" w16du:dateUtc="2025-06-17T13:12:00Z">
        <w:r w:rsidRPr="00A96130">
          <w:delText xml:space="preserve">     </w:delText>
        </w:r>
        <w:r w:rsidR="004B264C" w:rsidRPr="00A96130">
          <w:rPr>
            <w:rFonts w:ascii="Courier New" w:hAnsi="Courier New" w:cs="Courier New"/>
          </w:rPr>
          <w:delText>&lt;/thumbnail&gt;</w:delText>
        </w:r>
      </w:del>
    </w:p>
    <w:p w14:paraId="62236F15" w14:textId="77777777" w:rsidR="00F14C10" w:rsidRPr="001C486C" w:rsidRDefault="00F14C1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 xml:space="preserve">  </w:t>
      </w:r>
      <w:r w:rsidRPr="001C486C">
        <w:rPr>
          <w:rFonts w:ascii="Courier New" w:hAnsi="Courier New" w:cs="Courier New"/>
        </w:rPr>
        <w:t>&lt;</w:t>
      </w:r>
      <w:proofErr w:type="spellStart"/>
      <w:r w:rsidRPr="001C486C">
        <w:rPr>
          <w:rFonts w:ascii="Courier New" w:hAnsi="Courier New" w:cs="Courier New"/>
        </w:rPr>
        <w:t>digitalSignature</w:t>
      </w:r>
      <w:proofErr w:type="spellEnd"/>
      <w:r w:rsidRPr="001C486C">
        <w:rPr>
          <w:rFonts w:ascii="Courier New" w:hAnsi="Courier New" w:cs="Courier New"/>
        </w:rPr>
        <w:t>&gt;</w:t>
      </w:r>
    </w:p>
    <w:p w14:paraId="04695193"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576B18D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XAdES-X-L signature of Delegated Signer</w:t>
      </w:r>
    </w:p>
    <w:p w14:paraId="42A3EE6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delegatedSigner</w:t>
      </w:r>
      <w:proofErr w:type="spellEnd"/>
      <w:r w:rsidR="004B264C" w:rsidRPr="00A96130">
        <w:rPr>
          <w:rFonts w:ascii="Courier New" w:hAnsi="Courier New" w:cs="Courier New"/>
        </w:rPr>
        <w:t>&gt;</w:t>
      </w:r>
    </w:p>
    <w:p w14:paraId="25FDD583" w14:textId="77777777" w:rsidR="00A96130"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delegationofRights</w:t>
      </w:r>
      <w:proofErr w:type="spellEnd"/>
      <w:r w:rsidR="004B264C" w:rsidRPr="00A96130">
        <w:rPr>
          <w:rFonts w:ascii="Courier New" w:hAnsi="Courier New" w:cs="Courier New"/>
        </w:rPr>
        <w:t>&gt;</w:t>
      </w:r>
    </w:p>
    <w:p w14:paraId="15F4D23E"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&gt;</w:t>
      </w:r>
    </w:p>
    <w:p w14:paraId="6C324B38"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rPr>
      </w:pPr>
      <w:r w:rsidRPr="00A96130">
        <w:t xml:space="preserve">                    </w:t>
      </w:r>
      <w:r w:rsidR="004B264C" w:rsidRPr="00A96130">
        <w:rPr>
          <w:b/>
        </w:rPr>
        <w:t xml:space="preserve">Value from </w:t>
      </w:r>
      <w:r w:rsidR="00147B50">
        <w:fldChar w:fldCharType="begin"/>
      </w:r>
      <w:r w:rsidR="00147B50">
        <w:instrText xml:space="preserve"> REF _Ref374448022 \h  \* MERGEFORMAT </w:instrText>
      </w:r>
      <w:r w:rsidR="00147B50">
        <w:fldChar w:fldCharType="separate"/>
      </w:r>
      <w:r w:rsidR="008C7430" w:rsidRPr="008C7430">
        <w:rPr>
          <w:b/>
        </w:rPr>
        <w:t xml:space="preserve">Table </w:t>
      </w:r>
      <w:r w:rsidR="008C7430" w:rsidRPr="008C7430">
        <w:rPr>
          <w:b/>
          <w:noProof/>
        </w:rPr>
        <w:t>4</w:t>
      </w:r>
      <w:r w:rsidR="008C7430" w:rsidRPr="008C7430">
        <w:rPr>
          <w:b/>
          <w:noProof/>
        </w:rPr>
        <w:noBreakHyphen/>
        <w:t>4</w:t>
      </w:r>
      <w:r w:rsidR="00147B50">
        <w:fldChar w:fldCharType="end"/>
      </w:r>
      <w:r w:rsidR="00D44576">
        <w:t xml:space="preserve"> </w:t>
      </w:r>
      <w:proofErr w:type="spellStart"/>
      <w:r w:rsidR="004B264C" w:rsidRPr="00A96130">
        <w:rPr>
          <w:b/>
        </w:rPr>
        <w:t>DoR</w:t>
      </w:r>
      <w:proofErr w:type="spellEnd"/>
      <w:r w:rsidR="004B264C" w:rsidRPr="00A96130">
        <w:rPr>
          <w:b/>
        </w:rPr>
        <w:t xml:space="preserve"> Type</w:t>
      </w:r>
    </w:p>
    <w:p w14:paraId="607C941C"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b/>
        </w:rPr>
        <w:t xml:space="preserve">              </w:t>
      </w:r>
      <w:r w:rsidR="004B264C" w:rsidRPr="00F14C10">
        <w:rPr>
          <w:rFonts w:ascii="Courier New" w:hAnsi="Courier New" w:cs="Courier New"/>
        </w:rPr>
        <w:t>&lt;/</w:t>
      </w:r>
      <w:proofErr w:type="spellStart"/>
      <w:r w:rsidR="004B264C" w:rsidRPr="00F14C10">
        <w:rPr>
          <w:rFonts w:ascii="Courier New" w:hAnsi="Courier New" w:cs="Courier New"/>
        </w:rPr>
        <w:t>dorType</w:t>
      </w:r>
      <w:proofErr w:type="spellEnd"/>
      <w:r w:rsidR="004B264C" w:rsidRPr="00A96130">
        <w:rPr>
          <w:rFonts w:ascii="Courier New" w:hAnsi="Courier New" w:cs="Courier New"/>
        </w:rPr>
        <w:t>&gt;</w:t>
      </w:r>
    </w:p>
    <w:p w14:paraId="264ADE4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 xml:space="preserve">&gt; [for </w:t>
      </w:r>
      <w:proofErr w:type="spellStart"/>
      <w:r w:rsidR="004B264C" w:rsidRPr="00A96130">
        <w:rPr>
          <w:rFonts w:ascii="Courier New" w:hAnsi="Courier New" w:cs="Courier New"/>
        </w:rPr>
        <w:t>DoRType</w:t>
      </w:r>
      <w:proofErr w:type="spellEnd"/>
      <w:r w:rsidR="004B264C" w:rsidRPr="00A96130">
        <w:rPr>
          <w:rFonts w:ascii="Courier New" w:hAnsi="Courier New" w:cs="Courier New"/>
        </w:rPr>
        <w:t xml:space="preserve"> 1.2.1]</w:t>
      </w:r>
    </w:p>
    <w:p w14:paraId="213CFC31"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t xml:space="preserve"> </w:t>
      </w:r>
      <w:r w:rsidRPr="00A96130">
        <w:t xml:space="preserve"> </w:t>
      </w:r>
      <w:r w:rsidR="004B264C" w:rsidRPr="00A96130">
        <w:rPr>
          <w:b/>
          <w:i/>
        </w:rPr>
        <w:t>XAdES-X-L signature of Delegation Validator</w:t>
      </w:r>
    </w:p>
    <w:p w14:paraId="3BA3AD75"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dorValidation</w:t>
      </w:r>
      <w:proofErr w:type="spellEnd"/>
      <w:r w:rsidR="004B264C" w:rsidRPr="00A96130">
        <w:rPr>
          <w:rFonts w:ascii="Courier New" w:hAnsi="Courier New" w:cs="Courier New"/>
        </w:rPr>
        <w:t>&gt;</w:t>
      </w:r>
    </w:p>
    <w:p w14:paraId="11422A30"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32592E4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b/>
          <w:i/>
        </w:rPr>
      </w:pPr>
      <w:r w:rsidRPr="00A96130">
        <w:t xml:space="preserve">                   </w:t>
      </w:r>
      <w:r w:rsidR="004B264C" w:rsidRPr="00A96130">
        <w:rPr>
          <w:b/>
          <w:i/>
        </w:rPr>
        <w:t>SAML 2.0 Assertion signed by Authorized Signer with XAdES-X-L</w:t>
      </w:r>
    </w:p>
    <w:p w14:paraId="22506402" w14:textId="77777777" w:rsidR="004B264C" w:rsidRP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t xml:space="preserve">               </w:t>
      </w:r>
      <w:r w:rsidR="004B264C" w:rsidRPr="00A96130">
        <w:rPr>
          <w:rFonts w:ascii="Courier New" w:hAnsi="Courier New" w:cs="Courier New"/>
        </w:rPr>
        <w:t>&lt;/</w:t>
      </w:r>
      <w:proofErr w:type="spellStart"/>
      <w:r w:rsidR="004B264C" w:rsidRPr="00A96130">
        <w:rPr>
          <w:rFonts w:ascii="Courier New" w:hAnsi="Courier New" w:cs="Courier New"/>
        </w:rPr>
        <w:t>dorSaml</w:t>
      </w:r>
      <w:proofErr w:type="spellEnd"/>
      <w:r w:rsidR="004B264C" w:rsidRPr="00A96130">
        <w:rPr>
          <w:rFonts w:ascii="Courier New" w:hAnsi="Courier New" w:cs="Courier New"/>
        </w:rPr>
        <w:t>&gt;</w:t>
      </w:r>
    </w:p>
    <w:p w14:paraId="011965E4" w14:textId="56EC5E40" w:rsidR="00A96130" w:rsidRDefault="00A96130"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sidRPr="00A96130">
        <w:rPr>
          <w:rFonts w:ascii="Courier New" w:hAnsi="Courier New" w:cs="Courier New"/>
        </w:rPr>
        <w:t xml:space="preserve">    </w:t>
      </w:r>
      <w:r w:rsidR="004B264C" w:rsidRPr="00A96130">
        <w:rPr>
          <w:rFonts w:ascii="Courier New" w:hAnsi="Courier New" w:cs="Courier New"/>
        </w:rPr>
        <w:t>&lt;/</w:t>
      </w:r>
      <w:proofErr w:type="spellStart"/>
      <w:r w:rsidR="004B264C" w:rsidRPr="00A96130">
        <w:rPr>
          <w:rFonts w:ascii="Courier New" w:hAnsi="Courier New" w:cs="Courier New"/>
        </w:rPr>
        <w:t>delegationofRights</w:t>
      </w:r>
      <w:proofErr w:type="spellEnd"/>
      <w:r w:rsidR="004B264C" w:rsidRPr="00A96130">
        <w:rPr>
          <w:rFonts w:ascii="Courier New" w:hAnsi="Courier New" w:cs="Courier New"/>
        </w:rPr>
        <w:t>&gt;</w:t>
      </w:r>
    </w:p>
    <w:p w14:paraId="44E8B2F6" w14:textId="6D09C3EA" w:rsidR="001C486C" w:rsidRPr="00A96130" w:rsidRDefault="001C486C" w:rsidP="00A96130">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&lt;/</w:t>
      </w:r>
      <w:proofErr w:type="spellStart"/>
      <w:del w:id="215" w:author="SDWG" w:date="2025-06-17T09:12:00Z" w16du:dateUtc="2025-06-17T13:12:00Z">
        <w:r w:rsidR="00A96130" w:rsidRPr="00A96130">
          <w:rPr>
            <w:rFonts w:ascii="Courier New" w:hAnsi="Courier New" w:cs="Courier New"/>
          </w:rPr>
          <w:delText>sdtc:signatureText</w:delText>
        </w:r>
      </w:del>
      <w:ins w:id="216" w:author="SDWG" w:date="2025-06-17T09:12:00Z" w16du:dateUtc="2025-06-17T13:12:00Z">
        <w:r>
          <w:rPr>
            <w:rFonts w:ascii="Courier New" w:hAnsi="Courier New" w:cs="Courier New"/>
          </w:rPr>
          <w:t>digitalSignature</w:t>
        </w:r>
      </w:ins>
      <w:proofErr w:type="spellEnd"/>
      <w:r>
        <w:rPr>
          <w:rFonts w:ascii="Courier New" w:hAnsi="Courier New" w:cs="Courier New"/>
        </w:rPr>
        <w:t>&gt;</w:t>
      </w:r>
    </w:p>
    <w:p w14:paraId="6597ABE6" w14:textId="09684F0C" w:rsidR="00A96130" w:rsidRDefault="00A96130" w:rsidP="00A96130">
      <w:pPr>
        <w:pStyle w:val="Caption"/>
      </w:pPr>
      <w:bookmarkStart w:id="217" w:name="_Toc252372729"/>
      <w:bookmarkStart w:id="218" w:name="_Toc374444966"/>
      <w:r>
        <w:t xml:space="preserve">Figure </w:t>
      </w:r>
      <w:r w:rsidR="008C7430">
        <w:fldChar w:fldCharType="begin"/>
      </w:r>
      <w:r w:rsidR="008C7430">
        <w:instrText xml:space="preserve"> STYLEREF 1 \s </w:instrText>
      </w:r>
      <w:r w:rsidR="008C7430">
        <w:fldChar w:fldCharType="separate"/>
      </w:r>
      <w:r w:rsidR="008C7430">
        <w:rPr>
          <w:noProof/>
        </w:rPr>
        <w:t>3</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t xml:space="preserve">. SignatureText </w:t>
      </w:r>
      <w:ins w:id="219" w:author="SDWG" w:date="2025-06-17T09:12:00Z" w16du:dateUtc="2025-06-17T13:12:00Z">
        <w:r w:rsidR="00420465">
          <w:t xml:space="preserve">Encapsulated digital signature </w:t>
        </w:r>
      </w:ins>
      <w:r>
        <w:t>Structure with Delegation of Rights</w:t>
      </w:r>
      <w:bookmarkEnd w:id="217"/>
      <w:bookmarkEnd w:id="218"/>
    </w:p>
    <w:p w14:paraId="06AA7BF0" w14:textId="2AADD33B" w:rsidR="008320A1" w:rsidRDefault="00824A43" w:rsidP="00824A43">
      <w:r>
        <w:t xml:space="preserve">The content of </w:t>
      </w:r>
      <w:del w:id="220" w:author="SDWG" w:date="2025-06-17T09:12:00Z" w16du:dateUtc="2025-06-17T13:12:00Z">
        <w:r w:rsidR="00C0248F" w:rsidRPr="00C0248F">
          <w:rPr>
            <w:rFonts w:ascii="Courier New" w:hAnsi="Courier New" w:cs="Courier New"/>
          </w:rPr>
          <w:delText>sdtc:</w:delText>
        </w:r>
        <w:r w:rsidRPr="00C0248F">
          <w:rPr>
            <w:rFonts w:ascii="Courier New" w:hAnsi="Courier New" w:cs="Courier New"/>
          </w:rPr>
          <w:delText>signatureText</w:delText>
        </w:r>
      </w:del>
      <w:ins w:id="221" w:author="SDWG" w:date="2025-06-17T09:12:00Z" w16du:dateUtc="2025-06-17T13:12:00Z">
        <w:r w:rsidR="00420465">
          <w:rPr>
            <w:rFonts w:ascii="Courier New" w:hAnsi="Courier New" w:cs="Courier New"/>
          </w:rPr>
          <w:t>&lt;</w:t>
        </w:r>
        <w:proofErr w:type="spellStart"/>
        <w:r w:rsidR="00420465">
          <w:rPr>
            <w:rFonts w:ascii="Courier New" w:hAnsi="Courier New" w:cs="Courier New"/>
          </w:rPr>
          <w:t>digitalSignature</w:t>
        </w:r>
        <w:proofErr w:type="spellEnd"/>
        <w:r w:rsidR="00420465">
          <w:rPr>
            <w:rFonts w:ascii="Courier New" w:hAnsi="Courier New" w:cs="Courier New"/>
          </w:rPr>
          <w:t>&gt;</w:t>
        </w:r>
      </w:ins>
      <w:r>
        <w:t xml:space="preserve"> will be one of the following:</w:t>
      </w:r>
    </w:p>
    <w:p w14:paraId="55615072" w14:textId="77777777" w:rsidR="008320A1" w:rsidRDefault="00EF234A" w:rsidP="00BC714C">
      <w:pPr>
        <w:pStyle w:val="ListParagraph"/>
        <w:numPr>
          <w:ilvl w:val="0"/>
          <w:numId w:val="42"/>
        </w:numPr>
      </w:pPr>
      <w:r>
        <w:t>F</w:t>
      </w:r>
      <w:r w:rsidR="00824A43">
        <w:t>or a signature</w:t>
      </w:r>
      <w:r w:rsidR="00357BFC">
        <w:t xml:space="preserve"> by the Authorized Signer</w:t>
      </w:r>
      <w:r w:rsidR="00824A43">
        <w:t>:</w:t>
      </w:r>
    </w:p>
    <w:p w14:paraId="11581057" w14:textId="77777777" w:rsidR="008320A1" w:rsidRDefault="00357BFC" w:rsidP="00330711">
      <w:pPr>
        <w:pStyle w:val="ListParagraph"/>
        <w:numPr>
          <w:ilvl w:val="1"/>
          <w:numId w:val="42"/>
        </w:numPr>
      </w:pPr>
      <w:proofErr w:type="spellStart"/>
      <w:r w:rsidRPr="00A96130">
        <w:rPr>
          <w:rFonts w:ascii="Courier New" w:hAnsi="Courier New" w:cs="Courier New"/>
        </w:rPr>
        <w:t>authorizedSigner</w:t>
      </w:r>
      <w:proofErr w:type="spellEnd"/>
      <w:r>
        <w:t xml:space="preserve"> only</w:t>
      </w:r>
    </w:p>
    <w:p w14:paraId="7A7794CC" w14:textId="77777777" w:rsidR="008320A1" w:rsidRDefault="00EF234A" w:rsidP="00BC714C">
      <w:pPr>
        <w:pStyle w:val="ListParagraph"/>
        <w:numPr>
          <w:ilvl w:val="0"/>
          <w:numId w:val="42"/>
        </w:numPr>
      </w:pPr>
      <w:r>
        <w:t>F</w:t>
      </w:r>
      <w:r w:rsidR="00824A43">
        <w:t xml:space="preserve">or a signature </w:t>
      </w:r>
      <w:r w:rsidR="00357BFC">
        <w:t>by a Delegated Signer</w:t>
      </w:r>
      <w:r w:rsidR="00824A43">
        <w:t>:</w:t>
      </w:r>
    </w:p>
    <w:p w14:paraId="589442FB" w14:textId="77777777" w:rsidR="008320A1" w:rsidRDefault="00357BFC" w:rsidP="00330711">
      <w:pPr>
        <w:pStyle w:val="ListParagraph"/>
        <w:numPr>
          <w:ilvl w:val="1"/>
          <w:numId w:val="42"/>
        </w:numPr>
      </w:pPr>
      <w:r>
        <w:t xml:space="preserve">no </w:t>
      </w:r>
      <w:proofErr w:type="spellStart"/>
      <w:r w:rsidRPr="00A96130">
        <w:rPr>
          <w:rFonts w:ascii="Courier New" w:hAnsi="Courier New" w:cs="Courier New"/>
        </w:rPr>
        <w:t>authorizedSigner</w:t>
      </w:r>
      <w:proofErr w:type="spellEnd"/>
    </w:p>
    <w:p w14:paraId="4ADA6E2D" w14:textId="77777777" w:rsidR="008320A1" w:rsidRPr="00A96130" w:rsidRDefault="00357BFC" w:rsidP="00330711">
      <w:pPr>
        <w:pStyle w:val="ListParagraph"/>
        <w:numPr>
          <w:ilvl w:val="1"/>
          <w:numId w:val="42"/>
        </w:numPr>
        <w:rPr>
          <w:rFonts w:ascii="Courier New" w:hAnsi="Courier New" w:cs="Courier New"/>
        </w:rPr>
      </w:pPr>
      <w:proofErr w:type="spellStart"/>
      <w:r w:rsidRPr="00A96130">
        <w:rPr>
          <w:rFonts w:ascii="Courier New" w:hAnsi="Courier New" w:cs="Courier New"/>
        </w:rPr>
        <w:lastRenderedPageBreak/>
        <w:t>delegatedSigner</w:t>
      </w:r>
      <w:proofErr w:type="spellEnd"/>
    </w:p>
    <w:p w14:paraId="38C189C4" w14:textId="77777777" w:rsidR="008320A1" w:rsidRPr="00A96130" w:rsidRDefault="00357BFC" w:rsidP="00330711">
      <w:pPr>
        <w:pStyle w:val="ListParagraph"/>
        <w:numPr>
          <w:ilvl w:val="1"/>
          <w:numId w:val="42"/>
        </w:numPr>
        <w:rPr>
          <w:rFonts w:ascii="Courier New" w:hAnsi="Courier New" w:cs="Courier New"/>
        </w:rPr>
      </w:pPr>
      <w:proofErr w:type="spellStart"/>
      <w:r w:rsidRPr="00A96130">
        <w:rPr>
          <w:rFonts w:ascii="Courier New" w:hAnsi="Courier New" w:cs="Courier New"/>
        </w:rPr>
        <w:t>delegationofRights</w:t>
      </w:r>
      <w:proofErr w:type="spellEnd"/>
    </w:p>
    <w:p w14:paraId="73CF00BD" w14:textId="77777777" w:rsidR="008320A1" w:rsidRDefault="00681D71" w:rsidP="00681D71">
      <w:r w:rsidRPr="00376276">
        <w:t xml:space="preserve">The </w:t>
      </w:r>
      <w:proofErr w:type="spellStart"/>
      <w:proofErr w:type="gramStart"/>
      <w:r w:rsidRPr="007A17F6">
        <w:rPr>
          <w:rFonts w:ascii="Courier New" w:hAnsi="Courier New" w:cs="Courier New"/>
        </w:rPr>
        <w:t>sdtc:signatureText</w:t>
      </w:r>
      <w:proofErr w:type="spellEnd"/>
      <w:proofErr w:type="gramEnd"/>
      <w:r w:rsidRPr="00376276">
        <w:t xml:space="preserve"> element is associated with the appropriate Participant occurrence within the CDA header (depending on whether the Signer acted in the capacity of an </w:t>
      </w:r>
      <w:r w:rsidRPr="007A17F6">
        <w:rPr>
          <w:rFonts w:ascii="Courier New" w:hAnsi="Courier New" w:cs="Courier New"/>
        </w:rPr>
        <w:t>authenticator</w:t>
      </w:r>
      <w:r w:rsidRPr="00376276">
        <w:t xml:space="preserve"> or a </w:t>
      </w:r>
      <w:proofErr w:type="spellStart"/>
      <w:r w:rsidRPr="007A17F6">
        <w:rPr>
          <w:rFonts w:ascii="Courier New" w:hAnsi="Courier New" w:cs="Courier New"/>
        </w:rPr>
        <w:t>legalAuthenticator</w:t>
      </w:r>
      <w:proofErr w:type="spellEnd"/>
      <w:r w:rsidRPr="00376276">
        <w:t xml:space="preserve">). All </w:t>
      </w:r>
      <w:r w:rsidR="00C41BF2">
        <w:t>D</w:t>
      </w:r>
      <w:r w:rsidRPr="00376276">
        <w:t xml:space="preserve">igital </w:t>
      </w:r>
      <w:r w:rsidR="00C41BF2">
        <w:t>S</w:t>
      </w:r>
      <w:r w:rsidRPr="00376276">
        <w:t xml:space="preserve">ignature and </w:t>
      </w:r>
      <w:r>
        <w:t>D</w:t>
      </w:r>
      <w:r w:rsidRPr="00376276">
        <w:t xml:space="preserve">elegation of </w:t>
      </w:r>
      <w:r>
        <w:t>R</w:t>
      </w:r>
      <w:r w:rsidRPr="00376276">
        <w:t xml:space="preserve">ights artifacts are held within the </w:t>
      </w:r>
      <w:proofErr w:type="spellStart"/>
      <w:proofErr w:type="gramStart"/>
      <w:r w:rsidRPr="007A17F6">
        <w:rPr>
          <w:rFonts w:ascii="Courier New" w:hAnsi="Courier New" w:cs="Courier New"/>
        </w:rPr>
        <w:t>sdtc:signatureText</w:t>
      </w:r>
      <w:proofErr w:type="spellEnd"/>
      <w:proofErr w:type="gramEnd"/>
      <w:r w:rsidRPr="00376276">
        <w:t xml:space="preserve"> element, which contains the following:</w:t>
      </w:r>
    </w:p>
    <w:p w14:paraId="675C3903" w14:textId="77777777" w:rsidR="008320A1" w:rsidRDefault="00F92525" w:rsidP="00BC714C">
      <w:pPr>
        <w:numPr>
          <w:ilvl w:val="0"/>
          <w:numId w:val="38"/>
        </w:numPr>
        <w:spacing w:after="0"/>
      </w:pPr>
      <w:r>
        <w:t xml:space="preserve">Text description of the Digital Signature (see </w:t>
      </w:r>
      <w:r w:rsidR="00D44576">
        <w:t>Section</w:t>
      </w:r>
      <w:r w:rsidR="006E790F">
        <w:t xml:space="preserve"> </w:t>
      </w:r>
      <w:r w:rsidR="00EC0A89">
        <w:fldChar w:fldCharType="begin"/>
      </w:r>
      <w:r w:rsidR="006E790F">
        <w:instrText xml:space="preserve"> REF _Ref374357319 \w \h </w:instrText>
      </w:r>
      <w:r w:rsidR="00EC0A89">
        <w:fldChar w:fldCharType="separate"/>
      </w:r>
      <w:r w:rsidR="008C7430">
        <w:t>3.3.2</w:t>
      </w:r>
      <w:r w:rsidR="00EC0A89">
        <w:fldChar w:fldCharType="end"/>
      </w:r>
      <w:r>
        <w:t>)</w:t>
      </w:r>
    </w:p>
    <w:p w14:paraId="580406B9" w14:textId="77777777" w:rsidR="008320A1" w:rsidRDefault="00F92525" w:rsidP="00BC714C">
      <w:pPr>
        <w:numPr>
          <w:ilvl w:val="0"/>
          <w:numId w:val="38"/>
        </w:numPr>
        <w:spacing w:after="0"/>
      </w:pPr>
      <w:r>
        <w:t xml:space="preserve">The signers </w:t>
      </w:r>
      <w:r w:rsidR="00C41BF2">
        <w:t>D</w:t>
      </w:r>
      <w:r>
        <w:t xml:space="preserve">igital </w:t>
      </w:r>
      <w:r w:rsidR="00C41BF2">
        <w:t>S</w:t>
      </w:r>
      <w:r>
        <w:t>ignature [XAdES-X-L]</w:t>
      </w:r>
    </w:p>
    <w:p w14:paraId="2D82D0DB" w14:textId="77777777" w:rsidR="008320A1" w:rsidRDefault="00CE65F9" w:rsidP="00330711">
      <w:pPr>
        <w:numPr>
          <w:ilvl w:val="1"/>
          <w:numId w:val="38"/>
        </w:numPr>
        <w:spacing w:after="0"/>
      </w:pPr>
      <w:r>
        <w:t xml:space="preserve">One of </w:t>
      </w:r>
      <w:proofErr w:type="spellStart"/>
      <w:r w:rsidRPr="00A96130">
        <w:rPr>
          <w:rFonts w:ascii="Courier New" w:hAnsi="Courier New" w:cs="Courier New"/>
        </w:rPr>
        <w:t>authorizedSigner</w:t>
      </w:r>
      <w:proofErr w:type="spellEnd"/>
      <w:r>
        <w:t xml:space="preserve"> or </w:t>
      </w:r>
      <w:proofErr w:type="spellStart"/>
      <w:r w:rsidRPr="00A96130">
        <w:rPr>
          <w:rFonts w:ascii="Courier New" w:hAnsi="Courier New" w:cs="Courier New"/>
        </w:rPr>
        <w:t>delegatedSigner</w:t>
      </w:r>
      <w:proofErr w:type="spellEnd"/>
    </w:p>
    <w:p w14:paraId="0E933FBF" w14:textId="77777777" w:rsidR="008320A1" w:rsidRDefault="00CE65F9" w:rsidP="00BC714C">
      <w:pPr>
        <w:numPr>
          <w:ilvl w:val="0"/>
          <w:numId w:val="38"/>
        </w:numPr>
        <w:spacing w:after="0"/>
      </w:pPr>
      <w:r>
        <w:t xml:space="preserve">If the signer is a Delegated Signer, </w:t>
      </w:r>
      <w:r w:rsidR="00C41BF2">
        <w:t xml:space="preserve">then the </w:t>
      </w:r>
      <w:proofErr w:type="spellStart"/>
      <w:r w:rsidR="00C41BF2" w:rsidRPr="00A96130">
        <w:rPr>
          <w:rFonts w:ascii="Courier New" w:hAnsi="Courier New" w:cs="Courier New"/>
        </w:rPr>
        <w:t>delegationofRights</w:t>
      </w:r>
      <w:proofErr w:type="spellEnd"/>
      <w:r w:rsidR="00C41BF2">
        <w:t xml:space="preserve"> block is included.</w:t>
      </w:r>
    </w:p>
    <w:p w14:paraId="4201423A" w14:textId="77777777" w:rsidR="008320A1" w:rsidRDefault="00E96203" w:rsidP="00A96E50">
      <w:pPr>
        <w:pStyle w:val="Heading3"/>
      </w:pPr>
      <w:bookmarkStart w:id="222" w:name="_Toc374444777"/>
      <w:bookmarkStart w:id="223" w:name="_Toc252486784"/>
      <w:bookmarkStart w:id="224" w:name="_Toc401906703"/>
      <w:r>
        <w:t>Specifications for the ed data type</w:t>
      </w:r>
      <w:bookmarkEnd w:id="222"/>
      <w:bookmarkEnd w:id="223"/>
      <w:bookmarkEnd w:id="224"/>
    </w:p>
    <w:p w14:paraId="45567B9E" w14:textId="698D5593" w:rsidR="008320A1" w:rsidRDefault="00E96203" w:rsidP="00E96203">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has an ED data type</w:t>
      </w:r>
      <w:del w:id="225" w:author="SDWG" w:date="2025-06-17T09:12:00Z" w16du:dateUtc="2025-06-17T13:12:00Z">
        <w:r w:rsidR="00B83A1E">
          <w:delText xml:space="preserve"> and</w:delText>
        </w:r>
      </w:del>
      <w:commentRangeStart w:id="226"/>
      <w:ins w:id="227" w:author="SDWG" w:date="2025-06-17T09:12:00Z" w16du:dateUtc="2025-06-17T13:12:00Z">
        <w:r w:rsidR="00420465">
          <w:t xml:space="preserve">. The </w:t>
        </w:r>
        <w:r w:rsidR="00C736B4">
          <w:t>base-64 encoded</w:t>
        </w:r>
        <w:r w:rsidR="00420465">
          <w:t xml:space="preserve"> </w:t>
        </w:r>
        <w:proofErr w:type="spellStart"/>
        <w:r w:rsidR="00420465">
          <w:t>digitalSignature</w:t>
        </w:r>
        <w:proofErr w:type="spellEnd"/>
        <w:r w:rsidR="00420465">
          <w:t xml:space="preserve"> information</w:t>
        </w:r>
      </w:ins>
      <w:r w:rsidR="00B83A1E">
        <w:t xml:space="preserve"> is to be specified with the following values:</w:t>
      </w:r>
      <w:commentRangeEnd w:id="226"/>
      <w:r w:rsidR="005E7818">
        <w:rPr>
          <w:rStyle w:val="CommentReference"/>
        </w:rPr>
        <w:commentReference w:id="226"/>
      </w:r>
    </w:p>
    <w:p w14:paraId="21D1405B" w14:textId="77777777"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commentRangeStart w:id="228"/>
      <w:r w:rsidRPr="00E96203">
        <w:rPr>
          <w:rFonts w:ascii="Courier New" w:hAnsi="Courier New" w:cs="Courier New"/>
        </w:rPr>
        <w:t xml:space="preserve">representation </w:t>
      </w:r>
      <w:r w:rsidR="006C1C99" w:rsidRPr="006C1C99">
        <w:t>= “B64”</w:t>
      </w:r>
    </w:p>
    <w:p w14:paraId="739EA25F" w14:textId="6E18CBC1" w:rsidR="008320A1" w:rsidRDefault="00E96203" w:rsidP="00E96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rPr>
      </w:pPr>
      <w:proofErr w:type="spellStart"/>
      <w:r w:rsidRPr="00E96203">
        <w:rPr>
          <w:rFonts w:ascii="Courier New" w:hAnsi="Courier New" w:cs="Courier New"/>
        </w:rPr>
        <w:t>mediaType</w:t>
      </w:r>
      <w:proofErr w:type="spellEnd"/>
      <w:r>
        <w:rPr>
          <w:rFonts w:ascii="Courier New" w:hAnsi="Courier New" w:cs="Courier New"/>
        </w:rPr>
        <w:t xml:space="preserve"> =</w:t>
      </w:r>
      <w:r w:rsidR="006C1C99" w:rsidRPr="006C1C99">
        <w:t xml:space="preserve"> “</w:t>
      </w:r>
      <w:r w:rsidR="00206597">
        <w:t>application</w:t>
      </w:r>
      <w:del w:id="229" w:author="SDWG" w:date="2025-06-17T09:12:00Z" w16du:dateUtc="2025-06-17T13:12:00Z">
        <w:r w:rsidR="006C1C99" w:rsidRPr="006C1C99">
          <w:delText>”</w:delText>
        </w:r>
      </w:del>
      <w:ins w:id="230" w:author="SDWG" w:date="2025-06-17T09:12:00Z" w16du:dateUtc="2025-06-17T13:12:00Z">
        <w:r w:rsidR="00111883">
          <w:t>/xml</w:t>
        </w:r>
        <w:r w:rsidR="006C1C99" w:rsidRPr="006C1C99">
          <w:t>”</w:t>
        </w:r>
      </w:ins>
      <w:commentRangeEnd w:id="228"/>
      <w:r w:rsidR="005E7818">
        <w:rPr>
          <w:rStyle w:val="CommentReference"/>
        </w:rPr>
        <w:commentReference w:id="228"/>
      </w:r>
      <w:ins w:id="231" w:author="SDWG" w:date="2025-06-17T09:12:00Z" w16du:dateUtc="2025-06-17T13:12:00Z">
        <w:r w:rsidR="00111883">
          <w:t xml:space="preserve"> </w:t>
        </w:r>
      </w:ins>
    </w:p>
    <w:p w14:paraId="27C80302" w14:textId="77777777" w:rsidR="008320A1" w:rsidRDefault="00E741EA" w:rsidP="00A96E50">
      <w:pPr>
        <w:pStyle w:val="Heading3"/>
      </w:pPr>
      <w:bookmarkStart w:id="232" w:name="_Ref374357319"/>
      <w:bookmarkStart w:id="233" w:name="_Toc374444778"/>
      <w:bookmarkStart w:id="234" w:name="_Toc252486785"/>
      <w:bookmarkStart w:id="235" w:name="_Toc401906704"/>
      <w:r>
        <w:t>Specifications for Thumbnail</w:t>
      </w:r>
      <w:bookmarkEnd w:id="232"/>
      <w:bookmarkEnd w:id="233"/>
      <w:bookmarkEnd w:id="234"/>
      <w:bookmarkEnd w:id="235"/>
    </w:p>
    <w:p w14:paraId="3F283E2A" w14:textId="77777777" w:rsidR="008320A1" w:rsidRDefault="00E741EA" w:rsidP="00330711">
      <w:r>
        <w:t xml:space="preserve">The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element is an ED data type</w:t>
      </w:r>
      <w:r w:rsidR="00346D5E">
        <w:t xml:space="preserve"> and</w:t>
      </w:r>
      <w:r>
        <w:t xml:space="preserve"> permits the definition of a </w:t>
      </w:r>
      <w:r w:rsidR="00101643">
        <w:rPr>
          <w:rFonts w:ascii="Courier New" w:hAnsi="Courier New" w:cs="Courier New"/>
        </w:rPr>
        <w:t>t</w:t>
      </w:r>
      <w:r w:rsidR="006C1C99" w:rsidRPr="006C1C99">
        <w:rPr>
          <w:rFonts w:ascii="Courier New" w:hAnsi="Courier New" w:cs="Courier New"/>
        </w:rPr>
        <w:t>humbnail</w:t>
      </w:r>
      <w:r w:rsidR="00101643" w:rsidRPr="00B83A1E">
        <w:t xml:space="preserve"> </w:t>
      </w:r>
      <w:r w:rsidR="00E85E6E">
        <w:t>to</w:t>
      </w:r>
      <w:r w:rsidR="00B83A1E" w:rsidRPr="00B83A1E">
        <w:t xml:space="preserve"> provide a human readable version of the </w:t>
      </w:r>
      <w:r w:rsidR="00C41BF2">
        <w:t>D</w:t>
      </w:r>
      <w:r w:rsidR="00B83A1E" w:rsidRPr="00B83A1E">
        <w:t xml:space="preserve">igital </w:t>
      </w:r>
      <w:r w:rsidR="00C41BF2">
        <w:t>S</w:t>
      </w:r>
      <w:r w:rsidR="00B83A1E" w:rsidRPr="00B83A1E">
        <w:t>ignature:</w:t>
      </w:r>
    </w:p>
    <w:p w14:paraId="05E5B451" w14:textId="77777777" w:rsidR="008320A1" w:rsidRDefault="00B83A1E" w:rsidP="00E96203">
      <w:pPr>
        <w:rPr>
          <w:rFonts w:ascii="Courier New" w:hAnsi="Courier New" w:cs="Courier New"/>
        </w:rPr>
      </w:pPr>
      <w:r w:rsidRPr="00B83A1E">
        <w:rPr>
          <w:rFonts w:ascii="Courier New" w:hAnsi="Courier New" w:cs="Courier New"/>
        </w:rPr>
        <w:t xml:space="preserve">&lt;thumbnail </w:t>
      </w:r>
      <w:proofErr w:type="spellStart"/>
      <w:r w:rsidRPr="00B83A1E">
        <w:rPr>
          <w:rFonts w:ascii="Courier New" w:hAnsi="Courier New" w:cs="Courier New"/>
        </w:rPr>
        <w:t>mediaType</w:t>
      </w:r>
      <w:proofErr w:type="spellEnd"/>
      <w:r w:rsidR="006C1C99" w:rsidRPr="006C1C99">
        <w:t xml:space="preserve">="text/plain" </w:t>
      </w:r>
      <w:r w:rsidRPr="00B83A1E">
        <w:rPr>
          <w:rFonts w:ascii="Courier New" w:hAnsi="Courier New" w:cs="Courier New"/>
        </w:rPr>
        <w:t>representation</w:t>
      </w:r>
      <w:r w:rsidR="006C1C99" w:rsidRPr="006C1C99">
        <w:t>="TXT"</w:t>
      </w:r>
      <w:r w:rsidRPr="00B83A1E">
        <w:rPr>
          <w:rFonts w:ascii="Courier New" w:hAnsi="Courier New" w:cs="Courier New"/>
        </w:rPr>
        <w:t>&gt;</w:t>
      </w:r>
    </w:p>
    <w:p w14:paraId="58433FD8" w14:textId="77777777" w:rsidR="008320A1" w:rsidRDefault="00B83A1E" w:rsidP="00B83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rsidRPr="00B83A1E">
        <w:t xml:space="preserve">The </w:t>
      </w:r>
      <w:r w:rsidR="00101643">
        <w:rPr>
          <w:rFonts w:ascii="Courier New" w:hAnsi="Courier New" w:cs="Courier New"/>
        </w:rPr>
        <w:t>t</w:t>
      </w:r>
      <w:r w:rsidR="00101643" w:rsidRPr="00B83A1E">
        <w:rPr>
          <w:rFonts w:ascii="Courier New" w:hAnsi="Courier New" w:cs="Courier New"/>
        </w:rPr>
        <w:t>humbnail</w:t>
      </w:r>
      <w:r w:rsidR="00101643">
        <w:t xml:space="preserve"> </w:t>
      </w:r>
      <w:r w:rsidR="00C41BF2">
        <w:t xml:space="preserve">text string </w:t>
      </w:r>
      <w:r>
        <w:t>SHOULD contain the following elements</w:t>
      </w:r>
      <w:r w:rsidR="00E741EA">
        <w:t xml:space="preserve"> for an Authorized Signer</w:t>
      </w:r>
      <w:r>
        <w:t>:</w:t>
      </w:r>
    </w:p>
    <w:p w14:paraId="26F5390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“Digitally Signed by</w:t>
      </w:r>
      <w:r w:rsidR="00E741EA">
        <w:t xml:space="preserve"> Authorized Signer</w:t>
      </w:r>
      <w:r>
        <w:t>”</w:t>
      </w:r>
    </w:p>
    <w:p w14:paraId="289AA408" w14:textId="672636FE"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w:t>
      </w:r>
      <w:ins w:id="236" w:author="SDWG" w:date="2025-06-17T09:12:00Z" w16du:dateUtc="2025-06-17T13:12:00Z">
        <w:r w:rsidR="00A307C6">
          <w:t>’</w:t>
        </w:r>
      </w:ins>
      <w:r>
        <w:t>s name</w:t>
      </w:r>
    </w:p>
    <w:p w14:paraId="4F93877E"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69C1DCA4"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D3A60AF" w14:textId="77777777" w:rsidR="008320A1" w:rsidRDefault="00B83A1E" w:rsidP="00BC714C">
      <w:pPr>
        <w:pStyle w:val="ListParagraph"/>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539C02FF" w14:textId="77777777" w:rsidR="008320A1" w:rsidRDefault="008320A1"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232BE048"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Example (Authorized Signer):</w:t>
      </w:r>
    </w:p>
    <w:p w14:paraId="6547F65B" w14:textId="77777777" w:rsidR="008320A1" w:rsidRDefault="00E741EA"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t>Digitally signed by Authorized Signer John Doe on 4/21/2013 at 15:30 EDT as Physician for the purpose of Author’s signature.</w:t>
      </w:r>
    </w:p>
    <w:p w14:paraId="14C2F6D9" w14:textId="77777777" w:rsidR="008320A1" w:rsidRDefault="008320A1" w:rsidP="00E7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p>
    <w:p w14:paraId="1684AAFE" w14:textId="77777777" w:rsidR="008320A1" w:rsidRDefault="00E741EA"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T</w:t>
      </w:r>
      <w:r w:rsidRPr="00B83A1E">
        <w:t xml:space="preserve">he </w:t>
      </w:r>
      <w:r w:rsidRPr="00E741EA">
        <w:rPr>
          <w:rFonts w:ascii="Courier New" w:hAnsi="Courier New" w:cs="Courier New"/>
        </w:rPr>
        <w:t>thumbnail</w:t>
      </w:r>
      <w:r>
        <w:t xml:space="preserve"> text string SHOULD contain the following elements for a Delegated Signer</w:t>
      </w:r>
    </w:p>
    <w:p w14:paraId="7AA082AD"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“Digitally </w:t>
      </w:r>
      <w:r w:rsidRPr="00E741EA">
        <w:t xml:space="preserve">Signed by </w:t>
      </w:r>
      <w:r w:rsidR="00206597">
        <w:t>Delegated</w:t>
      </w:r>
      <w:r w:rsidRPr="00E741EA">
        <w:t xml:space="preserve"> Signer”</w:t>
      </w:r>
    </w:p>
    <w:p w14:paraId="7AC20DB9"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Signers name</w:t>
      </w:r>
    </w:p>
    <w:p w14:paraId="01955B30"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Date and time of signature</w:t>
      </w:r>
    </w:p>
    <w:p w14:paraId="59D7DFFB"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Role</w:t>
      </w:r>
    </w:p>
    <w:p w14:paraId="49B88C15" w14:textId="77777777" w:rsidR="008320A1" w:rsidRDefault="00E741EA"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Purpose</w:t>
      </w:r>
    </w:p>
    <w:p w14:paraId="47E2D626"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“Delegate right to sign by”</w:t>
      </w:r>
    </w:p>
    <w:p w14:paraId="643E4572" w14:textId="77777777" w:rsidR="008320A1" w:rsidRDefault="004F4785" w:rsidP="00330711">
      <w:pPr>
        <w:pStyle w:val="ListParagraph"/>
        <w:numPr>
          <w:ilvl w:val="0"/>
          <w:numId w:val="5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Name of the right delegator</w:t>
      </w:r>
    </w:p>
    <w:p w14:paraId="43FB17DB" w14:textId="77777777" w:rsidR="008320A1" w:rsidRDefault="008320A1" w:rsidP="004F4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p>
    <w:p w14:paraId="12CF068D"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 xml:space="preserve">Example </w:t>
      </w:r>
      <w:r w:rsidR="00C41BF2">
        <w:t>(Delegated Signer</w:t>
      </w:r>
      <w:r>
        <w:t>):</w:t>
      </w:r>
    </w:p>
    <w:p w14:paraId="2B3B0878" w14:textId="77777777" w:rsidR="008320A1" w:rsidRDefault="00AA41A2" w:rsidP="0033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pPr>
      <w:r>
        <w:lastRenderedPageBreak/>
        <w:t xml:space="preserve">Digitally signed by </w:t>
      </w:r>
      <w:r w:rsidR="00E741EA">
        <w:t xml:space="preserve">Delegated Signer </w:t>
      </w:r>
      <w:r>
        <w:t>John Doe on 4/21/2013 at 15:30 EDT as Physician for the purpose of Co-author’s signature. Delegated right to sign by Jane Doe.</w:t>
      </w:r>
    </w:p>
    <w:p w14:paraId="12C0B4BF" w14:textId="77777777" w:rsidR="008320A1" w:rsidRDefault="00E96203" w:rsidP="00E96203">
      <w:pPr>
        <w:pStyle w:val="ConfTitle"/>
        <w:ind w:left="0" w:firstLine="0"/>
      </w:pPr>
      <w:r w:rsidRPr="00655E67">
        <w:t>Conformance Statements</w:t>
      </w:r>
      <w: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p>
    <w:p w14:paraId="05E2AC00" w14:textId="77777777" w:rsidR="008320A1" w:rsidRDefault="00C437E7" w:rsidP="00CC69A6">
      <w:pPr>
        <w:pStyle w:val="ConfStmt"/>
        <w:ind w:left="360"/>
      </w:pPr>
      <w:r>
        <w:rPr>
          <w:b/>
        </w:rPr>
        <w:t>ESMD-7</w:t>
      </w:r>
      <w:r w:rsidR="00CC69A6" w:rsidRPr="00CF0A85">
        <w:rPr>
          <w:b/>
        </w:rPr>
        <w:t>:</w:t>
      </w:r>
      <w:r w:rsidR="00CC69A6" w:rsidRPr="00CF0A85">
        <w:rPr>
          <w:color w:val="000000"/>
        </w:rPr>
        <w:t xml:space="preserve"> </w:t>
      </w:r>
      <w:proofErr w:type="spellStart"/>
      <w:proofErr w:type="gramStart"/>
      <w:r w:rsidR="00CC69A6">
        <w:rPr>
          <w:rFonts w:ascii="Courier New" w:hAnsi="Courier New" w:cs="Courier New"/>
        </w:rPr>
        <w:t>sdtc:s</w:t>
      </w:r>
      <w:r w:rsidR="00CC69A6" w:rsidRPr="00C11EC9">
        <w:rPr>
          <w:rFonts w:ascii="Courier New" w:hAnsi="Courier New" w:cs="Courier New"/>
        </w:rPr>
        <w:t>ignatureText</w:t>
      </w:r>
      <w:proofErr w:type="spellEnd"/>
      <w:proofErr w:type="gramEnd"/>
      <w:r w:rsidR="004C4994">
        <w:t xml:space="preserve"> </w:t>
      </w:r>
      <w:r w:rsidR="00CC69A6">
        <w:rPr>
          <w:b/>
        </w:rPr>
        <w:t xml:space="preserve">SHALL </w:t>
      </w:r>
      <w:r w:rsidR="00CC69A6">
        <w:t xml:space="preserve">contain </w:t>
      </w:r>
      <w:r w:rsidR="00206597">
        <w:t xml:space="preserve">exactly one </w:t>
      </w:r>
      <w:proofErr w:type="spellStart"/>
      <w:r w:rsidR="00206597" w:rsidRPr="00A96130">
        <w:rPr>
          <w:rFonts w:ascii="Courier New" w:hAnsi="Courier New" w:cs="Courier New"/>
        </w:rPr>
        <w:t>authorizedSigner</w:t>
      </w:r>
      <w:proofErr w:type="spellEnd"/>
      <w:r w:rsidR="00206597">
        <w:t xml:space="preserve"> or exactly one </w:t>
      </w:r>
      <w:proofErr w:type="spellStart"/>
      <w:r w:rsidR="00206597" w:rsidRPr="00A96130">
        <w:rPr>
          <w:rFonts w:ascii="Courier New" w:hAnsi="Courier New" w:cs="Courier New"/>
        </w:rPr>
        <w:t>delegatedSigner</w:t>
      </w:r>
      <w:proofErr w:type="spellEnd"/>
      <w:r w:rsidR="00206597">
        <w:t xml:space="preserve"> block with one [XAdES-X-L]</w:t>
      </w:r>
      <w:r w:rsidR="00045DE3">
        <w:t>.</w:t>
      </w:r>
    </w:p>
    <w:p w14:paraId="63ED40B5" w14:textId="77777777" w:rsidR="008320A1" w:rsidRDefault="00CC69A6" w:rsidP="00CC69A6">
      <w:pPr>
        <w:pStyle w:val="ConfStmt"/>
        <w:ind w:left="360"/>
      </w:pPr>
      <w:r>
        <w:rPr>
          <w:b/>
        </w:rPr>
        <w:t>ESMD-</w:t>
      </w:r>
      <w:r w:rsidR="00C437E7">
        <w:rPr>
          <w:b/>
        </w:rPr>
        <w:t>8</w:t>
      </w:r>
      <w:r w:rsidRPr="00CF0A85">
        <w:rPr>
          <w:b/>
        </w:rPr>
        <w:t>:</w:t>
      </w:r>
      <w:r w:rsidRPr="00CF0A85">
        <w:rPr>
          <w:color w:val="000000"/>
        </w:rPr>
        <w:t xml:space="preserve"> </w:t>
      </w:r>
      <w:r w:rsidR="00206597">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rsidR="004C4994">
        <w:t xml:space="preserve"> </w:t>
      </w:r>
      <w:r>
        <w:t>contain</w:t>
      </w:r>
      <w:r w:rsidR="00206597">
        <w:t>s</w:t>
      </w:r>
      <w:r>
        <w:t xml:space="preserve"> one </w:t>
      </w:r>
      <w:proofErr w:type="spellStart"/>
      <w:r w:rsidR="00206597" w:rsidRPr="00A96130">
        <w:rPr>
          <w:rFonts w:ascii="Courier New" w:hAnsi="Courier New" w:cs="Courier New"/>
        </w:rPr>
        <w:t>delegatedSigner</w:t>
      </w:r>
      <w:proofErr w:type="spellEnd"/>
      <w:r w:rsidR="00206597">
        <w:t xml:space="preserve"> then </w:t>
      </w:r>
      <w:proofErr w:type="spellStart"/>
      <w:proofErr w:type="gramStart"/>
      <w:r w:rsidR="00206597">
        <w:rPr>
          <w:rFonts w:ascii="Courier New" w:hAnsi="Courier New" w:cs="Courier New"/>
        </w:rPr>
        <w:t>sdtc:s</w:t>
      </w:r>
      <w:r w:rsidR="00206597" w:rsidRPr="00C11EC9">
        <w:rPr>
          <w:rFonts w:ascii="Courier New" w:hAnsi="Courier New" w:cs="Courier New"/>
        </w:rPr>
        <w:t>ignatureText</w:t>
      </w:r>
      <w:proofErr w:type="spellEnd"/>
      <w:proofErr w:type="gramEnd"/>
      <w:r w:rsidR="00206597">
        <w:t xml:space="preserve"> SHALL contain exactly one </w:t>
      </w:r>
      <w:proofErr w:type="spellStart"/>
      <w:r w:rsidR="00206597" w:rsidRPr="00A96130">
        <w:rPr>
          <w:rFonts w:ascii="Courier New" w:hAnsi="Courier New" w:cs="Courier New"/>
        </w:rPr>
        <w:t>delegationofRights</w:t>
      </w:r>
      <w:proofErr w:type="spellEnd"/>
      <w:r w:rsidR="00045DE3" w:rsidRPr="00045DE3">
        <w:t>.</w:t>
      </w:r>
    </w:p>
    <w:p w14:paraId="1FD84F40" w14:textId="77777777" w:rsidR="008320A1" w:rsidRDefault="00206597" w:rsidP="00206597">
      <w:pPr>
        <w:pStyle w:val="ConfStmt"/>
        <w:ind w:left="360"/>
      </w:pPr>
      <w:r>
        <w:rPr>
          <w:b/>
        </w:rPr>
        <w:t>ESMD-</w:t>
      </w:r>
      <w:r w:rsidR="00C42A7D">
        <w:rPr>
          <w:b/>
        </w:rPr>
        <w:t>9</w:t>
      </w:r>
      <w:r w:rsidRPr="00CF0A85">
        <w:rPr>
          <w:b/>
        </w:rPr>
        <w:t>:</w:t>
      </w:r>
      <w:r w:rsidRPr="00CF0A85">
        <w:rPr>
          <w:color w:val="000000"/>
        </w:rPr>
        <w:t xml:space="preserve"> </w:t>
      </w:r>
      <w:r>
        <w:rPr>
          <w:color w:val="000000"/>
        </w:rPr>
        <w:t xml:space="preserve">if </w:t>
      </w:r>
      <w:proofErr w:type="spellStart"/>
      <w:proofErr w:type="gramStart"/>
      <w:r>
        <w:rPr>
          <w:rFonts w:ascii="Courier New" w:hAnsi="Courier New" w:cs="Courier New"/>
        </w:rPr>
        <w:t>sdtc:s</w:t>
      </w:r>
      <w:r w:rsidRPr="00C11EC9">
        <w:rPr>
          <w:rFonts w:ascii="Courier New" w:hAnsi="Courier New" w:cs="Courier New"/>
        </w:rPr>
        <w:t>ignatureText</w:t>
      </w:r>
      <w:proofErr w:type="spellEnd"/>
      <w:proofErr w:type="gramEnd"/>
      <w:r>
        <w:t xml:space="preserve"> contains one </w:t>
      </w:r>
      <w:proofErr w:type="spellStart"/>
      <w:r w:rsidRPr="00A96130">
        <w:rPr>
          <w:rFonts w:ascii="Courier New" w:hAnsi="Courier New" w:cs="Courier New"/>
        </w:rPr>
        <w:t>delegationofRights</w:t>
      </w:r>
      <w:proofErr w:type="spellEnd"/>
      <w:r>
        <w:t xml:space="preserve">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dorType</w:t>
      </w:r>
      <w:proofErr w:type="spellEnd"/>
      <w:r w:rsidR="00045DE3" w:rsidRPr="00045DE3">
        <w:t>.</w:t>
      </w:r>
    </w:p>
    <w:p w14:paraId="48650884" w14:textId="77777777" w:rsidR="008320A1" w:rsidRDefault="00206597" w:rsidP="00206597">
      <w:pPr>
        <w:pStyle w:val="ConfStmt"/>
        <w:ind w:left="360"/>
      </w:pPr>
      <w:r>
        <w:rPr>
          <w:b/>
        </w:rPr>
        <w:t>ESMD-</w:t>
      </w:r>
      <w:r w:rsidR="00C42A7D">
        <w:rPr>
          <w:b/>
        </w:rPr>
        <w:t>10</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dorValidation</w:t>
      </w:r>
      <w:proofErr w:type="spellEnd"/>
      <w:r w:rsidR="00045DE3" w:rsidRPr="00045DE3">
        <w:t>.</w:t>
      </w:r>
    </w:p>
    <w:p w14:paraId="6704879E" w14:textId="77777777" w:rsidR="008320A1" w:rsidRDefault="00C42A7D" w:rsidP="00C42A7D">
      <w:pPr>
        <w:pStyle w:val="ConfStmt"/>
        <w:ind w:left="360"/>
      </w:pPr>
      <w:r>
        <w:rPr>
          <w:b/>
        </w:rPr>
        <w:t>ESMD-11</w:t>
      </w:r>
      <w:r w:rsidRPr="00CF0A85">
        <w:rPr>
          <w:b/>
        </w:rPr>
        <w:t>:</w:t>
      </w:r>
      <w:r w:rsidRPr="00CF0A85">
        <w:rPr>
          <w:color w:val="000000"/>
        </w:rPr>
        <w:t xml:space="preserve"> </w:t>
      </w:r>
      <w:r>
        <w:rPr>
          <w:color w:val="000000"/>
        </w:rPr>
        <w:t xml:space="preserve">if </w:t>
      </w:r>
      <w:proofErr w:type="spellStart"/>
      <w:r w:rsidRPr="00A96130">
        <w:rPr>
          <w:rFonts w:ascii="Courier New" w:hAnsi="Courier New" w:cs="Courier New"/>
        </w:rPr>
        <w:t>dorType</w:t>
      </w:r>
      <w:proofErr w:type="spellEnd"/>
      <w:r>
        <w:t xml:space="preserve"> is “1.2.1” then </w:t>
      </w:r>
      <w:proofErr w:type="spellStart"/>
      <w:r w:rsidRPr="00A96130">
        <w:rPr>
          <w:rFonts w:ascii="Courier New" w:hAnsi="Courier New" w:cs="Courier New"/>
        </w:rPr>
        <w:t>delegationofRights</w:t>
      </w:r>
      <w:proofErr w:type="spellEnd"/>
      <w:r>
        <w:t xml:space="preserve"> SHALL contain exactly one </w:t>
      </w:r>
      <w:proofErr w:type="spellStart"/>
      <w:r w:rsidRPr="00A96130">
        <w:rPr>
          <w:rFonts w:ascii="Courier New" w:hAnsi="Courier New" w:cs="Courier New"/>
        </w:rPr>
        <w:t>dorSaml</w:t>
      </w:r>
      <w:proofErr w:type="spellEnd"/>
      <w:r w:rsidR="00045DE3" w:rsidRPr="00045DE3">
        <w:t>.</w:t>
      </w:r>
    </w:p>
    <w:p w14:paraId="33D3A62B" w14:textId="77777777" w:rsidR="008320A1" w:rsidRDefault="00E96203" w:rsidP="000B7433">
      <w:pPr>
        <w:pStyle w:val="ConfStmt"/>
        <w:ind w:left="360"/>
      </w:pPr>
      <w:r w:rsidRPr="00CF0A85">
        <w:rPr>
          <w:b/>
        </w:rPr>
        <w:t>ESMD-1</w:t>
      </w:r>
      <w:r w:rsidR="00C437E7">
        <w:rPr>
          <w:b/>
        </w:rPr>
        <w:t>2</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0B7433" w:rsidRPr="000B7433">
        <w:rPr>
          <w:rFonts w:ascii="Courier New" w:hAnsi="Courier New" w:cs="Courier New"/>
        </w:rPr>
        <w:t>representation</w:t>
      </w:r>
      <w:r w:rsidR="000B7433" w:rsidRPr="00CC69A6">
        <w:rPr>
          <w:rFonts w:ascii="Courier New" w:hAnsi="Courier New" w:cs="Courier New"/>
        </w:rPr>
        <w:t xml:space="preserve"> </w:t>
      </w:r>
      <w:r w:rsidR="000B7433" w:rsidRPr="00CC69A6">
        <w:rPr>
          <w:b/>
        </w:rPr>
        <w:t>SHALL</w:t>
      </w:r>
      <w:r w:rsidR="000B7433">
        <w:t xml:space="preserve"> be “B64”</w:t>
      </w:r>
      <w:r w:rsidR="00045DE3" w:rsidRPr="00045DE3">
        <w:t>.</w:t>
      </w:r>
    </w:p>
    <w:p w14:paraId="599A9D6E" w14:textId="77777777" w:rsidR="008320A1" w:rsidRDefault="00E96203" w:rsidP="00E96203">
      <w:pPr>
        <w:pStyle w:val="ConfStmt"/>
        <w:ind w:left="360"/>
      </w:pPr>
      <w:r>
        <w:rPr>
          <w:b/>
        </w:rPr>
        <w:t>ESMD-</w:t>
      </w:r>
      <w:r w:rsidR="00C437E7">
        <w:rPr>
          <w:b/>
        </w:rPr>
        <w:t>13</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proofErr w:type="spellStart"/>
      <w:r w:rsidR="000B7433" w:rsidRPr="000B7433">
        <w:rPr>
          <w:rFonts w:ascii="Courier New" w:hAnsi="Courier New" w:cs="Courier New"/>
        </w:rPr>
        <w:t>mediaType</w:t>
      </w:r>
      <w:proofErr w:type="spellEnd"/>
      <w:r w:rsidR="000B7433">
        <w:t xml:space="preserve"> </w:t>
      </w:r>
      <w:r w:rsidR="000B7433" w:rsidRPr="00CC69A6">
        <w:rPr>
          <w:b/>
        </w:rPr>
        <w:t xml:space="preserve">SHALL </w:t>
      </w:r>
      <w:r w:rsidR="000B7433">
        <w:t>be “</w:t>
      </w:r>
      <w:r w:rsidR="00206597">
        <w:t>application</w:t>
      </w:r>
      <w:r w:rsidR="000B7433">
        <w:t>”</w:t>
      </w:r>
      <w:r w:rsidR="00045DE3" w:rsidRPr="00045DE3">
        <w:t>.</w:t>
      </w:r>
    </w:p>
    <w:p w14:paraId="1B966EB0" w14:textId="77777777" w:rsidR="008320A1" w:rsidRDefault="00E96203" w:rsidP="000B7433">
      <w:pPr>
        <w:pStyle w:val="ConfStmt"/>
        <w:ind w:left="360"/>
      </w:pPr>
      <w:r>
        <w:rPr>
          <w:b/>
        </w:rPr>
        <w:t>ESMD-</w:t>
      </w:r>
      <w:r w:rsidR="00C437E7">
        <w:rPr>
          <w:b/>
        </w:rPr>
        <w:t>14</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thumbnail</w:t>
      </w:r>
      <w:r w:rsidR="00BB41F1" w:rsidRPr="00CC69A6">
        <w:rPr>
          <w:rFonts w:ascii="Courier New" w:hAnsi="Courier New" w:cs="Courier New"/>
        </w:rPr>
        <w:t xml:space="preserve"> </w:t>
      </w:r>
      <w:r w:rsidR="000B7433" w:rsidRPr="00CC69A6">
        <w:rPr>
          <w:rFonts w:ascii="Courier New" w:hAnsi="Courier New" w:cs="Courier New"/>
        </w:rPr>
        <w:t>representation</w:t>
      </w:r>
      <w:r w:rsidR="000B7433">
        <w:t xml:space="preserve"> </w:t>
      </w:r>
      <w:r w:rsidR="000B7433" w:rsidRPr="00CC69A6">
        <w:rPr>
          <w:b/>
        </w:rPr>
        <w:t>SHALL</w:t>
      </w:r>
      <w:r w:rsidR="000B7433">
        <w:t xml:space="preserve"> be “</w:t>
      </w:r>
      <w:r w:rsidR="00CC69A6">
        <w:t>TXT</w:t>
      </w:r>
      <w:r w:rsidR="000B7433">
        <w:t>”</w:t>
      </w:r>
      <w:r w:rsidR="006E1CB1" w:rsidRPr="00045DE3">
        <w:t>.</w:t>
      </w:r>
    </w:p>
    <w:p w14:paraId="752114B9" w14:textId="77777777" w:rsidR="008320A1" w:rsidRDefault="00E96203" w:rsidP="00E96203">
      <w:pPr>
        <w:pStyle w:val="ConfStmt"/>
        <w:ind w:left="360"/>
      </w:pPr>
      <w:r>
        <w:rPr>
          <w:b/>
        </w:rPr>
        <w:t>ESMD-</w:t>
      </w:r>
      <w:r w:rsidR="00C437E7">
        <w:rPr>
          <w:b/>
        </w:rPr>
        <w:t>15</w:t>
      </w:r>
      <w:r w:rsidRPr="00CF0A85">
        <w:rPr>
          <w:b/>
        </w:rPr>
        <w:t>:</w:t>
      </w:r>
      <w:r w:rsidRPr="00CF0A85">
        <w:rPr>
          <w:color w:val="000000"/>
        </w:rPr>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 xml:space="preserve">humbnail </w:t>
      </w:r>
      <w:proofErr w:type="spellStart"/>
      <w:r w:rsidR="000B7433" w:rsidRPr="000B7433">
        <w:rPr>
          <w:rFonts w:ascii="Courier New" w:hAnsi="Courier New" w:cs="Courier New"/>
        </w:rPr>
        <w:t>mediaType</w:t>
      </w:r>
      <w:proofErr w:type="spellEnd"/>
      <w:r w:rsidR="000B7433">
        <w:t xml:space="preserve"> </w:t>
      </w:r>
      <w:r w:rsidR="000B7433" w:rsidRPr="00CC69A6">
        <w:rPr>
          <w:b/>
        </w:rPr>
        <w:t>SHALL</w:t>
      </w:r>
      <w:r w:rsidR="000B7433">
        <w:t xml:space="preserve"> be “text/plain”</w:t>
      </w:r>
      <w:r w:rsidR="006E1CB1" w:rsidRPr="00045DE3">
        <w:t>.</w:t>
      </w:r>
    </w:p>
    <w:p w14:paraId="112505A8" w14:textId="77777777" w:rsidR="008320A1" w:rsidRDefault="00C437E7" w:rsidP="00E96203">
      <w:pPr>
        <w:pStyle w:val="ConfStmt"/>
        <w:ind w:left="360"/>
      </w:pPr>
      <w:r>
        <w:rPr>
          <w:b/>
        </w:rPr>
        <w:t>ESMD-16</w:t>
      </w:r>
      <w:r w:rsidR="00E96203">
        <w:t xml:space="preserve">: </w:t>
      </w:r>
      <w:proofErr w:type="spellStart"/>
      <w:proofErr w:type="gramStart"/>
      <w:r w:rsidR="000B7433">
        <w:rPr>
          <w:rFonts w:ascii="Courier New" w:hAnsi="Courier New" w:cs="Courier New"/>
        </w:rPr>
        <w:t>sdtc:s</w:t>
      </w:r>
      <w:r w:rsidR="000B7433" w:rsidRPr="00C11EC9">
        <w:rPr>
          <w:rFonts w:ascii="Courier New" w:hAnsi="Courier New" w:cs="Courier New"/>
        </w:rPr>
        <w:t>ignatureText</w:t>
      </w:r>
      <w:proofErr w:type="spellEnd"/>
      <w:proofErr w:type="gramEnd"/>
      <w:r w:rsidR="003B699D">
        <w:t>/</w:t>
      </w:r>
      <w:r w:rsidR="00BB41F1">
        <w:rPr>
          <w:rFonts w:ascii="Courier New" w:hAnsi="Courier New" w:cs="Courier New"/>
        </w:rPr>
        <w:t>t</w:t>
      </w:r>
      <w:r w:rsidR="00BB41F1" w:rsidRPr="00CC69A6">
        <w:rPr>
          <w:rFonts w:ascii="Courier New" w:hAnsi="Courier New" w:cs="Courier New"/>
        </w:rPr>
        <w:t>humbnail</w:t>
      </w:r>
      <w:r w:rsidR="00BB41F1">
        <w:t xml:space="preserve"> </w:t>
      </w:r>
      <w:r w:rsidR="000B7433" w:rsidRPr="00CC69A6">
        <w:rPr>
          <w:b/>
        </w:rPr>
        <w:t>SHALL</w:t>
      </w:r>
      <w:r w:rsidR="000B7433">
        <w:t xml:space="preserve"> contain a textual representation of the digital signature that contain</w:t>
      </w:r>
      <w:r w:rsidR="00346D5E">
        <w:t>s</w:t>
      </w:r>
      <w:r w:rsidR="000B7433">
        <w:t xml:space="preserve"> the following elements</w:t>
      </w:r>
      <w:r w:rsidR="00CC69A6">
        <w:t xml:space="preserve"> described in </w:t>
      </w:r>
      <w:r w:rsidR="0045140A">
        <w:t>Section</w:t>
      </w:r>
      <w:r w:rsidR="00CA6AED">
        <w:t xml:space="preserve"> </w:t>
      </w:r>
      <w:r w:rsidR="00EC0A89">
        <w:fldChar w:fldCharType="begin"/>
      </w:r>
      <w:r w:rsidR="00CA6AED">
        <w:instrText xml:space="preserve"> REF _Ref374357319 \w \h </w:instrText>
      </w:r>
      <w:r w:rsidR="00EC0A89">
        <w:fldChar w:fldCharType="separate"/>
      </w:r>
      <w:r w:rsidR="008C7430">
        <w:t>3.3.2</w:t>
      </w:r>
      <w:r w:rsidR="00EC0A89">
        <w:fldChar w:fldCharType="end"/>
      </w:r>
      <w:r w:rsidR="0045140A">
        <w:t>.</w:t>
      </w:r>
    </w:p>
    <w:p w14:paraId="5456A8AA" w14:textId="77777777" w:rsidR="008320A1" w:rsidRDefault="00176276" w:rsidP="00B04F45">
      <w:pPr>
        <w:pStyle w:val="Heading2"/>
      </w:pPr>
      <w:bookmarkStart w:id="237" w:name="_Ref364109149"/>
      <w:bookmarkStart w:id="238" w:name="_Ref364109263"/>
      <w:bookmarkStart w:id="239" w:name="_Toc374444779"/>
      <w:bookmarkStart w:id="240" w:name="_Toc252486786"/>
      <w:bookmarkStart w:id="241" w:name="_Toc401906705"/>
      <w:r>
        <w:t>Verifying an XAdES-based Signature</w:t>
      </w:r>
      <w:bookmarkEnd w:id="237"/>
      <w:bookmarkEnd w:id="238"/>
      <w:bookmarkEnd w:id="239"/>
      <w:bookmarkEnd w:id="240"/>
      <w:bookmarkEnd w:id="241"/>
    </w:p>
    <w:p w14:paraId="1B916929" w14:textId="77777777" w:rsidR="008320A1" w:rsidRDefault="00176276" w:rsidP="00176276">
      <w:r>
        <w:t xml:space="preserve">A </w:t>
      </w:r>
      <w:r w:rsidR="00B15C14">
        <w:t xml:space="preserve">Recipient </w:t>
      </w:r>
      <w:r>
        <w:t xml:space="preserve">is the receiver of the </w:t>
      </w:r>
      <w:r w:rsidR="00A027A4">
        <w:t xml:space="preserve">signed </w:t>
      </w:r>
      <w:r>
        <w:t xml:space="preserve">CDA document and </w:t>
      </w:r>
      <w:r w:rsidR="00A027A4">
        <w:t xml:space="preserve">should </w:t>
      </w:r>
      <w:r>
        <w:t xml:space="preserve">verify the </w:t>
      </w:r>
      <w:r w:rsidR="00A027A4">
        <w:t>Digital S</w:t>
      </w:r>
      <w:r>
        <w:t>ignature</w:t>
      </w:r>
      <w:r w:rsidR="00A027A4">
        <w:t>s</w:t>
      </w:r>
      <w:r>
        <w:t xml:space="preserve"> using the following steps to verify the identity of the </w:t>
      </w:r>
      <w:r w:rsidR="00A027A4">
        <w:t>Authorize</w:t>
      </w:r>
      <w:r w:rsidR="00346D5E">
        <w:t>d</w:t>
      </w:r>
      <w:r w:rsidR="00A027A4">
        <w:t xml:space="preserve"> Signer(s) and the Delegated Signer(S) </w:t>
      </w:r>
      <w:r>
        <w:t>and the integrity of the CDA document</w:t>
      </w:r>
      <w:r w:rsidRPr="00347EC8">
        <w:rPr>
          <w:vertAlign w:val="superscript"/>
        </w:rPr>
        <w:footnoteReference w:id="13"/>
      </w:r>
      <w:r w:rsidR="00A459A0">
        <w:t>.</w:t>
      </w:r>
      <w:r w:rsidR="00ED03AE">
        <w:t xml:space="preserve"> </w:t>
      </w:r>
      <w:r w:rsidR="00ED03AE" w:rsidRPr="00ED03AE">
        <w:t xml:space="preserve">The following steps provide technical verification of the </w:t>
      </w:r>
      <w:r w:rsidR="00816642">
        <w:t>signer’s</w:t>
      </w:r>
      <w:r w:rsidR="00ED03AE" w:rsidRPr="00ED03AE">
        <w:t xml:space="preserve"> signature and do not discuss the requirements that policy may place on verification of Certificate content, CDA document types, delegation, etc</w:t>
      </w:r>
      <w:r w:rsidR="00B0077B">
        <w:t xml:space="preserve">. </w:t>
      </w:r>
      <w:r w:rsidR="00ED03AE">
        <w:t>XAdES-X-L</w:t>
      </w:r>
      <w:r w:rsidR="00AA41A2">
        <w:t xml:space="preserve"> is used to encapsulate all validation artifacts (such as path to issuer and revocation list) to avoid any dependency on availability of such resources </w:t>
      </w:r>
      <w:r w:rsidR="00816642">
        <w:t>at the time of validation</w:t>
      </w:r>
      <w:r w:rsidR="00AA41A2">
        <w:t>.</w:t>
      </w:r>
    </w:p>
    <w:p w14:paraId="347C16D9" w14:textId="77777777" w:rsidR="008320A1" w:rsidRDefault="00824A43" w:rsidP="00B04F45">
      <w:pPr>
        <w:pStyle w:val="Heading3"/>
      </w:pPr>
      <w:bookmarkStart w:id="242" w:name="_Toc374444780"/>
      <w:bookmarkStart w:id="243" w:name="_Toc252486787"/>
      <w:bookmarkStart w:id="244" w:name="_Toc401906706"/>
      <w:r>
        <w:t>Verifying the Signers Signature</w:t>
      </w:r>
      <w:bookmarkEnd w:id="242"/>
      <w:bookmarkEnd w:id="243"/>
      <w:bookmarkEnd w:id="244"/>
    </w:p>
    <w:p w14:paraId="17854B37" w14:textId="77777777" w:rsidR="008320A1" w:rsidRDefault="00176276" w:rsidP="00176276">
      <w:pPr>
        <w:pStyle w:val="ListParagraph"/>
        <w:numPr>
          <w:ilvl w:val="0"/>
          <w:numId w:val="5"/>
        </w:numPr>
      </w:pPr>
      <w:r>
        <w:t>Verify the X</w:t>
      </w:r>
      <w:r w:rsidRPr="00BC0678">
        <w:t>.509</w:t>
      </w:r>
      <w:r>
        <w:t>v3</w:t>
      </w:r>
      <w:r w:rsidRPr="00BC0678">
        <w:t xml:space="preserve"> Certificate contained in the</w:t>
      </w:r>
      <w:r w:rsidRPr="00BC0678">
        <w:rPr>
          <w:rFonts w:ascii="Courier New" w:hAnsi="Courier New" w:cs="Courier New"/>
        </w:rPr>
        <w:t xml:space="preserve"> </w:t>
      </w:r>
      <w:r>
        <w:rPr>
          <w:rFonts w:ascii="Courier New" w:hAnsi="Courier New" w:cs="Courier New"/>
        </w:rPr>
        <w:t>X509Certificate</w:t>
      </w:r>
      <w:r>
        <w:t xml:space="preserve"> element. Specifically, verify that:</w:t>
      </w:r>
    </w:p>
    <w:p w14:paraId="6FA34249" w14:textId="77777777" w:rsidR="008320A1" w:rsidRDefault="00176276" w:rsidP="00176276">
      <w:pPr>
        <w:pStyle w:val="ListParagraph"/>
        <w:numPr>
          <w:ilvl w:val="1"/>
          <w:numId w:val="5"/>
        </w:numPr>
      </w:pPr>
      <w:r>
        <w:t xml:space="preserve">The certificate </w:t>
      </w:r>
      <w:r w:rsidR="000451B2">
        <w:t>was</w:t>
      </w:r>
      <w:r>
        <w:t xml:space="preserve"> current</w:t>
      </w:r>
      <w:r w:rsidR="00AF1350" w:rsidRPr="00AF1350">
        <w:t xml:space="preserve"> </w:t>
      </w:r>
      <w:r w:rsidR="00AF1350">
        <w:t>at the time of signature</w:t>
      </w:r>
      <w:r w:rsidR="00C54FD1" w:rsidRPr="00045DE3">
        <w:t>.</w:t>
      </w:r>
    </w:p>
    <w:p w14:paraId="6532EB65" w14:textId="77777777" w:rsidR="008320A1" w:rsidRDefault="00176276" w:rsidP="00176276">
      <w:pPr>
        <w:pStyle w:val="ListParagraph"/>
        <w:numPr>
          <w:ilvl w:val="1"/>
          <w:numId w:val="5"/>
        </w:numPr>
      </w:pPr>
      <w:r>
        <w:t>The certificate has been issued for an acceptable purpose</w:t>
      </w:r>
      <w:r w:rsidR="00C54FD1" w:rsidRPr="00045DE3">
        <w:t>.</w:t>
      </w:r>
    </w:p>
    <w:p w14:paraId="6D7D6BB6" w14:textId="77777777" w:rsidR="008320A1" w:rsidRDefault="00176276" w:rsidP="00176276">
      <w:pPr>
        <w:pStyle w:val="ListParagraph"/>
        <w:numPr>
          <w:ilvl w:val="1"/>
          <w:numId w:val="5"/>
        </w:numPr>
      </w:pPr>
      <w:r>
        <w:t>The trust anchor is acceptable by verifying the complete chain to the issuing CA’s root certificate</w:t>
      </w:r>
      <w:r w:rsidR="00C54FD1" w:rsidRPr="00045DE3">
        <w:t>.</w:t>
      </w:r>
    </w:p>
    <w:p w14:paraId="7F9A2624" w14:textId="77777777" w:rsidR="008320A1" w:rsidRDefault="00176276" w:rsidP="00176276">
      <w:pPr>
        <w:pStyle w:val="ListParagraph"/>
        <w:numPr>
          <w:ilvl w:val="1"/>
          <w:numId w:val="5"/>
        </w:numPr>
      </w:pPr>
      <w:r>
        <w:t xml:space="preserve">The </w:t>
      </w:r>
      <w:proofErr w:type="spellStart"/>
      <w:r w:rsidRPr="00896CB6">
        <w:rPr>
          <w:rFonts w:ascii="Courier" w:hAnsi="Courier"/>
        </w:rPr>
        <w:t>altName</w:t>
      </w:r>
      <w:proofErr w:type="spellEnd"/>
      <w:r>
        <w:t xml:space="preserve"> field includes the required identification (NPI within the US realm) or an Alternative ID.</w:t>
      </w:r>
    </w:p>
    <w:p w14:paraId="57B62B30" w14:textId="77777777" w:rsidR="008320A1" w:rsidRPr="00346D5E" w:rsidRDefault="000451B2" w:rsidP="00176276">
      <w:pPr>
        <w:pStyle w:val="ListParagraph"/>
        <w:numPr>
          <w:ilvl w:val="1"/>
          <w:numId w:val="5"/>
        </w:numPr>
        <w:rPr>
          <w:u w:val="single"/>
        </w:rPr>
      </w:pPr>
      <w:r>
        <w:lastRenderedPageBreak/>
        <w:t xml:space="preserve">The CRL or OCSP included in the XAdES-X-L was signed by the issuing CA at a date </w:t>
      </w:r>
      <w:r w:rsidRPr="00346D5E">
        <w:rPr>
          <w:u w:val="single"/>
        </w:rPr>
        <w:t>and time, acceptable by policy, relative to the date of the Digital Signature.</w:t>
      </w:r>
    </w:p>
    <w:p w14:paraId="02A3B0E0" w14:textId="77777777" w:rsidR="008320A1" w:rsidRDefault="00176276" w:rsidP="00176276">
      <w:pPr>
        <w:pStyle w:val="ListParagraph"/>
        <w:numPr>
          <w:ilvl w:val="1"/>
          <w:numId w:val="5"/>
        </w:numPr>
      </w:pPr>
      <w:r>
        <w:t xml:space="preserve">The </w:t>
      </w:r>
      <w:r w:rsidR="000451B2">
        <w:t xml:space="preserve">signing </w:t>
      </w:r>
      <w:r>
        <w:t xml:space="preserve">certificate </w:t>
      </w:r>
      <w:r w:rsidR="000451B2">
        <w:t xml:space="preserve">is not on the signed CRL or is indicated as valid on the signed OSCP response </w:t>
      </w:r>
      <w:r>
        <w:t xml:space="preserve">included in the XAdES-X-L </w:t>
      </w:r>
      <w:proofErr w:type="spellStart"/>
      <w:r w:rsidRPr="00BF7E7B">
        <w:rPr>
          <w:rFonts w:ascii="Courier New" w:hAnsi="Courier New" w:cs="Courier New"/>
        </w:rPr>
        <w:t>RevocationValues</w:t>
      </w:r>
      <w:proofErr w:type="spellEnd"/>
      <w:r>
        <w:t xml:space="preserve"> element.</w:t>
      </w:r>
    </w:p>
    <w:p w14:paraId="5CC52C15" w14:textId="77777777" w:rsidR="008320A1" w:rsidRDefault="000451B2">
      <w:pPr>
        <w:pStyle w:val="ListParagraph"/>
        <w:numPr>
          <w:ilvl w:val="0"/>
          <w:numId w:val="5"/>
        </w:numPr>
      </w:pPr>
      <w:r>
        <w:t>Inspect signature date/time for constancy with signature and timestamp policy.</w:t>
      </w:r>
    </w:p>
    <w:p w14:paraId="13391001" w14:textId="77777777" w:rsidR="008320A1" w:rsidRDefault="00B15C14" w:rsidP="00B15C14">
      <w:pPr>
        <w:pStyle w:val="ListParagraph"/>
        <w:numPr>
          <w:ilvl w:val="0"/>
          <w:numId w:val="5"/>
        </w:numPr>
      </w:pPr>
      <w:r>
        <w:t>Verify that the role of the signer is appropriate</w:t>
      </w:r>
      <w:r w:rsidR="00C54FD1" w:rsidRPr="00045DE3">
        <w:t>.</w:t>
      </w:r>
    </w:p>
    <w:p w14:paraId="0F27AFD6" w14:textId="77777777" w:rsidR="008320A1" w:rsidRDefault="00912F83" w:rsidP="00176276">
      <w:pPr>
        <w:pStyle w:val="ListParagraph"/>
        <w:numPr>
          <w:ilvl w:val="0"/>
          <w:numId w:val="5"/>
        </w:numPr>
      </w:pPr>
      <w:r>
        <w:t>Inspect the signature purpose is reasonable and appropriate given the document content and the signer identity</w:t>
      </w:r>
      <w:r w:rsidR="00C54FD1" w:rsidRPr="00045DE3">
        <w:t>.</w:t>
      </w:r>
    </w:p>
    <w:p w14:paraId="0091646F" w14:textId="77777777" w:rsidR="008320A1" w:rsidRDefault="00176276" w:rsidP="00176276">
      <w:pPr>
        <w:pStyle w:val="ListParagraph"/>
        <w:numPr>
          <w:ilvl w:val="0"/>
          <w:numId w:val="5"/>
        </w:numPr>
      </w:pPr>
      <w:r>
        <w:t>Decrypt the signed Digest with the public key from the X.509v3 public digital certificate.</w:t>
      </w:r>
    </w:p>
    <w:p w14:paraId="64C6B8EF" w14:textId="77777777" w:rsidR="008320A1" w:rsidRDefault="00176276" w:rsidP="00176276">
      <w:pPr>
        <w:pStyle w:val="ListParagraph"/>
        <w:numPr>
          <w:ilvl w:val="0"/>
          <w:numId w:val="5"/>
        </w:numPr>
      </w:pPr>
      <w:r>
        <w:t>Compute the Digest of the CDA document</w:t>
      </w:r>
      <w:r w:rsidR="00912F83">
        <w:t xml:space="preserve"> using the serialization and algorithm specified in the signature</w:t>
      </w:r>
      <w:r w:rsidR="00C54FD1" w:rsidRPr="00045DE3">
        <w:t>.</w:t>
      </w:r>
    </w:p>
    <w:p w14:paraId="36B19506" w14:textId="77777777" w:rsidR="008320A1" w:rsidRDefault="00176276" w:rsidP="00176276">
      <w:pPr>
        <w:pStyle w:val="ListParagraph"/>
        <w:numPr>
          <w:ilvl w:val="0"/>
          <w:numId w:val="5"/>
        </w:numPr>
      </w:pPr>
      <w:r>
        <w:t>Verify that the signed Digest matches the computed Digest.</w:t>
      </w:r>
    </w:p>
    <w:p w14:paraId="55AED135" w14:textId="77777777" w:rsidR="008320A1" w:rsidRDefault="0084533F" w:rsidP="00176276">
      <w:pPr>
        <w:pStyle w:val="ListParagraph"/>
        <w:numPr>
          <w:ilvl w:val="0"/>
          <w:numId w:val="5"/>
        </w:numPr>
      </w:pPr>
      <w:r>
        <w:t>Use and verification of optional fields in the Digital Signature is base</w:t>
      </w:r>
      <w:r w:rsidR="008B1D6D">
        <w:t>d</w:t>
      </w:r>
      <w:r>
        <w:t xml:space="preserve"> on trading partner agreement and outside of the scope of this document.</w:t>
      </w:r>
    </w:p>
    <w:p w14:paraId="2E9CC9C7" w14:textId="77777777" w:rsidR="008320A1" w:rsidRDefault="00176276" w:rsidP="00176276">
      <w:r>
        <w:t>If any of these steps fails, the Signature cannot be verified</w:t>
      </w:r>
      <w:r w:rsidR="004F4785">
        <w:t>.</w:t>
      </w:r>
    </w:p>
    <w:p w14:paraId="4FF5A3DE" w14:textId="77777777" w:rsidR="008320A1" w:rsidRDefault="00824A43" w:rsidP="00280E51">
      <w:pPr>
        <w:pStyle w:val="Heading3"/>
      </w:pPr>
      <w:bookmarkStart w:id="245" w:name="_Ref343851306"/>
      <w:bookmarkStart w:id="246" w:name="_Toc374444781"/>
      <w:bookmarkStart w:id="247" w:name="_Toc252486788"/>
      <w:bookmarkStart w:id="248" w:name="_Toc401906707"/>
      <w:r>
        <w:t xml:space="preserve">Verifying the </w:t>
      </w:r>
      <w:r w:rsidR="004F4785">
        <w:t>Validation</w:t>
      </w:r>
      <w:r w:rsidRPr="0057271B">
        <w:t xml:space="preserve"> Signature</w:t>
      </w:r>
      <w:bookmarkEnd w:id="245"/>
      <w:bookmarkEnd w:id="246"/>
      <w:bookmarkEnd w:id="247"/>
      <w:bookmarkEnd w:id="248"/>
    </w:p>
    <w:p w14:paraId="1D9C6DEB" w14:textId="77777777" w:rsidR="008320A1" w:rsidRDefault="004400A4" w:rsidP="004400A4">
      <w:r>
        <w:t>If a Delegation</w:t>
      </w:r>
      <w:r w:rsidR="00912F83">
        <w:t xml:space="preserve"> of Rights assertion is signed by a </w:t>
      </w:r>
      <w:r w:rsidR="006E1216">
        <w:t xml:space="preserve">Delegation </w:t>
      </w:r>
      <w:r w:rsidR="00912F83">
        <w:t>Validator, then the following steps should be performed to verify the validation signature on the Delegation of Rights Artifact:</w:t>
      </w:r>
    </w:p>
    <w:p w14:paraId="153183ED" w14:textId="77777777" w:rsidR="008320A1" w:rsidRDefault="004400A4" w:rsidP="00BC714C">
      <w:pPr>
        <w:pStyle w:val="ListParagraph"/>
        <w:numPr>
          <w:ilvl w:val="0"/>
          <w:numId w:val="11"/>
        </w:numPr>
      </w:pPr>
      <w:r>
        <w:t xml:space="preserve">Verify the Delegation </w:t>
      </w:r>
      <w:r w:rsidR="009D2F37">
        <w:t xml:space="preserve">Validator </w:t>
      </w:r>
      <w:r>
        <w:t>Signature</w:t>
      </w:r>
      <w:r w:rsidR="00C54FD1">
        <w:t>.</w:t>
      </w:r>
    </w:p>
    <w:p w14:paraId="279ECD60" w14:textId="77777777" w:rsidR="008320A1" w:rsidRDefault="004400A4" w:rsidP="00BC714C">
      <w:pPr>
        <w:pStyle w:val="ListParagraph"/>
        <w:numPr>
          <w:ilvl w:val="0"/>
          <w:numId w:val="11"/>
        </w:numPr>
      </w:pPr>
      <w:r>
        <w:t xml:space="preserve">Verify that the </w:t>
      </w:r>
      <w:proofErr w:type="spellStart"/>
      <w:r w:rsidRPr="00B45623">
        <w:rPr>
          <w:rFonts w:ascii="Courier New" w:hAnsi="Courier New" w:cs="Courier New"/>
        </w:rPr>
        <w:t>SigningTime</w:t>
      </w:r>
      <w:proofErr w:type="spellEnd"/>
      <w:r>
        <w:t xml:space="preserve"> element falls within appropriate time frame as defined by </w:t>
      </w:r>
      <w:r w:rsidR="009D2F37">
        <w:t xml:space="preserve">Recipient </w:t>
      </w:r>
      <w:r>
        <w:t>policies.</w:t>
      </w:r>
    </w:p>
    <w:p w14:paraId="1239B126" w14:textId="77777777" w:rsidR="008320A1" w:rsidRDefault="004400A4" w:rsidP="004400A4">
      <w:r>
        <w:t xml:space="preserve">If any of these steps fail, the Delegation </w:t>
      </w:r>
      <w:r w:rsidR="009D2F37">
        <w:t xml:space="preserve">Validator </w:t>
      </w:r>
      <w:r>
        <w:t xml:space="preserve">Signature cannot be verified. If these steps are successful, the validity of the Delegation of Rights Artifact has been </w:t>
      </w:r>
      <w:proofErr w:type="gramStart"/>
      <w:r>
        <w:t>confirmed</w:t>
      </w:r>
      <w:proofErr w:type="gramEnd"/>
      <w:r>
        <w:t xml:space="preserve"> and the </w:t>
      </w:r>
      <w:r w:rsidR="009D2F37">
        <w:t xml:space="preserve">Recipient </w:t>
      </w:r>
      <w:r>
        <w:t>should proceed to verify the SAML</w:t>
      </w:r>
      <w:r w:rsidR="00AA55D3">
        <w:t xml:space="preserve"> 2.0</w:t>
      </w:r>
      <w:r>
        <w:t>-based Delegation of Rights</w:t>
      </w:r>
      <w:r w:rsidR="004F4785">
        <w:t xml:space="preserve"> Artifact.</w:t>
      </w:r>
    </w:p>
    <w:p w14:paraId="4A4DA70A" w14:textId="77777777" w:rsidR="008320A1" w:rsidRDefault="00824A43" w:rsidP="00280E51">
      <w:pPr>
        <w:pStyle w:val="Heading3"/>
      </w:pPr>
      <w:bookmarkStart w:id="249" w:name="_Ref343850919"/>
      <w:bookmarkStart w:id="250" w:name="_Ref343851871"/>
      <w:bookmarkStart w:id="251" w:name="_Toc374444782"/>
      <w:bookmarkStart w:id="252" w:name="_Toc252486789"/>
      <w:bookmarkStart w:id="253" w:name="_Toc401906708"/>
      <w:r>
        <w:t xml:space="preserve">Verifying the </w:t>
      </w:r>
      <w:r w:rsidR="007712F7">
        <w:t xml:space="preserve">Delegation of Rights </w:t>
      </w:r>
      <w:bookmarkEnd w:id="249"/>
      <w:r w:rsidR="007712F7">
        <w:t>Artifact</w:t>
      </w:r>
      <w:bookmarkEnd w:id="250"/>
      <w:bookmarkEnd w:id="251"/>
      <w:bookmarkEnd w:id="252"/>
      <w:bookmarkEnd w:id="253"/>
    </w:p>
    <w:p w14:paraId="200E193B" w14:textId="77777777" w:rsidR="008320A1" w:rsidRDefault="007712F7" w:rsidP="007712F7">
      <w:r>
        <w:t xml:space="preserve">If a </w:t>
      </w:r>
      <w:r w:rsidR="00D11D7E">
        <w:t xml:space="preserve">Digital Signature has an </w:t>
      </w:r>
      <w:r>
        <w:t xml:space="preserve">associated Delegation of Rights Artifact, </w:t>
      </w:r>
      <w:r w:rsidR="00D11D7E">
        <w:t xml:space="preserve">it should be verified using the </w:t>
      </w:r>
      <w:r>
        <w:t xml:space="preserve">following steps to </w:t>
      </w:r>
      <w:r w:rsidR="00D11D7E">
        <w:t>confirm</w:t>
      </w:r>
      <w:r>
        <w:t xml:space="preserve"> that the </w:t>
      </w:r>
      <w:r w:rsidR="00016B69">
        <w:t xml:space="preserve">Delegated </w:t>
      </w:r>
      <w:r>
        <w:t xml:space="preserve">Signer has the right to sign the CDA document on behalf of the </w:t>
      </w:r>
      <w:r w:rsidR="009D2F37">
        <w:t>Authorized Signer</w:t>
      </w:r>
      <w:r w:rsidR="001E5AC4">
        <w:t>:</w:t>
      </w:r>
    </w:p>
    <w:p w14:paraId="57EAA3CE" w14:textId="77777777" w:rsidR="008320A1" w:rsidRDefault="007712F7" w:rsidP="005F6A66">
      <w:pPr>
        <w:pStyle w:val="ListParagraph"/>
        <w:numPr>
          <w:ilvl w:val="0"/>
          <w:numId w:val="6"/>
        </w:numPr>
      </w:pPr>
      <w:r>
        <w:t>Confirm</w:t>
      </w:r>
      <w:r w:rsidRPr="00FB3AB0">
        <w:t xml:space="preserve"> </w:t>
      </w:r>
      <w:r>
        <w:t>that any</w:t>
      </w:r>
      <w:r w:rsidRPr="00FB3AB0">
        <w:t xml:space="preserve"> limitations</w:t>
      </w:r>
      <w:r>
        <w:t xml:space="preserve"> defined</w:t>
      </w:r>
      <w:r w:rsidRPr="00FB3AB0">
        <w:t xml:space="preserve"> within the Delegation of Righ</w:t>
      </w:r>
      <w:r>
        <w:t>ts Assertion are met, including:</w:t>
      </w:r>
    </w:p>
    <w:p w14:paraId="5F9AF897" w14:textId="77777777" w:rsidR="008320A1" w:rsidRDefault="007712F7" w:rsidP="00330711">
      <w:pPr>
        <w:pStyle w:val="ListParagraph"/>
        <w:numPr>
          <w:ilvl w:val="1"/>
          <w:numId w:val="6"/>
        </w:numPr>
      </w:pPr>
      <w:r w:rsidRPr="00FB3AB0">
        <w:t xml:space="preserve">Current date falls within </w:t>
      </w:r>
      <w:proofErr w:type="spellStart"/>
      <w:r w:rsidRPr="00FB3AB0">
        <w:rPr>
          <w:rFonts w:ascii="Courier New" w:hAnsi="Courier New" w:cs="Courier New"/>
        </w:rPr>
        <w:t>NotBefore</w:t>
      </w:r>
      <w:proofErr w:type="spellEnd"/>
      <w:r w:rsidRPr="00FB3AB0">
        <w:t xml:space="preserve"> and </w:t>
      </w:r>
      <w:proofErr w:type="spellStart"/>
      <w:r w:rsidRPr="00FB3AB0">
        <w:rPr>
          <w:rFonts w:ascii="Courier New" w:hAnsi="Courier New" w:cs="Courier New"/>
        </w:rPr>
        <w:t>NotOnOrAfter</w:t>
      </w:r>
      <w:proofErr w:type="spellEnd"/>
      <w:r w:rsidRPr="00FB3AB0">
        <w:t xml:space="preserve"> elements</w:t>
      </w:r>
      <w:r w:rsidR="00C54FD1" w:rsidRPr="00045DE3">
        <w:t>.</w:t>
      </w:r>
    </w:p>
    <w:p w14:paraId="573FA221" w14:textId="77777777" w:rsidR="008320A1" w:rsidRDefault="007712F7" w:rsidP="00016B69">
      <w:pPr>
        <w:pStyle w:val="ListParagraph"/>
        <w:numPr>
          <w:ilvl w:val="1"/>
          <w:numId w:val="6"/>
        </w:numPr>
      </w:pPr>
      <w:r w:rsidRPr="00016B69">
        <w:t>Attribute</w:t>
      </w:r>
      <w:r>
        <w:t xml:space="preserve"> of the </w:t>
      </w:r>
      <w:r w:rsidRPr="00016B69">
        <w:t>Subject</w:t>
      </w:r>
      <w:r>
        <w:t xml:space="preserve"> describes a business relationship appropriate for signing a CDA documen</w:t>
      </w:r>
      <w:r w:rsidR="00016B69">
        <w:t>t</w:t>
      </w:r>
      <w:r w:rsidR="00C54FD1" w:rsidRPr="00045DE3">
        <w:t>.</w:t>
      </w:r>
    </w:p>
    <w:p w14:paraId="3F3BADB2" w14:textId="77777777" w:rsidR="008320A1" w:rsidRDefault="00016B69" w:rsidP="00016B69">
      <w:pPr>
        <w:pStyle w:val="ListParagraph"/>
        <w:numPr>
          <w:ilvl w:val="1"/>
          <w:numId w:val="6"/>
        </w:numPr>
      </w:pPr>
      <w:r w:rsidRPr="00016B69">
        <w:t>Attribute</w:t>
      </w:r>
      <w:r>
        <w:t xml:space="preserve"> statement, defined by policy showing that the right to sign is conferred</w:t>
      </w:r>
      <w:r w:rsidR="00C54FD1" w:rsidRPr="00045DE3">
        <w:t>.</w:t>
      </w:r>
    </w:p>
    <w:p w14:paraId="6F835A1B" w14:textId="77777777" w:rsidR="008320A1" w:rsidRDefault="007712F7" w:rsidP="00016B69">
      <w:pPr>
        <w:pStyle w:val="ListParagraph"/>
        <w:numPr>
          <w:ilvl w:val="0"/>
          <w:numId w:val="6"/>
        </w:numPr>
      </w:pPr>
      <w:r>
        <w:t>Use the X</w:t>
      </w:r>
      <w:r w:rsidRPr="00BC0678">
        <w:t>.509</w:t>
      </w:r>
      <w:r>
        <w:t>v3 c</w:t>
      </w:r>
      <w:r w:rsidRPr="00BC0678">
        <w:t xml:space="preserve">ertificate </w:t>
      </w:r>
      <w:r>
        <w:t>referenced</w:t>
      </w:r>
      <w:r w:rsidRPr="00BC0678">
        <w:t xml:space="preserve"> in the </w:t>
      </w:r>
      <w:r w:rsidRPr="00F034E4">
        <w:t>Signature</w:t>
      </w:r>
      <w:r>
        <w:t xml:space="preserve"> </w:t>
      </w:r>
      <w:proofErr w:type="spellStart"/>
      <w:r w:rsidRPr="008B1D6D">
        <w:rPr>
          <w:rFonts w:ascii="Courier New" w:hAnsi="Courier New" w:cs="Courier New"/>
        </w:rPr>
        <w:t>KeyInfo</w:t>
      </w:r>
      <w:proofErr w:type="spellEnd"/>
      <w:r>
        <w:t xml:space="preserve"> element to validate the identity of the entity that signed the assertion (i.e.</w:t>
      </w:r>
      <w:r w:rsidR="001E5AC4">
        <w:t>,</w:t>
      </w:r>
      <w:r>
        <w:t xml:space="preserve"> the</w:t>
      </w:r>
      <w:r w:rsidR="009D2F37">
        <w:t xml:space="preserve"> Authorized Signer</w:t>
      </w:r>
      <w:r>
        <w:t>)</w:t>
      </w:r>
      <w:r w:rsidR="00C54FD1" w:rsidRPr="00045DE3">
        <w:t>.</w:t>
      </w:r>
    </w:p>
    <w:p w14:paraId="1D24B2D9" w14:textId="77777777" w:rsidR="008320A1" w:rsidRDefault="00912F83" w:rsidP="005F6A66">
      <w:pPr>
        <w:pStyle w:val="ListParagraph"/>
        <w:numPr>
          <w:ilvl w:val="0"/>
          <w:numId w:val="6"/>
        </w:numPr>
      </w:pPr>
      <w:r>
        <w:t>Verify that the signer of the Delegation of Rights Assertion (i.e., the Authorized Signer) meets appropriate policy requirements</w:t>
      </w:r>
      <w:r w:rsidR="00C54FD1" w:rsidRPr="00045DE3">
        <w:t>.</w:t>
      </w:r>
    </w:p>
    <w:p w14:paraId="23EDFE2F" w14:textId="77777777" w:rsidR="008320A1" w:rsidRDefault="007712F7" w:rsidP="005F6A66">
      <w:pPr>
        <w:pStyle w:val="ListParagraph"/>
        <w:numPr>
          <w:ilvl w:val="0"/>
          <w:numId w:val="6"/>
        </w:numPr>
      </w:pPr>
      <w:r>
        <w:t xml:space="preserve">Verify the signature contained in the </w:t>
      </w:r>
      <w:r w:rsidRPr="00F034E4">
        <w:rPr>
          <w:rFonts w:ascii="Courier New" w:hAnsi="Courier New" w:cs="Courier New"/>
        </w:rPr>
        <w:t>Signature</w:t>
      </w:r>
      <w:r>
        <w:t xml:space="preserve"> element of the assertion</w:t>
      </w:r>
      <w:r w:rsidR="00C54FD1" w:rsidRPr="00045DE3">
        <w:t>.</w:t>
      </w:r>
    </w:p>
    <w:p w14:paraId="7C3D1242" w14:textId="77777777" w:rsidR="008320A1" w:rsidRDefault="007712F7" w:rsidP="005F6A66">
      <w:pPr>
        <w:pStyle w:val="ListParagraph"/>
        <w:numPr>
          <w:ilvl w:val="0"/>
          <w:numId w:val="6"/>
        </w:numPr>
      </w:pPr>
      <w:r>
        <w:t xml:space="preserve">Confirm that the </w:t>
      </w:r>
      <w:proofErr w:type="spellStart"/>
      <w:r>
        <w:rPr>
          <w:rFonts w:ascii="Courier New" w:hAnsi="Courier New" w:cs="Courier New"/>
        </w:rPr>
        <w:t>SubjectConfirmationData</w:t>
      </w:r>
      <w:proofErr w:type="spellEnd"/>
      <w:r>
        <w:rPr>
          <w:rFonts w:ascii="Courier New" w:hAnsi="Courier New" w:cs="Courier New"/>
        </w:rPr>
        <w:t xml:space="preserve"> </w:t>
      </w:r>
      <w:proofErr w:type="spellStart"/>
      <w:r w:rsidRPr="00F034E4">
        <w:rPr>
          <w:rFonts w:ascii="Courier New" w:hAnsi="Courier New" w:cs="Courier New"/>
        </w:rPr>
        <w:t>KeyInfo</w:t>
      </w:r>
      <w:proofErr w:type="spellEnd"/>
      <w:r w:rsidRPr="00FB3AB0">
        <w:t xml:space="preserve"> </w:t>
      </w:r>
      <w:r>
        <w:t>element references the same X</w:t>
      </w:r>
      <w:r w:rsidRPr="00BC0678">
        <w:t>.509</w:t>
      </w:r>
      <w:r>
        <w:t>v3 c</w:t>
      </w:r>
      <w:r w:rsidRPr="00BC0678">
        <w:t>ertificate that hold</w:t>
      </w:r>
      <w:r>
        <w:t>s</w:t>
      </w:r>
      <w:r w:rsidRPr="00BC0678">
        <w:t xml:space="preserve"> the public key that will be used to verify the </w:t>
      </w:r>
      <w:r>
        <w:t>Signature on the CDA document (i.e.</w:t>
      </w:r>
      <w:r w:rsidR="001E5AC4">
        <w:t>,</w:t>
      </w:r>
      <w:r>
        <w:t xml:space="preserve"> </w:t>
      </w:r>
      <w:r w:rsidR="00562A51">
        <w:t xml:space="preserve">the certificate of the </w:t>
      </w:r>
      <w:r w:rsidR="009D2F37">
        <w:t>Delegated Signer</w:t>
      </w:r>
      <w:r>
        <w:t>)</w:t>
      </w:r>
      <w:r w:rsidR="00C54FD1" w:rsidRPr="00045DE3">
        <w:t>.</w:t>
      </w:r>
    </w:p>
    <w:p w14:paraId="4DF26F3A" w14:textId="77777777" w:rsidR="008320A1" w:rsidRDefault="007712F7" w:rsidP="007712F7">
      <w:r>
        <w:lastRenderedPageBreak/>
        <w:t>If any of these steps fails, Delegation of Rights cannot be confirmed.</w:t>
      </w:r>
    </w:p>
    <w:p w14:paraId="68A1EAA5" w14:textId="77777777" w:rsidR="00D11D7E" w:rsidRDefault="00D11D7E" w:rsidP="007712F7">
      <w:pPr>
        <w:sectPr w:rsidR="00D11D7E" w:rsidSect="004A23F8">
          <w:headerReference w:type="even" r:id="rId50"/>
          <w:headerReference w:type="default" r:id="rId51"/>
          <w:headerReference w:type="first" r:id="rId52"/>
          <w:pgSz w:w="12240" w:h="15840" w:code="1"/>
          <w:pgMar w:top="1440" w:right="1080" w:bottom="1080" w:left="1080" w:header="720" w:footer="720" w:gutter="0"/>
          <w:cols w:space="720"/>
          <w:docGrid w:linePitch="360"/>
        </w:sectPr>
      </w:pPr>
    </w:p>
    <w:p w14:paraId="26B3AF55" w14:textId="77777777" w:rsidR="008320A1" w:rsidRDefault="00252E6C" w:rsidP="00B04F45">
      <w:pPr>
        <w:pStyle w:val="Heading1"/>
      </w:pPr>
      <w:bookmarkStart w:id="254" w:name="_Toc374444783"/>
      <w:bookmarkStart w:id="255" w:name="_Toc252486790"/>
      <w:bookmarkStart w:id="256" w:name="_Toc401906709"/>
      <w:r>
        <w:lastRenderedPageBreak/>
        <w:t>Data Requirements</w:t>
      </w:r>
      <w:bookmarkEnd w:id="254"/>
      <w:bookmarkEnd w:id="255"/>
      <w:bookmarkEnd w:id="256"/>
    </w:p>
    <w:p w14:paraId="565A1F3A" w14:textId="77777777" w:rsidR="00363A88" w:rsidRDefault="00A200A8" w:rsidP="0062766B">
      <w:r>
        <w:t>These</w:t>
      </w:r>
      <w:r w:rsidRPr="0062766B">
        <w:t xml:space="preserve"> </w:t>
      </w:r>
      <w:r w:rsidR="00252E6C" w:rsidRPr="0062766B">
        <w:t>table</w:t>
      </w:r>
      <w:r w:rsidR="00051490">
        <w:t>s</w:t>
      </w:r>
      <w:r w:rsidR="00252E6C" w:rsidRPr="0062766B">
        <w:t xml:space="preserve"> list the data elements and data element sets that will be available within the certificate information, document signature, and delegation of rights assertion</w:t>
      </w:r>
      <w:r w:rsidR="001A60F6">
        <w:t xml:space="preserve"> of the CDA document</w:t>
      </w:r>
      <w:r w:rsidR="00252E6C" w:rsidRPr="0062766B">
        <w:t>. Each data element listed below is necessary for some aspect of the Use Case; however, the table does not spec</w:t>
      </w:r>
      <w:r w:rsidR="00363A88">
        <w:t>i</w:t>
      </w:r>
      <w:r w:rsidR="00252E6C" w:rsidRPr="0062766B">
        <w:t>fy exactly how they may be used together.</w:t>
      </w:r>
      <w:r w:rsidR="00CC481C">
        <w:t xml:space="preserve"> The usage and cardinality constraints in the following tables are based </w:t>
      </w:r>
      <w:r w:rsidR="00E751B2">
        <w:t xml:space="preserve">on </w:t>
      </w:r>
      <w:r w:rsidR="0045140A">
        <w:t xml:space="preserve">the XML-DSIG, </w:t>
      </w:r>
      <w:r w:rsidR="00363A88">
        <w:t>XAdES</w:t>
      </w:r>
      <w:r w:rsidR="0045140A">
        <w:t>, and SAML 2.0</w:t>
      </w:r>
      <w:r w:rsidR="00363A88">
        <w:t xml:space="preserve"> specifications. </w:t>
      </w:r>
    </w:p>
    <w:p w14:paraId="5A6CDB9F" w14:textId="77777777" w:rsidR="00252E6C" w:rsidRDefault="00E475BE" w:rsidP="00B04F45">
      <w:pPr>
        <w:pStyle w:val="Heading2"/>
      </w:pPr>
      <w:bookmarkStart w:id="257" w:name="_Toc374362935"/>
      <w:bookmarkStart w:id="258" w:name="_Toc374444784"/>
      <w:bookmarkStart w:id="259" w:name="_Toc252486791"/>
      <w:bookmarkStart w:id="260" w:name="_Toc401906710"/>
      <w:bookmarkEnd w:id="257"/>
      <w:r>
        <w:t>Document Signature</w:t>
      </w:r>
      <w:bookmarkEnd w:id="258"/>
      <w:bookmarkEnd w:id="259"/>
      <w:bookmarkEnd w:id="260"/>
    </w:p>
    <w:p w14:paraId="1D323DA7" w14:textId="77777777" w:rsidR="000F6024" w:rsidRPr="000F6024" w:rsidRDefault="000F6024" w:rsidP="001F7DC4">
      <w:r>
        <w:t>An asterisk (*) indicates the element is not part of the base XADES or XML-DSIG specification but is a name-spaced element added to fulfill the requirements of this guide.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3356"/>
        <w:gridCol w:w="714"/>
        <w:gridCol w:w="1071"/>
        <w:gridCol w:w="4635"/>
        <w:gridCol w:w="3534"/>
      </w:tblGrid>
      <w:tr w:rsidR="0097283F" w:rsidRPr="00B04F45" w14:paraId="19C39E43"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2B73EFCF" w14:textId="77777777" w:rsidR="0097283F" w:rsidRPr="00457EC8" w:rsidRDefault="0097283F" w:rsidP="003519F0">
            <w:pPr>
              <w:spacing w:before="40" w:after="40"/>
              <w:jc w:val="center"/>
              <w:rPr>
                <w:rFonts w:ascii="Arial Narrow" w:hAnsi="Arial Narrow" w:cs="Lucida Sans Unicode"/>
                <w:b/>
              </w:rPr>
            </w:pPr>
            <w:bookmarkStart w:id="261" w:name="_Ref363942917"/>
            <w:bookmarkStart w:id="262" w:name="_Toc374444923"/>
            <w:bookmarkStart w:id="263" w:name="_Toc252486813"/>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7283F">
              <w:rPr>
                <w:rFonts w:ascii="Arial Narrow" w:hAnsi="Arial Narrow" w:cs="Lucida Sans Unicode"/>
                <w:b/>
              </w:rPr>
              <w:t>Document Signature</w:t>
            </w:r>
            <w:bookmarkEnd w:id="261"/>
            <w:bookmarkEnd w:id="262"/>
            <w:bookmarkEnd w:id="263"/>
          </w:p>
        </w:tc>
      </w:tr>
      <w:tr w:rsidR="009E5718" w:rsidRPr="0097283F" w14:paraId="2278ABB8" w14:textId="77777777" w:rsidTr="00B04F45">
        <w:trPr>
          <w:cantSplit/>
          <w:trHeight w:val="360"/>
          <w:tblHeader/>
          <w:jc w:val="center"/>
        </w:trPr>
        <w:tc>
          <w:tcPr>
            <w:tcW w:w="3388" w:type="dxa"/>
            <w:tcBorders>
              <w:top w:val="single" w:sz="6" w:space="0" w:color="auto"/>
              <w:bottom w:val="single" w:sz="6" w:space="0" w:color="auto"/>
              <w:right w:val="single" w:sz="6" w:space="0" w:color="auto"/>
            </w:tcBorders>
            <w:shd w:val="clear" w:color="auto" w:fill="F3F3F3"/>
            <w:noWrap/>
            <w:vAlign w:val="center"/>
          </w:tcPr>
          <w:p w14:paraId="009B1D73"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9C58597" w14:textId="77777777" w:rsidR="00D45BAC" w:rsidRPr="0097283F" w:rsidRDefault="00391A6E"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09A2D045" w14:textId="77777777" w:rsidR="00D45BAC" w:rsidRPr="0097283F" w:rsidRDefault="00D45BAC" w:rsidP="005B0FDD">
            <w:pPr>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680" w:type="dxa"/>
            <w:tcBorders>
              <w:top w:val="single" w:sz="6" w:space="0" w:color="auto"/>
              <w:left w:val="single" w:sz="6" w:space="0" w:color="auto"/>
              <w:bottom w:val="single" w:sz="6" w:space="0" w:color="auto"/>
              <w:right w:val="single" w:sz="6" w:space="0" w:color="auto"/>
            </w:tcBorders>
            <w:shd w:val="clear" w:color="auto" w:fill="F3F3F3"/>
            <w:vAlign w:val="center"/>
          </w:tcPr>
          <w:p w14:paraId="461CA0E9" w14:textId="77777777" w:rsidR="00D45BAC" w:rsidRPr="0097283F" w:rsidDel="00B231F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Data Element Description</w:t>
            </w:r>
          </w:p>
        </w:tc>
        <w:tc>
          <w:tcPr>
            <w:tcW w:w="3568" w:type="dxa"/>
            <w:tcBorders>
              <w:top w:val="single" w:sz="6" w:space="0" w:color="auto"/>
              <w:left w:val="single" w:sz="6" w:space="0" w:color="auto"/>
              <w:bottom w:val="single" w:sz="6" w:space="0" w:color="auto"/>
            </w:tcBorders>
            <w:shd w:val="clear" w:color="auto" w:fill="F3F3F3"/>
            <w:vAlign w:val="center"/>
          </w:tcPr>
          <w:p w14:paraId="5355ED2D" w14:textId="77777777" w:rsidR="00D45BAC" w:rsidRPr="0097283F" w:rsidRDefault="00D45BAC" w:rsidP="005B0FDD">
            <w:pPr>
              <w:spacing w:before="100" w:beforeAutospacing="1" w:after="100" w:afterAutospacing="1"/>
              <w:rPr>
                <w:rFonts w:ascii="Arial Narrow" w:hAnsi="Arial Narrow"/>
                <w:b/>
                <w:color w:val="000000" w:themeColor="text1"/>
                <w:sz w:val="21"/>
                <w:szCs w:val="21"/>
              </w:rPr>
            </w:pPr>
            <w:r w:rsidRPr="0097283F">
              <w:rPr>
                <w:rFonts w:ascii="Arial Narrow" w:hAnsi="Arial Narrow"/>
                <w:b/>
                <w:color w:val="000000" w:themeColor="text1"/>
                <w:sz w:val="21"/>
                <w:szCs w:val="21"/>
              </w:rPr>
              <w:t>Additional Notes</w:t>
            </w:r>
          </w:p>
        </w:tc>
      </w:tr>
      <w:tr w:rsidR="009E5718" w:rsidRPr="00B47F30" w14:paraId="4E988AA8" w14:textId="77777777" w:rsidTr="00B04F45">
        <w:trPr>
          <w:trHeight w:val="20"/>
          <w:jc w:val="center"/>
        </w:trPr>
        <w:tc>
          <w:tcPr>
            <w:tcW w:w="3388" w:type="dxa"/>
            <w:tcBorders>
              <w:top w:val="single" w:sz="6" w:space="0" w:color="auto"/>
            </w:tcBorders>
            <w:noWrap/>
          </w:tcPr>
          <w:p w14:paraId="0A60798E"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digitalSigna</w:t>
            </w:r>
            <w:r w:rsidRPr="00A13978">
              <w:rPr>
                <w:rFonts w:ascii="Courier New" w:hAnsi="Courier New" w:cs="Courier New"/>
                <w:sz w:val="18"/>
                <w:szCs w:val="18"/>
              </w:rPr>
              <w:t>ture</w:t>
            </w:r>
            <w:proofErr w:type="spellEnd"/>
          </w:p>
        </w:tc>
        <w:tc>
          <w:tcPr>
            <w:tcW w:w="720" w:type="dxa"/>
            <w:tcBorders>
              <w:top w:val="single" w:sz="6" w:space="0" w:color="auto"/>
            </w:tcBorders>
          </w:tcPr>
          <w:p w14:paraId="3223E98B" w14:textId="77777777" w:rsidR="00F14C10" w:rsidRPr="001F7DC4" w:rsidRDefault="00F14C10" w:rsidP="00891B18">
            <w:pPr>
              <w:pStyle w:val="TableContent"/>
              <w:rPr>
                <w:sz w:val="18"/>
                <w:szCs w:val="18"/>
              </w:rPr>
            </w:pPr>
            <w:r w:rsidRPr="00B47F30">
              <w:rPr>
                <w:sz w:val="18"/>
                <w:szCs w:val="18"/>
              </w:rPr>
              <w:t>R</w:t>
            </w:r>
          </w:p>
        </w:tc>
        <w:tc>
          <w:tcPr>
            <w:tcW w:w="1080" w:type="dxa"/>
            <w:tcBorders>
              <w:top w:val="single" w:sz="6" w:space="0" w:color="auto"/>
            </w:tcBorders>
          </w:tcPr>
          <w:p w14:paraId="26C352BD"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Borders>
              <w:top w:val="single" w:sz="6" w:space="0" w:color="auto"/>
            </w:tcBorders>
          </w:tcPr>
          <w:p w14:paraId="2E49DCF3" w14:textId="77777777" w:rsidR="00F14C10" w:rsidRPr="001F7DC4" w:rsidRDefault="00F14C10" w:rsidP="009B5560">
            <w:pPr>
              <w:pStyle w:val="TableContent"/>
              <w:jc w:val="left"/>
              <w:rPr>
                <w:sz w:val="18"/>
                <w:szCs w:val="18"/>
              </w:rPr>
            </w:pPr>
            <w:r w:rsidRPr="00B47F30">
              <w:rPr>
                <w:sz w:val="18"/>
                <w:szCs w:val="18"/>
              </w:rPr>
              <w:t>Container element which contains all digital signature and delegation of rights artifacts.</w:t>
            </w:r>
          </w:p>
        </w:tc>
        <w:tc>
          <w:tcPr>
            <w:tcW w:w="3568" w:type="dxa"/>
            <w:tcBorders>
              <w:top w:val="single" w:sz="6" w:space="0" w:color="auto"/>
            </w:tcBorders>
          </w:tcPr>
          <w:p w14:paraId="62AE2A45" w14:textId="77777777" w:rsidR="00F14C10" w:rsidRPr="00B47F30" w:rsidRDefault="00F14C10" w:rsidP="00241BCB">
            <w:pPr>
              <w:pStyle w:val="TableContent"/>
              <w:jc w:val="left"/>
              <w:rPr>
                <w:sz w:val="18"/>
                <w:szCs w:val="18"/>
              </w:rPr>
            </w:pPr>
          </w:p>
        </w:tc>
      </w:tr>
      <w:tr w:rsidR="009E5718" w:rsidRPr="00B47F30" w14:paraId="314CB1DE" w14:textId="77777777" w:rsidTr="00B04F45">
        <w:trPr>
          <w:trHeight w:val="359"/>
          <w:jc w:val="center"/>
        </w:trPr>
        <w:tc>
          <w:tcPr>
            <w:tcW w:w="3388" w:type="dxa"/>
            <w:noWrap/>
          </w:tcPr>
          <w:p w14:paraId="4D0C36F5" w14:textId="77777777" w:rsidR="00F14C10" w:rsidRPr="00A13978" w:rsidRDefault="00F14C10" w:rsidP="009B5560">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authorizedSigner</w:t>
            </w:r>
            <w:proofErr w:type="spellEnd"/>
          </w:p>
        </w:tc>
        <w:tc>
          <w:tcPr>
            <w:tcW w:w="720" w:type="dxa"/>
          </w:tcPr>
          <w:p w14:paraId="68A52C5E" w14:textId="77777777" w:rsidR="00F14C10" w:rsidRPr="001F7DC4" w:rsidRDefault="00F14C10" w:rsidP="00891B18">
            <w:pPr>
              <w:pStyle w:val="TableContent"/>
              <w:rPr>
                <w:sz w:val="18"/>
                <w:szCs w:val="18"/>
              </w:rPr>
            </w:pPr>
            <w:r w:rsidRPr="00B47F30">
              <w:rPr>
                <w:sz w:val="18"/>
                <w:szCs w:val="18"/>
              </w:rPr>
              <w:t>O</w:t>
            </w:r>
          </w:p>
        </w:tc>
        <w:tc>
          <w:tcPr>
            <w:tcW w:w="1080" w:type="dxa"/>
          </w:tcPr>
          <w:p w14:paraId="23A40A6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7302613" w14:textId="77777777" w:rsidR="00F14C10" w:rsidRPr="001F7DC4" w:rsidRDefault="00F14C10" w:rsidP="009B5560">
            <w:pPr>
              <w:pStyle w:val="TableContent"/>
              <w:jc w:val="left"/>
              <w:rPr>
                <w:sz w:val="18"/>
                <w:szCs w:val="18"/>
              </w:rPr>
            </w:pPr>
            <w:r w:rsidRPr="00B47F30">
              <w:rPr>
                <w:sz w:val="18"/>
                <w:szCs w:val="18"/>
              </w:rPr>
              <w:t xml:space="preserve">Container element which contains </w:t>
            </w:r>
            <w:r w:rsidRPr="00B47F30">
              <w:rPr>
                <w:rFonts w:ascii="Courier New" w:hAnsi="Courier New" w:cs="Courier New"/>
                <w:sz w:val="18"/>
                <w:szCs w:val="18"/>
              </w:rPr>
              <w:t>Signature</w:t>
            </w:r>
            <w:r w:rsidRPr="00B47F30">
              <w:rPr>
                <w:sz w:val="18"/>
                <w:szCs w:val="18"/>
              </w:rPr>
              <w:t xml:space="preserve"> element for the Authorized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3D318F21"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3E7C103A" w14:textId="77777777" w:rsidTr="00B04F45">
        <w:trPr>
          <w:trHeight w:val="359"/>
          <w:jc w:val="center"/>
        </w:trPr>
        <w:tc>
          <w:tcPr>
            <w:tcW w:w="3388" w:type="dxa"/>
            <w:noWrap/>
          </w:tcPr>
          <w:p w14:paraId="6650530F"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delegatedSigner</w:t>
            </w:r>
            <w:proofErr w:type="spellEnd"/>
          </w:p>
        </w:tc>
        <w:tc>
          <w:tcPr>
            <w:tcW w:w="720" w:type="dxa"/>
          </w:tcPr>
          <w:p w14:paraId="328F563E" w14:textId="77777777" w:rsidR="00F14C10" w:rsidRPr="001F7DC4" w:rsidRDefault="00F14C10" w:rsidP="00891B18">
            <w:pPr>
              <w:pStyle w:val="TableContent"/>
              <w:rPr>
                <w:sz w:val="18"/>
                <w:szCs w:val="18"/>
              </w:rPr>
            </w:pPr>
            <w:r w:rsidRPr="00B47F30">
              <w:rPr>
                <w:sz w:val="18"/>
                <w:szCs w:val="18"/>
              </w:rPr>
              <w:t>O</w:t>
            </w:r>
          </w:p>
        </w:tc>
        <w:tc>
          <w:tcPr>
            <w:tcW w:w="1080" w:type="dxa"/>
          </w:tcPr>
          <w:p w14:paraId="3FEC62AA"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6A91DAF0" w14:textId="77777777" w:rsidR="00F14C10" w:rsidRPr="001F7DC4" w:rsidRDefault="00F14C10" w:rsidP="00241BCB">
            <w:pPr>
              <w:pStyle w:val="TableContent"/>
              <w:jc w:val="left"/>
              <w:rPr>
                <w:sz w:val="18"/>
                <w:szCs w:val="18"/>
              </w:rPr>
            </w:pPr>
            <w:r w:rsidRPr="00B47F30">
              <w:rPr>
                <w:sz w:val="18"/>
                <w:szCs w:val="18"/>
              </w:rPr>
              <w:t xml:space="preserve">Container element which contains the </w:t>
            </w:r>
            <w:r w:rsidRPr="00346D5E">
              <w:rPr>
                <w:rFonts w:ascii="Courier New" w:hAnsi="Courier New" w:cs="Courier New"/>
                <w:sz w:val="18"/>
                <w:szCs w:val="18"/>
              </w:rPr>
              <w:t xml:space="preserve">Signature </w:t>
            </w:r>
            <w:r w:rsidRPr="00B47F30">
              <w:rPr>
                <w:sz w:val="18"/>
                <w:szCs w:val="18"/>
              </w:rPr>
              <w:t xml:space="preserve">element for the Delegated Signer. </w:t>
            </w:r>
            <w:proofErr w:type="spellStart"/>
            <w:proofErr w:type="gramStart"/>
            <w:r w:rsidRPr="00B47F30">
              <w:rPr>
                <w:rFonts w:ascii="Courier New" w:hAnsi="Courier New" w:cs="Courier New"/>
                <w:sz w:val="18"/>
                <w:szCs w:val="18"/>
              </w:rPr>
              <w:t>sdtc:signatureText</w:t>
            </w:r>
            <w:proofErr w:type="spellEnd"/>
            <w:proofErr w:type="gramEnd"/>
            <w:r w:rsidRPr="00B47F30">
              <w:rPr>
                <w:sz w:val="18"/>
                <w:szCs w:val="18"/>
              </w:rPr>
              <w:t xml:space="preserve"> must contain either the </w:t>
            </w:r>
            <w:proofErr w:type="spellStart"/>
            <w:r w:rsidRPr="00B47F30">
              <w:rPr>
                <w:rFonts w:ascii="Courier New" w:hAnsi="Courier New" w:cs="Courier New"/>
                <w:sz w:val="18"/>
                <w:szCs w:val="18"/>
              </w:rPr>
              <w:t>authorizedSigner</w:t>
            </w:r>
            <w:proofErr w:type="spellEnd"/>
            <w:r w:rsidRPr="00B47F30">
              <w:rPr>
                <w:sz w:val="18"/>
                <w:szCs w:val="18"/>
              </w:rPr>
              <w:t xml:space="preserve"> element or the </w:t>
            </w:r>
            <w:proofErr w:type="spellStart"/>
            <w:r w:rsidRPr="00B47F30">
              <w:rPr>
                <w:rFonts w:ascii="Courier New" w:hAnsi="Courier New" w:cs="Courier New"/>
                <w:sz w:val="18"/>
                <w:szCs w:val="18"/>
              </w:rPr>
              <w:t>delegatedSigner</w:t>
            </w:r>
            <w:proofErr w:type="spellEnd"/>
            <w:r w:rsidRPr="00B47F30">
              <w:rPr>
                <w:sz w:val="18"/>
                <w:szCs w:val="18"/>
              </w:rPr>
              <w:t xml:space="preserve"> element.</w:t>
            </w:r>
          </w:p>
        </w:tc>
        <w:tc>
          <w:tcPr>
            <w:tcW w:w="3568" w:type="dxa"/>
          </w:tcPr>
          <w:p w14:paraId="78891874" w14:textId="77777777" w:rsidR="00F14C10" w:rsidRPr="001F7DC4" w:rsidRDefault="00F14C10" w:rsidP="00CA6AED">
            <w:pPr>
              <w:pStyle w:val="TableContent"/>
              <w:keepNext/>
              <w:spacing w:line="200" w:lineRule="auto"/>
              <w:jc w:val="left"/>
              <w:outlineLvl w:val="5"/>
              <w:rPr>
                <w:sz w:val="18"/>
                <w:szCs w:val="18"/>
              </w:rPr>
            </w:pPr>
          </w:p>
        </w:tc>
      </w:tr>
      <w:tr w:rsidR="009E5718" w:rsidRPr="00B47F30" w14:paraId="031FC5FE" w14:textId="77777777" w:rsidTr="00B04F45">
        <w:trPr>
          <w:trHeight w:val="512"/>
          <w:jc w:val="center"/>
        </w:trPr>
        <w:tc>
          <w:tcPr>
            <w:tcW w:w="3388" w:type="dxa"/>
            <w:noWrap/>
          </w:tcPr>
          <w:p w14:paraId="3887651A" w14:textId="77777777" w:rsidR="00F14C10" w:rsidRPr="00A13978"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delegationofRights</w:t>
            </w:r>
            <w:proofErr w:type="spellEnd"/>
          </w:p>
        </w:tc>
        <w:tc>
          <w:tcPr>
            <w:tcW w:w="720" w:type="dxa"/>
          </w:tcPr>
          <w:p w14:paraId="3D3E5CBB" w14:textId="77777777" w:rsidR="00F14C10" w:rsidRPr="001F7DC4" w:rsidRDefault="00F14C10" w:rsidP="00891B18">
            <w:pPr>
              <w:pStyle w:val="TableContent"/>
              <w:rPr>
                <w:sz w:val="18"/>
                <w:szCs w:val="18"/>
              </w:rPr>
            </w:pPr>
            <w:r w:rsidRPr="00B47F30">
              <w:rPr>
                <w:sz w:val="18"/>
                <w:szCs w:val="18"/>
              </w:rPr>
              <w:t>R</w:t>
            </w:r>
          </w:p>
        </w:tc>
        <w:tc>
          <w:tcPr>
            <w:tcW w:w="1080" w:type="dxa"/>
          </w:tcPr>
          <w:p w14:paraId="1C7833F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A6DA5BA" w14:textId="77777777" w:rsidR="00F14C10" w:rsidRPr="001F7DC4" w:rsidRDefault="00F14C10" w:rsidP="009B5560">
            <w:pPr>
              <w:pStyle w:val="TableContent"/>
              <w:jc w:val="left"/>
              <w:rPr>
                <w:sz w:val="18"/>
                <w:szCs w:val="18"/>
              </w:rPr>
            </w:pPr>
            <w:r w:rsidRPr="00B47F30">
              <w:rPr>
                <w:sz w:val="18"/>
                <w:szCs w:val="18"/>
              </w:rPr>
              <w:t>Container element for the Delegation of Rights Artifact (SAML 2.0) elements.</w:t>
            </w:r>
          </w:p>
        </w:tc>
        <w:tc>
          <w:tcPr>
            <w:tcW w:w="3568" w:type="dxa"/>
          </w:tcPr>
          <w:p w14:paraId="6B7BB01A"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Required if the signer is a Delegated Signer</w:t>
            </w:r>
          </w:p>
        </w:tc>
      </w:tr>
      <w:tr w:rsidR="009E5718" w:rsidRPr="00B47F30" w14:paraId="2B6FE971" w14:textId="77777777" w:rsidTr="00B04F45">
        <w:trPr>
          <w:trHeight w:val="359"/>
          <w:jc w:val="center"/>
        </w:trPr>
        <w:tc>
          <w:tcPr>
            <w:tcW w:w="3388" w:type="dxa"/>
            <w:noWrap/>
          </w:tcPr>
          <w:p w14:paraId="74FB4E27" w14:textId="77777777" w:rsidR="00F14C10" w:rsidRPr="001F7DC4"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dorType</w:t>
            </w:r>
            <w:proofErr w:type="spellEnd"/>
          </w:p>
        </w:tc>
        <w:tc>
          <w:tcPr>
            <w:tcW w:w="720" w:type="dxa"/>
          </w:tcPr>
          <w:p w14:paraId="67F226CE" w14:textId="77777777" w:rsidR="00F14C10" w:rsidRPr="001F7DC4" w:rsidRDefault="00F14C10" w:rsidP="00891B18">
            <w:pPr>
              <w:pStyle w:val="TableContent"/>
              <w:rPr>
                <w:sz w:val="18"/>
                <w:szCs w:val="18"/>
              </w:rPr>
            </w:pPr>
            <w:r w:rsidRPr="00B47F30">
              <w:rPr>
                <w:sz w:val="18"/>
                <w:szCs w:val="18"/>
              </w:rPr>
              <w:t>R</w:t>
            </w:r>
          </w:p>
        </w:tc>
        <w:tc>
          <w:tcPr>
            <w:tcW w:w="1080" w:type="dxa"/>
          </w:tcPr>
          <w:p w14:paraId="4FC78853"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34C5A9AD" w14:textId="77777777" w:rsidR="00F14C10" w:rsidRPr="001F7DC4" w:rsidRDefault="00F14C10" w:rsidP="009B5560">
            <w:pPr>
              <w:pStyle w:val="TableContent"/>
              <w:jc w:val="left"/>
              <w:rPr>
                <w:sz w:val="18"/>
                <w:szCs w:val="18"/>
              </w:rPr>
            </w:pPr>
            <w:r w:rsidRPr="00B47F30">
              <w:rPr>
                <w:sz w:val="18"/>
                <w:szCs w:val="18"/>
              </w:rPr>
              <w:t xml:space="preserve">Indicates the type of delegation of rights being asserted. </w:t>
            </w:r>
          </w:p>
        </w:tc>
        <w:tc>
          <w:tcPr>
            <w:tcW w:w="3568" w:type="dxa"/>
          </w:tcPr>
          <w:p w14:paraId="1E0B1D4E" w14:textId="77777777" w:rsidR="00F14C10" w:rsidRPr="001F7DC4" w:rsidRDefault="00F14C10" w:rsidP="001F7DC4">
            <w:pPr>
              <w:pStyle w:val="TableContent"/>
              <w:keepNext/>
              <w:spacing w:line="200" w:lineRule="auto"/>
              <w:jc w:val="left"/>
              <w:outlineLvl w:val="5"/>
              <w:rPr>
                <w:sz w:val="18"/>
                <w:szCs w:val="18"/>
              </w:rPr>
            </w:pPr>
            <w:r w:rsidRPr="00B47F30">
              <w:rPr>
                <w:bCs w:val="0"/>
                <w:sz w:val="18"/>
                <w:szCs w:val="18"/>
              </w:rPr>
              <w:t xml:space="preserve">Required if the </w:t>
            </w:r>
            <w:proofErr w:type="spellStart"/>
            <w:r w:rsidRPr="00B47F30">
              <w:rPr>
                <w:rFonts w:ascii="Courier New" w:hAnsi="Courier New" w:cs="Courier New"/>
                <w:bCs w:val="0"/>
                <w:sz w:val="18"/>
                <w:szCs w:val="18"/>
              </w:rPr>
              <w:t>delegationofRights</w:t>
            </w:r>
            <w:proofErr w:type="spellEnd"/>
            <w:r w:rsidRPr="00B47F30">
              <w:rPr>
                <w:bCs w:val="0"/>
                <w:sz w:val="18"/>
                <w:szCs w:val="18"/>
              </w:rPr>
              <w:t xml:space="preserve"> element is present. See </w:t>
            </w:r>
            <w:r w:rsidR="00147B50">
              <w:fldChar w:fldCharType="begin"/>
            </w:r>
            <w:r w:rsidR="00147B50">
              <w:instrText xml:space="preserve"> REF _Ref370824167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4.</w:t>
            </w:r>
            <w:r w:rsidR="008C7430" w:rsidRPr="008C7430">
              <w:rPr>
                <w:rFonts w:cs="Lucida Sans Unicode"/>
                <w:sz w:val="18"/>
                <w:szCs w:val="18"/>
              </w:rPr>
              <w:t xml:space="preserve"> Code Sets</w:t>
            </w:r>
            <w:r w:rsidR="00147B50">
              <w:fldChar w:fldCharType="end"/>
            </w:r>
            <w:r w:rsidRPr="00B47F30">
              <w:rPr>
                <w:sz w:val="18"/>
                <w:szCs w:val="18"/>
              </w:rPr>
              <w:t xml:space="preserve">: </w:t>
            </w:r>
            <w:proofErr w:type="spellStart"/>
            <w:r w:rsidRPr="00B47F30">
              <w:rPr>
                <w:sz w:val="18"/>
                <w:szCs w:val="18"/>
              </w:rPr>
              <w:t>dorType</w:t>
            </w:r>
            <w:proofErr w:type="spellEnd"/>
            <w:r w:rsidRPr="00B47F30">
              <w:rPr>
                <w:sz w:val="18"/>
                <w:szCs w:val="18"/>
              </w:rPr>
              <w:t xml:space="preserve"> for values. </w:t>
            </w:r>
          </w:p>
        </w:tc>
      </w:tr>
      <w:tr w:rsidR="009E5718" w:rsidRPr="00B47F30" w14:paraId="6DDDAB71" w14:textId="77777777" w:rsidTr="00B04F45">
        <w:trPr>
          <w:trHeight w:val="359"/>
          <w:jc w:val="center"/>
        </w:trPr>
        <w:tc>
          <w:tcPr>
            <w:tcW w:w="3388" w:type="dxa"/>
            <w:noWrap/>
          </w:tcPr>
          <w:p w14:paraId="7F5B5F0D" w14:textId="77777777" w:rsidR="00F14C10" w:rsidRPr="00A13978" w:rsidRDefault="00F14C10" w:rsidP="009E45BB">
            <w:pPr>
              <w:pStyle w:val="TableContent"/>
              <w:jc w:val="left"/>
              <w:rPr>
                <w:rFonts w:ascii="Courier New" w:hAnsi="Courier New" w:cs="Courier New"/>
                <w:sz w:val="18"/>
                <w:szCs w:val="18"/>
              </w:rPr>
            </w:pPr>
            <w:r w:rsidRPr="00A13978">
              <w:rPr>
                <w:rFonts w:ascii="Courier New" w:hAnsi="Courier New" w:cs="Courier New"/>
                <w:sz w:val="18"/>
                <w:szCs w:val="18"/>
              </w:rPr>
              <w:t>*</w:t>
            </w:r>
            <w:proofErr w:type="spellStart"/>
            <w:r w:rsidRPr="00A13978">
              <w:rPr>
                <w:rFonts w:ascii="Courier New" w:hAnsi="Courier New" w:cs="Courier New"/>
                <w:sz w:val="18"/>
                <w:szCs w:val="18"/>
              </w:rPr>
              <w:t>dorValidation</w:t>
            </w:r>
            <w:proofErr w:type="spellEnd"/>
          </w:p>
        </w:tc>
        <w:tc>
          <w:tcPr>
            <w:tcW w:w="720" w:type="dxa"/>
          </w:tcPr>
          <w:p w14:paraId="6F5A6F1B" w14:textId="77777777" w:rsidR="00F14C10" w:rsidRPr="001F7DC4" w:rsidRDefault="00F14C10" w:rsidP="00891B18">
            <w:pPr>
              <w:pStyle w:val="TableContent"/>
              <w:rPr>
                <w:sz w:val="18"/>
                <w:szCs w:val="18"/>
              </w:rPr>
            </w:pPr>
            <w:r w:rsidRPr="00B47F30">
              <w:rPr>
                <w:sz w:val="18"/>
                <w:szCs w:val="18"/>
              </w:rPr>
              <w:t>R</w:t>
            </w:r>
          </w:p>
        </w:tc>
        <w:tc>
          <w:tcPr>
            <w:tcW w:w="1080" w:type="dxa"/>
          </w:tcPr>
          <w:p w14:paraId="7B654289" w14:textId="77777777" w:rsidR="00F14C10" w:rsidRPr="001F7DC4" w:rsidRDefault="00F14C10" w:rsidP="00891B18">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76B678FA" w14:textId="77777777" w:rsidR="00F14C10" w:rsidRPr="001F7DC4" w:rsidRDefault="00F14C10" w:rsidP="009B5560">
            <w:pPr>
              <w:pStyle w:val="TableContent"/>
              <w:jc w:val="left"/>
              <w:rPr>
                <w:sz w:val="18"/>
                <w:szCs w:val="18"/>
              </w:rPr>
            </w:pPr>
            <w:r w:rsidRPr="00B47F30">
              <w:rPr>
                <w:sz w:val="18"/>
                <w:szCs w:val="18"/>
              </w:rPr>
              <w:t>Container element for Delegation Validator XAdES signature artifact</w:t>
            </w:r>
          </w:p>
        </w:tc>
        <w:tc>
          <w:tcPr>
            <w:tcW w:w="3568" w:type="dxa"/>
          </w:tcPr>
          <w:p w14:paraId="514C0EB9" w14:textId="77777777" w:rsidR="00F14C10" w:rsidRPr="00A13978" w:rsidRDefault="00F14C10" w:rsidP="00101573">
            <w:pPr>
              <w:pStyle w:val="TableContent"/>
              <w:jc w:val="left"/>
              <w:rPr>
                <w:sz w:val="18"/>
                <w:szCs w:val="18"/>
              </w:rPr>
            </w:pPr>
          </w:p>
        </w:tc>
      </w:tr>
      <w:tr w:rsidR="009E5718" w:rsidRPr="00B47F30" w14:paraId="563A0E1E" w14:textId="77777777" w:rsidTr="00B04F45">
        <w:trPr>
          <w:trHeight w:val="359"/>
          <w:jc w:val="center"/>
        </w:trPr>
        <w:tc>
          <w:tcPr>
            <w:tcW w:w="3388" w:type="dxa"/>
            <w:noWrap/>
          </w:tcPr>
          <w:p w14:paraId="6C06FEE4" w14:textId="77777777" w:rsidR="00F14C10" w:rsidRPr="00B47F30" w:rsidRDefault="00F14C10" w:rsidP="009E45BB">
            <w:pPr>
              <w:pStyle w:val="TableContent"/>
              <w:jc w:val="left"/>
              <w:rPr>
                <w:rFonts w:ascii="Courier New" w:hAnsi="Courier New" w:cs="Courier New"/>
                <w:sz w:val="18"/>
                <w:szCs w:val="18"/>
              </w:rPr>
            </w:pPr>
            <w:r w:rsidRPr="00B47F30">
              <w:rPr>
                <w:rFonts w:ascii="Courier New" w:hAnsi="Courier New" w:cs="Courier New"/>
                <w:sz w:val="18"/>
                <w:szCs w:val="18"/>
              </w:rPr>
              <w:t>Signature</w:t>
            </w:r>
          </w:p>
        </w:tc>
        <w:tc>
          <w:tcPr>
            <w:tcW w:w="720" w:type="dxa"/>
          </w:tcPr>
          <w:p w14:paraId="636D5FF2" w14:textId="77777777" w:rsidR="00F14C10" w:rsidRPr="00A13978" w:rsidDel="001B25D6" w:rsidRDefault="00F14C10" w:rsidP="00891B18">
            <w:pPr>
              <w:pStyle w:val="TableContent"/>
              <w:rPr>
                <w:sz w:val="18"/>
                <w:szCs w:val="18"/>
              </w:rPr>
            </w:pPr>
            <w:r w:rsidRPr="00A13978">
              <w:rPr>
                <w:sz w:val="18"/>
                <w:szCs w:val="18"/>
              </w:rPr>
              <w:t>O</w:t>
            </w:r>
          </w:p>
        </w:tc>
        <w:tc>
          <w:tcPr>
            <w:tcW w:w="1080" w:type="dxa"/>
          </w:tcPr>
          <w:p w14:paraId="7606AF23" w14:textId="77777777" w:rsidR="00F14C10" w:rsidRPr="001F7DC4" w:rsidDel="001B25D6" w:rsidRDefault="00F14C10" w:rsidP="00891B18">
            <w:pPr>
              <w:pStyle w:val="TableContent"/>
              <w:rPr>
                <w:sz w:val="18"/>
                <w:szCs w:val="18"/>
              </w:rPr>
            </w:pPr>
            <w:r w:rsidRPr="00B47F30">
              <w:rPr>
                <w:sz w:val="18"/>
                <w:szCs w:val="18"/>
              </w:rPr>
              <w:t>[</w:t>
            </w:r>
            <w:proofErr w:type="gramStart"/>
            <w:r w:rsidRPr="00B47F30">
              <w:rPr>
                <w:sz w:val="18"/>
                <w:szCs w:val="18"/>
              </w:rPr>
              <w:t>0..</w:t>
            </w:r>
            <w:proofErr w:type="gramEnd"/>
            <w:r w:rsidRPr="00B47F30">
              <w:rPr>
                <w:sz w:val="18"/>
                <w:szCs w:val="18"/>
              </w:rPr>
              <w:t>1]</w:t>
            </w:r>
          </w:p>
        </w:tc>
        <w:tc>
          <w:tcPr>
            <w:tcW w:w="4680" w:type="dxa"/>
          </w:tcPr>
          <w:p w14:paraId="7979C4F4" w14:textId="77777777" w:rsidR="00F14C10" w:rsidRPr="001F7DC4" w:rsidRDefault="00F14C10" w:rsidP="00241BCB">
            <w:pPr>
              <w:pStyle w:val="TableContent"/>
              <w:jc w:val="left"/>
              <w:rPr>
                <w:sz w:val="18"/>
                <w:szCs w:val="18"/>
              </w:rPr>
            </w:pPr>
            <w:r w:rsidRPr="00B47F30">
              <w:rPr>
                <w:sz w:val="18"/>
                <w:szCs w:val="18"/>
              </w:rPr>
              <w:t>Root element of an XML digital signature</w:t>
            </w:r>
          </w:p>
        </w:tc>
        <w:tc>
          <w:tcPr>
            <w:tcW w:w="3568" w:type="dxa"/>
          </w:tcPr>
          <w:p w14:paraId="4F85AC9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B47F30" w14:paraId="26E5E032" w14:textId="77777777" w:rsidTr="00B04F45">
        <w:trPr>
          <w:trHeight w:val="359"/>
          <w:jc w:val="center"/>
        </w:trPr>
        <w:tc>
          <w:tcPr>
            <w:tcW w:w="3388" w:type="dxa"/>
            <w:noWrap/>
          </w:tcPr>
          <w:p w14:paraId="0C3C6DC4"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SignedInfo</w:t>
            </w:r>
            <w:proofErr w:type="spellEnd"/>
          </w:p>
        </w:tc>
        <w:tc>
          <w:tcPr>
            <w:tcW w:w="720" w:type="dxa"/>
          </w:tcPr>
          <w:p w14:paraId="054BBC04" w14:textId="77777777" w:rsidR="00F14C10" w:rsidRPr="00A13978" w:rsidDel="001B25D6" w:rsidRDefault="00F14C10" w:rsidP="00B04817">
            <w:pPr>
              <w:pStyle w:val="TableContent"/>
              <w:rPr>
                <w:sz w:val="18"/>
                <w:szCs w:val="18"/>
              </w:rPr>
            </w:pPr>
            <w:r w:rsidRPr="00A13978">
              <w:rPr>
                <w:sz w:val="18"/>
                <w:szCs w:val="18"/>
              </w:rPr>
              <w:t>R</w:t>
            </w:r>
          </w:p>
        </w:tc>
        <w:tc>
          <w:tcPr>
            <w:tcW w:w="1080" w:type="dxa"/>
          </w:tcPr>
          <w:p w14:paraId="4578A7B1" w14:textId="77777777" w:rsidR="00F14C10" w:rsidRPr="001F7DC4" w:rsidDel="001B25D6" w:rsidRDefault="00F14C10" w:rsidP="00B04817">
            <w:pPr>
              <w:pStyle w:val="TableContent"/>
              <w:rPr>
                <w:sz w:val="18"/>
                <w:szCs w:val="18"/>
              </w:rPr>
            </w:pPr>
            <w:r w:rsidRPr="00B47F30">
              <w:rPr>
                <w:sz w:val="18"/>
                <w:szCs w:val="18"/>
              </w:rPr>
              <w:t>[</w:t>
            </w:r>
            <w:proofErr w:type="gramStart"/>
            <w:r w:rsidRPr="00B47F30">
              <w:rPr>
                <w:sz w:val="18"/>
                <w:szCs w:val="18"/>
              </w:rPr>
              <w:t>1..</w:t>
            </w:r>
            <w:proofErr w:type="gramEnd"/>
            <w:r w:rsidRPr="00B47F30">
              <w:rPr>
                <w:sz w:val="18"/>
                <w:szCs w:val="18"/>
              </w:rPr>
              <w:t>1]</w:t>
            </w:r>
          </w:p>
        </w:tc>
        <w:tc>
          <w:tcPr>
            <w:tcW w:w="4680" w:type="dxa"/>
          </w:tcPr>
          <w:p w14:paraId="40C5FAA8" w14:textId="77777777" w:rsidR="00F14C10" w:rsidRPr="001F7DC4" w:rsidRDefault="00F14C10" w:rsidP="00B04817">
            <w:pPr>
              <w:pStyle w:val="TableContent"/>
              <w:jc w:val="left"/>
              <w:rPr>
                <w:sz w:val="18"/>
                <w:szCs w:val="18"/>
              </w:rPr>
            </w:pPr>
            <w:r w:rsidRPr="00B47F30">
              <w:rPr>
                <w:sz w:val="18"/>
                <w:szCs w:val="18"/>
              </w:rPr>
              <w:t>Used to specify the canonicalization algorithm, a signature algorithm, and one or more references</w:t>
            </w:r>
          </w:p>
        </w:tc>
        <w:tc>
          <w:tcPr>
            <w:tcW w:w="3568" w:type="dxa"/>
          </w:tcPr>
          <w:p w14:paraId="062DD235" w14:textId="77777777" w:rsidR="00F14C10" w:rsidRPr="001F7DC4" w:rsidRDefault="00F14C10" w:rsidP="00B04817">
            <w:pPr>
              <w:pStyle w:val="TableContent"/>
              <w:jc w:val="left"/>
              <w:rPr>
                <w:sz w:val="18"/>
                <w:szCs w:val="18"/>
              </w:rPr>
            </w:pPr>
            <w:r w:rsidRPr="00B47F30">
              <w:rPr>
                <w:sz w:val="18"/>
                <w:szCs w:val="18"/>
              </w:rPr>
              <w:t xml:space="preserve">May also contain an optional </w:t>
            </w:r>
            <w:r w:rsidRPr="00B47F30">
              <w:rPr>
                <w:rFonts w:ascii="Courier New" w:hAnsi="Courier New" w:cs="Courier New"/>
                <w:sz w:val="18"/>
                <w:szCs w:val="18"/>
              </w:rPr>
              <w:t>ID</w:t>
            </w:r>
            <w:r w:rsidRPr="00B47F30">
              <w:rPr>
                <w:sz w:val="18"/>
                <w:szCs w:val="18"/>
              </w:rPr>
              <w:t xml:space="preserve"> attribute that will allow it to be referenced by other signatures and objects.</w:t>
            </w:r>
          </w:p>
        </w:tc>
      </w:tr>
      <w:tr w:rsidR="009E5718" w:rsidRPr="0097283F" w14:paraId="0FACAA8C" w14:textId="77777777" w:rsidTr="00B04F45">
        <w:trPr>
          <w:trHeight w:val="359"/>
          <w:jc w:val="center"/>
        </w:trPr>
        <w:tc>
          <w:tcPr>
            <w:tcW w:w="3388" w:type="dxa"/>
            <w:noWrap/>
          </w:tcPr>
          <w:p w14:paraId="5BD6A6B1" w14:textId="77777777" w:rsidR="00F14C10" w:rsidRPr="00B47F30" w:rsidRDefault="00F14C10" w:rsidP="00B0481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CanonicalizationMethod</w:t>
            </w:r>
            <w:proofErr w:type="spellEnd"/>
          </w:p>
        </w:tc>
        <w:tc>
          <w:tcPr>
            <w:tcW w:w="720" w:type="dxa"/>
          </w:tcPr>
          <w:p w14:paraId="54C5CDE9" w14:textId="77777777" w:rsidR="00F14C10" w:rsidRPr="00B47F30" w:rsidDel="001B25D6" w:rsidRDefault="00F14C10" w:rsidP="00B04817">
            <w:pPr>
              <w:pStyle w:val="TableContent"/>
              <w:rPr>
                <w:sz w:val="18"/>
                <w:szCs w:val="18"/>
              </w:rPr>
            </w:pPr>
            <w:r w:rsidRPr="00B47F30">
              <w:rPr>
                <w:sz w:val="18"/>
                <w:szCs w:val="18"/>
              </w:rPr>
              <w:t>R</w:t>
            </w:r>
          </w:p>
        </w:tc>
        <w:tc>
          <w:tcPr>
            <w:tcW w:w="1080" w:type="dxa"/>
          </w:tcPr>
          <w:p w14:paraId="437935EA" w14:textId="77777777" w:rsidR="00F14C10" w:rsidRPr="00A13978" w:rsidDel="001B25D6" w:rsidRDefault="00F14C10"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C163CC8" w14:textId="77777777" w:rsidR="00F14C10" w:rsidRPr="001F7DC4" w:rsidRDefault="00F14C10" w:rsidP="00B04817">
            <w:pPr>
              <w:pStyle w:val="TableContent"/>
              <w:jc w:val="left"/>
              <w:rPr>
                <w:sz w:val="18"/>
                <w:szCs w:val="18"/>
              </w:rPr>
            </w:pPr>
            <w:r w:rsidRPr="00B47F30">
              <w:rPr>
                <w:sz w:val="18"/>
                <w:szCs w:val="18"/>
              </w:rPr>
              <w:t>Specifies the canonicalization algorithm applied to the </w:t>
            </w:r>
            <w:proofErr w:type="spellStart"/>
            <w:r w:rsidRPr="00B47F30">
              <w:rPr>
                <w:rFonts w:ascii="Courier New" w:hAnsi="Courier New" w:cs="Courier New"/>
                <w:sz w:val="18"/>
                <w:szCs w:val="18"/>
              </w:rPr>
              <w:t>SignedInfo</w:t>
            </w:r>
            <w:proofErr w:type="spellEnd"/>
            <w:r w:rsidRPr="00B47F30">
              <w:rPr>
                <w:sz w:val="18"/>
                <w:szCs w:val="18"/>
              </w:rPr>
              <w:t> element prior to performing signature calculations. Indicates method used for canonicalizing XML node sets resulting after retrieving (and processing when required) the data objects covered by the time-stamp token(s)</w:t>
            </w:r>
          </w:p>
        </w:tc>
        <w:tc>
          <w:tcPr>
            <w:tcW w:w="3568" w:type="dxa"/>
          </w:tcPr>
          <w:p w14:paraId="1C269847" w14:textId="77777777" w:rsidR="00F14C10" w:rsidRPr="001F7DC4" w:rsidRDefault="00F14C10" w:rsidP="00B04817">
            <w:pPr>
              <w:pStyle w:val="TableContent"/>
              <w:jc w:val="left"/>
              <w:rPr>
                <w:sz w:val="18"/>
                <w:szCs w:val="18"/>
              </w:rPr>
            </w:pPr>
            <w:r w:rsidRPr="00B47F30">
              <w:rPr>
                <w:sz w:val="18"/>
                <w:szCs w:val="18"/>
              </w:rPr>
              <w:t xml:space="preserve">When not present, the standard canonicalization method as specified by XML-DSIG </w:t>
            </w:r>
            <w:r w:rsidRPr="00B47F30">
              <w:rPr>
                <w:i/>
                <w:sz w:val="18"/>
                <w:szCs w:val="18"/>
              </w:rPr>
              <w:t>MUST</w:t>
            </w:r>
            <w:r w:rsidRPr="00B47F30">
              <w:rPr>
                <w:sz w:val="18"/>
                <w:szCs w:val="18"/>
              </w:rPr>
              <w:t xml:space="preserve"> be used</w:t>
            </w:r>
          </w:p>
        </w:tc>
      </w:tr>
      <w:tr w:rsidR="009E5718" w:rsidRPr="0097283F" w14:paraId="57BB9E68" w14:textId="77777777" w:rsidTr="00B04F45">
        <w:trPr>
          <w:trHeight w:val="359"/>
          <w:jc w:val="center"/>
        </w:trPr>
        <w:tc>
          <w:tcPr>
            <w:tcW w:w="3388" w:type="dxa"/>
            <w:noWrap/>
          </w:tcPr>
          <w:p w14:paraId="6E176CA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SignatureMethod</w:t>
            </w:r>
            <w:proofErr w:type="spellEnd"/>
          </w:p>
        </w:tc>
        <w:tc>
          <w:tcPr>
            <w:tcW w:w="720" w:type="dxa"/>
          </w:tcPr>
          <w:p w14:paraId="13B08B41"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76DAF9D4"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49AF2337" w14:textId="77777777" w:rsidR="00F14C10" w:rsidRPr="001F7DC4" w:rsidRDefault="00F14C10" w:rsidP="008330D8">
            <w:pPr>
              <w:pStyle w:val="TableContent"/>
              <w:jc w:val="left"/>
              <w:rPr>
                <w:sz w:val="18"/>
                <w:szCs w:val="18"/>
              </w:rPr>
            </w:pPr>
            <w:r w:rsidRPr="00B47F30">
              <w:rPr>
                <w:sz w:val="18"/>
                <w:szCs w:val="18"/>
              </w:rPr>
              <w:t>Specifies the algorithm used for digital signature generation and validation.</w:t>
            </w:r>
          </w:p>
        </w:tc>
        <w:tc>
          <w:tcPr>
            <w:tcW w:w="3568" w:type="dxa"/>
          </w:tcPr>
          <w:p w14:paraId="5EE6CFB8" w14:textId="77777777" w:rsidR="00F14C10" w:rsidRPr="001F7DC4" w:rsidRDefault="00F14C10" w:rsidP="009E0CC7">
            <w:pPr>
              <w:pStyle w:val="TableContent"/>
              <w:jc w:val="left"/>
              <w:rPr>
                <w:sz w:val="18"/>
                <w:szCs w:val="18"/>
              </w:rPr>
            </w:pPr>
            <w:r w:rsidRPr="00B47F30">
              <w:rPr>
                <w:sz w:val="18"/>
                <w:szCs w:val="18"/>
              </w:rPr>
              <w:t>This algorithm identifies all cryptographic functions involved in the signature operation (e.g. hashing, public key algorithms, MACs, padding, etc.)</w:t>
            </w:r>
          </w:p>
        </w:tc>
      </w:tr>
      <w:tr w:rsidR="009E5718" w:rsidRPr="0097283F" w14:paraId="5AB4779A" w14:textId="77777777" w:rsidTr="00B04F45">
        <w:trPr>
          <w:trHeight w:val="359"/>
          <w:jc w:val="center"/>
        </w:trPr>
        <w:tc>
          <w:tcPr>
            <w:tcW w:w="3388" w:type="dxa"/>
            <w:noWrap/>
          </w:tcPr>
          <w:p w14:paraId="53B8F072"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Reference</w:t>
            </w:r>
          </w:p>
        </w:tc>
        <w:tc>
          <w:tcPr>
            <w:tcW w:w="720" w:type="dxa"/>
          </w:tcPr>
          <w:p w14:paraId="78ED1822"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3AC3BE92"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272C860" w14:textId="77777777" w:rsidR="00F14C10" w:rsidRPr="001F7DC4" w:rsidRDefault="00F14C10" w:rsidP="008330D8">
            <w:pPr>
              <w:pStyle w:val="TableContent"/>
              <w:jc w:val="left"/>
              <w:rPr>
                <w:sz w:val="18"/>
                <w:szCs w:val="18"/>
              </w:rPr>
            </w:pPr>
            <w:r w:rsidRPr="00B47F30">
              <w:rPr>
                <w:sz w:val="18"/>
                <w:szCs w:val="18"/>
              </w:rPr>
              <w:t>Specifies a digest algorithm and digest value, and optionally an identifier of the object being signed, the type of the object, and/or a list of transforms to be applied prior to digesting. The identification (</w:t>
            </w:r>
            <w:r w:rsidRPr="00B47F30">
              <w:rPr>
                <w:rFonts w:ascii="Courier New" w:hAnsi="Courier New" w:cs="Courier New"/>
                <w:sz w:val="18"/>
                <w:szCs w:val="18"/>
              </w:rPr>
              <w:t>URI</w:t>
            </w:r>
            <w:r w:rsidRPr="00B47F30">
              <w:rPr>
                <w:sz w:val="18"/>
                <w:szCs w:val="18"/>
              </w:rPr>
              <w:t>) and transforms describe how the digested content was created.</w:t>
            </w:r>
          </w:p>
        </w:tc>
        <w:tc>
          <w:tcPr>
            <w:tcW w:w="3568" w:type="dxa"/>
          </w:tcPr>
          <w:p w14:paraId="087DBC7B" w14:textId="77777777" w:rsidR="00F14C10" w:rsidRPr="001F7DC4" w:rsidRDefault="00F14C10" w:rsidP="008330D8">
            <w:pPr>
              <w:pStyle w:val="TableContent"/>
              <w:jc w:val="left"/>
              <w:rPr>
                <w:sz w:val="18"/>
                <w:szCs w:val="18"/>
              </w:rPr>
            </w:pPr>
            <w:r w:rsidRPr="00B47F30">
              <w:rPr>
                <w:sz w:val="18"/>
                <w:szCs w:val="18"/>
              </w:rPr>
              <w:t>The </w:t>
            </w:r>
            <w:r w:rsidRPr="00B47F30">
              <w:rPr>
                <w:rFonts w:ascii="Courier New" w:hAnsi="Courier New" w:cs="Courier New"/>
                <w:sz w:val="18"/>
                <w:szCs w:val="18"/>
              </w:rPr>
              <w:t>Type</w:t>
            </w:r>
            <w:r w:rsidRPr="00B47F30">
              <w:rPr>
                <w:sz w:val="18"/>
                <w:szCs w:val="18"/>
              </w:rPr>
              <w:t xml:space="preserve"> attribute facilitates the processing of referenced data. An optional </w:t>
            </w:r>
            <w:r w:rsidRPr="00B47F30">
              <w:rPr>
                <w:rFonts w:ascii="Courier New" w:hAnsi="Courier New" w:cs="Courier New"/>
                <w:sz w:val="18"/>
                <w:szCs w:val="18"/>
              </w:rPr>
              <w:t>ID</w:t>
            </w:r>
            <w:r w:rsidRPr="00B47F30">
              <w:rPr>
                <w:sz w:val="18"/>
                <w:szCs w:val="18"/>
              </w:rPr>
              <w:t xml:space="preserve"> attribute permits a </w:t>
            </w:r>
            <w:r w:rsidRPr="00B47F30">
              <w:rPr>
                <w:rFonts w:ascii="Courier New" w:hAnsi="Courier New" w:cs="Courier New"/>
                <w:sz w:val="18"/>
                <w:szCs w:val="18"/>
              </w:rPr>
              <w:t>Reference</w:t>
            </w:r>
            <w:r w:rsidRPr="00B47F30">
              <w:rPr>
                <w:sz w:val="18"/>
                <w:szCs w:val="18"/>
              </w:rPr>
              <w:t> to be referenced from elsewhere.</w:t>
            </w:r>
          </w:p>
        </w:tc>
      </w:tr>
      <w:tr w:rsidR="009E5718" w:rsidRPr="0097283F" w14:paraId="238FD0DD" w14:textId="77777777" w:rsidTr="00B04F45">
        <w:trPr>
          <w:trHeight w:val="359"/>
          <w:jc w:val="center"/>
        </w:trPr>
        <w:tc>
          <w:tcPr>
            <w:tcW w:w="3388" w:type="dxa"/>
            <w:noWrap/>
          </w:tcPr>
          <w:p w14:paraId="585D3344"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Transforms</w:t>
            </w:r>
          </w:p>
        </w:tc>
        <w:tc>
          <w:tcPr>
            <w:tcW w:w="720" w:type="dxa"/>
          </w:tcPr>
          <w:p w14:paraId="0A848A94" w14:textId="77777777" w:rsidR="00F14C10" w:rsidRPr="00B47F30" w:rsidDel="001B25D6" w:rsidRDefault="00F14C10" w:rsidP="009E0CC7">
            <w:pPr>
              <w:pStyle w:val="TableContent"/>
              <w:rPr>
                <w:sz w:val="18"/>
                <w:szCs w:val="18"/>
              </w:rPr>
            </w:pPr>
            <w:r w:rsidRPr="00B47F30">
              <w:rPr>
                <w:sz w:val="18"/>
                <w:szCs w:val="18"/>
              </w:rPr>
              <w:t>RE</w:t>
            </w:r>
          </w:p>
        </w:tc>
        <w:tc>
          <w:tcPr>
            <w:tcW w:w="1080" w:type="dxa"/>
          </w:tcPr>
          <w:p w14:paraId="19C4FF33"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57EFA2E" w14:textId="77777777" w:rsidR="00F14C10" w:rsidRPr="001F7DC4" w:rsidRDefault="00F14C10" w:rsidP="009E0CC7">
            <w:pPr>
              <w:pStyle w:val="TableContent"/>
              <w:jc w:val="left"/>
              <w:rPr>
                <w:sz w:val="18"/>
                <w:szCs w:val="18"/>
              </w:rPr>
            </w:pPr>
            <w:r w:rsidRPr="00B47F30">
              <w:rPr>
                <w:sz w:val="18"/>
                <w:szCs w:val="18"/>
              </w:rPr>
              <w:t xml:space="preserve">Contains an ordered list of </w:t>
            </w:r>
            <w:r w:rsidRPr="00B47F30">
              <w:rPr>
                <w:rFonts w:ascii="Courier New" w:hAnsi="Courier New" w:cs="Courier New"/>
                <w:sz w:val="18"/>
                <w:szCs w:val="18"/>
              </w:rPr>
              <w:t>Transform</w:t>
            </w:r>
            <w:r w:rsidRPr="00B47F30">
              <w:rPr>
                <w:sz w:val="18"/>
                <w:szCs w:val="18"/>
              </w:rPr>
              <w:t xml:space="preserve"> elements</w:t>
            </w:r>
          </w:p>
        </w:tc>
        <w:tc>
          <w:tcPr>
            <w:tcW w:w="3568" w:type="dxa"/>
          </w:tcPr>
          <w:p w14:paraId="6350887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6A8392CE" w14:textId="77777777" w:rsidTr="00B04F45">
        <w:trPr>
          <w:trHeight w:val="359"/>
          <w:jc w:val="center"/>
        </w:trPr>
        <w:tc>
          <w:tcPr>
            <w:tcW w:w="3388" w:type="dxa"/>
            <w:noWrap/>
          </w:tcPr>
          <w:p w14:paraId="5F4C7863" w14:textId="77777777" w:rsidR="00F14C10" w:rsidRPr="00B47F30" w:rsidRDefault="00F14C10" w:rsidP="009E0CC7">
            <w:pPr>
              <w:pStyle w:val="TableContent"/>
              <w:jc w:val="left"/>
              <w:rPr>
                <w:rFonts w:ascii="Courier New" w:hAnsi="Courier New" w:cs="Courier New"/>
                <w:sz w:val="18"/>
                <w:szCs w:val="18"/>
              </w:rPr>
            </w:pPr>
            <w:r w:rsidRPr="00B47F30">
              <w:rPr>
                <w:rFonts w:ascii="Courier New" w:hAnsi="Courier New" w:cs="Courier New"/>
                <w:sz w:val="18"/>
                <w:szCs w:val="18"/>
              </w:rPr>
              <w:t>Transform</w:t>
            </w:r>
          </w:p>
        </w:tc>
        <w:tc>
          <w:tcPr>
            <w:tcW w:w="720" w:type="dxa"/>
          </w:tcPr>
          <w:p w14:paraId="13B36075" w14:textId="77777777" w:rsidR="00F14C10" w:rsidRPr="00B47F30" w:rsidRDefault="00F14C10" w:rsidP="009E0CC7">
            <w:pPr>
              <w:pStyle w:val="TableContent"/>
              <w:rPr>
                <w:sz w:val="18"/>
                <w:szCs w:val="18"/>
              </w:rPr>
            </w:pPr>
            <w:r w:rsidRPr="00B47F30">
              <w:rPr>
                <w:sz w:val="18"/>
                <w:szCs w:val="18"/>
              </w:rPr>
              <w:t>R</w:t>
            </w:r>
          </w:p>
        </w:tc>
        <w:tc>
          <w:tcPr>
            <w:tcW w:w="1080" w:type="dxa"/>
          </w:tcPr>
          <w:p w14:paraId="638830F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7ACB19A4" w14:textId="77777777" w:rsidR="00F14C10" w:rsidRPr="001F7DC4" w:rsidRDefault="00F14C10" w:rsidP="006403E9">
            <w:pPr>
              <w:pStyle w:val="TableContent"/>
              <w:jc w:val="left"/>
              <w:rPr>
                <w:sz w:val="18"/>
                <w:szCs w:val="18"/>
              </w:rPr>
            </w:pPr>
            <w:r w:rsidRPr="00B47F30">
              <w:rPr>
                <w:sz w:val="18"/>
                <w:szCs w:val="18"/>
              </w:rPr>
              <w:t>Describes how the signer obtained the data object that was digested. The output of each </w:t>
            </w:r>
            <w:r w:rsidRPr="00B47F30">
              <w:rPr>
                <w:rFonts w:ascii="Courier New" w:hAnsi="Courier New" w:cs="Courier New"/>
                <w:sz w:val="18"/>
                <w:szCs w:val="18"/>
              </w:rPr>
              <w:t>Transform</w:t>
            </w:r>
            <w:r w:rsidRPr="00B47F30">
              <w:rPr>
                <w:sz w:val="18"/>
                <w:szCs w:val="18"/>
              </w:rPr>
              <w:t> serves as input to the next </w:t>
            </w:r>
            <w:r w:rsidRPr="00B47F30">
              <w:rPr>
                <w:rFonts w:ascii="Courier New" w:hAnsi="Courier New" w:cs="Courier New"/>
                <w:sz w:val="18"/>
                <w:szCs w:val="18"/>
              </w:rPr>
              <w:t>Transform</w:t>
            </w:r>
            <w:r w:rsidRPr="00B47F30">
              <w:rPr>
                <w:sz w:val="18"/>
                <w:szCs w:val="18"/>
              </w:rPr>
              <w:t>. The input to the first Transform is the result of dereferencing the </w:t>
            </w:r>
            <w:r w:rsidRPr="00B47F30">
              <w:rPr>
                <w:rFonts w:ascii="Courier New" w:hAnsi="Courier New" w:cs="Courier New"/>
                <w:sz w:val="18"/>
                <w:szCs w:val="18"/>
              </w:rPr>
              <w:t>URI</w:t>
            </w:r>
            <w:r w:rsidRPr="00B47F30">
              <w:rPr>
                <w:sz w:val="18"/>
                <w:szCs w:val="18"/>
              </w:rPr>
              <w:t xml:space="preserve"> attribute of the </w:t>
            </w:r>
            <w:r w:rsidRPr="00B47F30">
              <w:rPr>
                <w:rFonts w:ascii="Courier New" w:hAnsi="Courier New" w:cs="Courier New"/>
                <w:sz w:val="18"/>
                <w:szCs w:val="18"/>
              </w:rPr>
              <w:t>Reference</w:t>
            </w:r>
            <w:r w:rsidRPr="00B47F30">
              <w:rPr>
                <w:sz w:val="18"/>
                <w:szCs w:val="18"/>
              </w:rPr>
              <w:t> element. The output from the last Transform is the input for the</w:t>
            </w:r>
            <w:r w:rsidRPr="00B47F30">
              <w:rPr>
                <w:rFonts w:ascii="Courier New" w:hAnsi="Courier New" w:cs="Courier New"/>
                <w:sz w:val="18"/>
                <w:szCs w:val="18"/>
              </w:rPr>
              <w:t> </w:t>
            </w:r>
            <w:proofErr w:type="spellStart"/>
            <w:r w:rsidRPr="00B47F30">
              <w:rPr>
                <w:rFonts w:ascii="Courier New" w:hAnsi="Courier New" w:cs="Courier New"/>
                <w:sz w:val="18"/>
                <w:szCs w:val="18"/>
              </w:rPr>
              <w:t>DigestMethod</w:t>
            </w:r>
            <w:proofErr w:type="spellEnd"/>
            <w:r w:rsidRPr="00B47F30">
              <w:rPr>
                <w:sz w:val="18"/>
                <w:szCs w:val="18"/>
              </w:rPr>
              <w:t xml:space="preserve"> algorithm. </w:t>
            </w:r>
          </w:p>
        </w:tc>
        <w:tc>
          <w:tcPr>
            <w:tcW w:w="3568" w:type="dxa"/>
          </w:tcPr>
          <w:p w14:paraId="5CA3A555" w14:textId="77777777" w:rsidR="00F14C10" w:rsidRPr="001F7DC4" w:rsidRDefault="00F14C10" w:rsidP="009E0CC7">
            <w:pPr>
              <w:pStyle w:val="TableContent"/>
              <w:jc w:val="left"/>
              <w:rPr>
                <w:sz w:val="18"/>
                <w:szCs w:val="18"/>
              </w:rPr>
            </w:pPr>
            <w:r w:rsidRPr="00B47F30">
              <w:rPr>
                <w:sz w:val="18"/>
                <w:szCs w:val="18"/>
              </w:rPr>
              <w:t xml:space="preserve">If the </w:t>
            </w:r>
            <w:r w:rsidRPr="00B47F30">
              <w:rPr>
                <w:rFonts w:ascii="Courier New" w:hAnsi="Courier New" w:cs="Courier New"/>
                <w:sz w:val="18"/>
                <w:szCs w:val="18"/>
              </w:rPr>
              <w:t>Transforms</w:t>
            </w:r>
            <w:r w:rsidRPr="00B47F30">
              <w:rPr>
                <w:sz w:val="18"/>
                <w:szCs w:val="18"/>
              </w:rPr>
              <w:t xml:space="preserve"> element is used, at least one </w:t>
            </w:r>
            <w:r w:rsidRPr="00B47F30">
              <w:rPr>
                <w:rFonts w:ascii="Courier New" w:hAnsi="Courier New" w:cs="Courier New"/>
                <w:sz w:val="18"/>
                <w:szCs w:val="18"/>
              </w:rPr>
              <w:t>Transform</w:t>
            </w:r>
            <w:r w:rsidRPr="00B47F30">
              <w:rPr>
                <w:sz w:val="18"/>
                <w:szCs w:val="18"/>
              </w:rPr>
              <w:t xml:space="preserve"> element must be used.</w:t>
            </w:r>
          </w:p>
          <w:p w14:paraId="0D0A985B" w14:textId="77777777" w:rsidR="00F14C10" w:rsidRPr="001F7DC4" w:rsidRDefault="00F14C10" w:rsidP="009E0CC7">
            <w:pPr>
              <w:pStyle w:val="TableContent"/>
              <w:jc w:val="left"/>
              <w:rPr>
                <w:sz w:val="18"/>
                <w:szCs w:val="18"/>
              </w:rPr>
            </w:pPr>
            <w:r w:rsidRPr="00B47F30">
              <w:rPr>
                <w:sz w:val="18"/>
                <w:szCs w:val="18"/>
              </w:rPr>
              <w:t>When transforms are applied the signer is not signing the native (original) document but the resulting (transformed) document</w:t>
            </w:r>
          </w:p>
        </w:tc>
      </w:tr>
      <w:tr w:rsidR="009E5718" w:rsidRPr="0097283F" w14:paraId="17470C82" w14:textId="77777777" w:rsidTr="00B04F45">
        <w:trPr>
          <w:trHeight w:val="359"/>
          <w:jc w:val="center"/>
        </w:trPr>
        <w:tc>
          <w:tcPr>
            <w:tcW w:w="3388" w:type="dxa"/>
            <w:noWrap/>
          </w:tcPr>
          <w:p w14:paraId="54A3C81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DigestMethod</w:t>
            </w:r>
            <w:proofErr w:type="spellEnd"/>
          </w:p>
        </w:tc>
        <w:tc>
          <w:tcPr>
            <w:tcW w:w="720" w:type="dxa"/>
          </w:tcPr>
          <w:p w14:paraId="2A3F2F3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502E7D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B84BF93" w14:textId="77777777" w:rsidR="00F14C10" w:rsidRPr="001F7DC4" w:rsidRDefault="00F14C10" w:rsidP="009E0CC7">
            <w:pPr>
              <w:pStyle w:val="TableContent"/>
              <w:jc w:val="left"/>
              <w:rPr>
                <w:sz w:val="18"/>
                <w:szCs w:val="18"/>
              </w:rPr>
            </w:pPr>
            <w:r w:rsidRPr="00B47F30">
              <w:rPr>
                <w:sz w:val="18"/>
                <w:szCs w:val="18"/>
              </w:rPr>
              <w:t>Identifies the digest algorithm to be applied to the signed object</w:t>
            </w:r>
          </w:p>
        </w:tc>
        <w:tc>
          <w:tcPr>
            <w:tcW w:w="3568" w:type="dxa"/>
          </w:tcPr>
          <w:p w14:paraId="5EB66B81"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0A1D9C5B" w14:textId="77777777" w:rsidTr="00B04F45">
        <w:trPr>
          <w:trHeight w:val="359"/>
          <w:jc w:val="center"/>
        </w:trPr>
        <w:tc>
          <w:tcPr>
            <w:tcW w:w="3388" w:type="dxa"/>
            <w:noWrap/>
          </w:tcPr>
          <w:p w14:paraId="1BB7862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DigestValue</w:t>
            </w:r>
            <w:proofErr w:type="spellEnd"/>
          </w:p>
        </w:tc>
        <w:tc>
          <w:tcPr>
            <w:tcW w:w="720" w:type="dxa"/>
          </w:tcPr>
          <w:p w14:paraId="6AA194F3"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3DC1CDF"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E4C74BF" w14:textId="77777777" w:rsidR="00F14C10" w:rsidRPr="001F7DC4" w:rsidRDefault="00F14C10" w:rsidP="009E0CC7">
            <w:pPr>
              <w:pStyle w:val="TableContent"/>
              <w:jc w:val="left"/>
              <w:rPr>
                <w:sz w:val="18"/>
                <w:szCs w:val="18"/>
              </w:rPr>
            </w:pPr>
            <w:r w:rsidRPr="00B47F30">
              <w:rPr>
                <w:sz w:val="18"/>
                <w:szCs w:val="18"/>
              </w:rPr>
              <w:t>Contains the base64 encoded value of the digest</w:t>
            </w:r>
          </w:p>
        </w:tc>
        <w:tc>
          <w:tcPr>
            <w:tcW w:w="3568" w:type="dxa"/>
          </w:tcPr>
          <w:p w14:paraId="1627A625"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0013AE3" w14:textId="77777777" w:rsidTr="00B04F45">
        <w:trPr>
          <w:trHeight w:val="359"/>
          <w:jc w:val="center"/>
        </w:trPr>
        <w:tc>
          <w:tcPr>
            <w:tcW w:w="3388" w:type="dxa"/>
            <w:noWrap/>
          </w:tcPr>
          <w:p w14:paraId="2D040A67"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SignatureValue</w:t>
            </w:r>
            <w:proofErr w:type="spellEnd"/>
          </w:p>
        </w:tc>
        <w:tc>
          <w:tcPr>
            <w:tcW w:w="720" w:type="dxa"/>
          </w:tcPr>
          <w:p w14:paraId="0F0FE5DE"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6FF21DF5"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6743591" w14:textId="77777777" w:rsidR="00F14C10" w:rsidRPr="001F7DC4" w:rsidRDefault="00F14C10" w:rsidP="009E0CC7">
            <w:pPr>
              <w:pStyle w:val="TableContent"/>
              <w:jc w:val="left"/>
              <w:rPr>
                <w:sz w:val="18"/>
                <w:szCs w:val="18"/>
              </w:rPr>
            </w:pPr>
            <w:r w:rsidRPr="00B47F30">
              <w:rPr>
                <w:sz w:val="18"/>
                <w:szCs w:val="18"/>
              </w:rPr>
              <w:t>Contains the actual base64 encoded value of the digital signature</w:t>
            </w:r>
          </w:p>
        </w:tc>
        <w:tc>
          <w:tcPr>
            <w:tcW w:w="3568" w:type="dxa"/>
          </w:tcPr>
          <w:p w14:paraId="2337D55E"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48491363" w14:textId="77777777" w:rsidTr="00B04F45">
        <w:trPr>
          <w:trHeight w:val="359"/>
          <w:jc w:val="center"/>
        </w:trPr>
        <w:tc>
          <w:tcPr>
            <w:tcW w:w="3388" w:type="dxa"/>
            <w:noWrap/>
          </w:tcPr>
          <w:p w14:paraId="3A3CD1BC"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KeyInfo</w:t>
            </w:r>
            <w:proofErr w:type="spellEnd"/>
          </w:p>
        </w:tc>
        <w:tc>
          <w:tcPr>
            <w:tcW w:w="720" w:type="dxa"/>
          </w:tcPr>
          <w:p w14:paraId="4A46E6C6"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1D100CB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BC50A66" w14:textId="77777777" w:rsidR="00F14C10" w:rsidRPr="001F7DC4" w:rsidRDefault="00F14C10" w:rsidP="00C404B4">
            <w:pPr>
              <w:pStyle w:val="TableContent"/>
              <w:jc w:val="left"/>
              <w:rPr>
                <w:sz w:val="18"/>
                <w:szCs w:val="18"/>
              </w:rPr>
            </w:pPr>
            <w:r w:rsidRPr="00B47F30">
              <w:rPr>
                <w:sz w:val="18"/>
                <w:szCs w:val="18"/>
              </w:rPr>
              <w:t>Contains public key information for validating signatures. May contain keys, names, certificates, and other PKI management information.</w:t>
            </w:r>
          </w:p>
        </w:tc>
        <w:tc>
          <w:tcPr>
            <w:tcW w:w="3568" w:type="dxa"/>
          </w:tcPr>
          <w:p w14:paraId="212CA1D4" w14:textId="77777777" w:rsidR="00F14C10" w:rsidRPr="001F7DC4" w:rsidRDefault="00F14C10" w:rsidP="00241BCB">
            <w:pPr>
              <w:pStyle w:val="TableContent"/>
              <w:jc w:val="left"/>
              <w:rPr>
                <w:sz w:val="18"/>
                <w:szCs w:val="18"/>
              </w:rPr>
            </w:pPr>
            <w:r w:rsidRPr="00B47F30">
              <w:rPr>
                <w:sz w:val="18"/>
                <w:szCs w:val="18"/>
              </w:rPr>
              <w:t>If </w:t>
            </w:r>
            <w:proofErr w:type="spellStart"/>
            <w:r w:rsidRPr="00B47F30">
              <w:rPr>
                <w:rFonts w:ascii="Courier New" w:hAnsi="Courier New" w:cs="Courier New"/>
                <w:sz w:val="18"/>
                <w:szCs w:val="18"/>
              </w:rPr>
              <w:t>KeyInfo</w:t>
            </w:r>
            <w:proofErr w:type="spellEnd"/>
            <w:r w:rsidRPr="00B47F30">
              <w:rPr>
                <w:sz w:val="18"/>
                <w:szCs w:val="18"/>
              </w:rPr>
              <w:t> is omitted, the recipient is expected to be able to identify the key based on application context.</w:t>
            </w:r>
          </w:p>
        </w:tc>
      </w:tr>
      <w:tr w:rsidR="009E5718" w:rsidRPr="0097283F" w14:paraId="387D4912" w14:textId="77777777" w:rsidTr="00B04F45">
        <w:trPr>
          <w:trHeight w:val="359"/>
          <w:jc w:val="center"/>
        </w:trPr>
        <w:tc>
          <w:tcPr>
            <w:tcW w:w="3388" w:type="dxa"/>
            <w:noWrap/>
          </w:tcPr>
          <w:p w14:paraId="3679A0D8"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KeyName</w:t>
            </w:r>
            <w:proofErr w:type="spellEnd"/>
          </w:p>
        </w:tc>
        <w:tc>
          <w:tcPr>
            <w:tcW w:w="720" w:type="dxa"/>
          </w:tcPr>
          <w:p w14:paraId="731C5D2D" w14:textId="77777777" w:rsidR="00F14C10" w:rsidRPr="00B47F30" w:rsidRDefault="00F14C10" w:rsidP="00891B18">
            <w:pPr>
              <w:pStyle w:val="TableContent"/>
              <w:rPr>
                <w:sz w:val="18"/>
                <w:szCs w:val="18"/>
              </w:rPr>
            </w:pPr>
            <w:r w:rsidRPr="00B47F30">
              <w:rPr>
                <w:sz w:val="18"/>
                <w:szCs w:val="18"/>
              </w:rPr>
              <w:t>O</w:t>
            </w:r>
          </w:p>
        </w:tc>
        <w:tc>
          <w:tcPr>
            <w:tcW w:w="1080" w:type="dxa"/>
          </w:tcPr>
          <w:p w14:paraId="222F77F8"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21A18DF" w14:textId="77777777" w:rsidR="00F14C10" w:rsidRPr="001F7DC4" w:rsidRDefault="00F14C10" w:rsidP="00C404B4">
            <w:pPr>
              <w:pStyle w:val="TableContent"/>
              <w:jc w:val="left"/>
              <w:rPr>
                <w:sz w:val="18"/>
                <w:szCs w:val="18"/>
              </w:rPr>
            </w:pPr>
            <w:r w:rsidRPr="00B47F30">
              <w:rPr>
                <w:sz w:val="18"/>
                <w:szCs w:val="18"/>
              </w:rPr>
              <w:t>Contains a string value which may be used by the signer to communicate a key identifier to the recipient.</w:t>
            </w:r>
          </w:p>
        </w:tc>
        <w:tc>
          <w:tcPr>
            <w:tcW w:w="3568" w:type="dxa"/>
          </w:tcPr>
          <w:p w14:paraId="0E38EA32" w14:textId="77777777" w:rsidR="00F14C10" w:rsidRPr="001F7DC4" w:rsidRDefault="00F14C10" w:rsidP="00C404B4">
            <w:pPr>
              <w:pStyle w:val="TableContent"/>
              <w:jc w:val="left"/>
              <w:rPr>
                <w:sz w:val="18"/>
                <w:szCs w:val="18"/>
              </w:rPr>
            </w:pPr>
            <w:r w:rsidRPr="00B47F30">
              <w:rPr>
                <w:sz w:val="18"/>
                <w:szCs w:val="18"/>
              </w:rPr>
              <w:t xml:space="preserve">The name of the digital signer is required, but it is not required that </w:t>
            </w:r>
            <w:proofErr w:type="spellStart"/>
            <w:r w:rsidRPr="00B47F30">
              <w:rPr>
                <w:rFonts w:ascii="Courier New" w:hAnsi="Courier New" w:cs="Courier New"/>
                <w:sz w:val="18"/>
                <w:szCs w:val="18"/>
              </w:rPr>
              <w:t>KeyName</w:t>
            </w:r>
            <w:proofErr w:type="spellEnd"/>
            <w:r w:rsidRPr="00B47F30">
              <w:rPr>
                <w:sz w:val="18"/>
                <w:szCs w:val="18"/>
              </w:rPr>
              <w:t xml:space="preserve"> be used.</w:t>
            </w:r>
          </w:p>
        </w:tc>
      </w:tr>
      <w:tr w:rsidR="009E5718" w:rsidRPr="0097283F" w14:paraId="208A1B77" w14:textId="77777777" w:rsidTr="00B04F45">
        <w:trPr>
          <w:trHeight w:val="359"/>
          <w:jc w:val="center"/>
        </w:trPr>
        <w:tc>
          <w:tcPr>
            <w:tcW w:w="3388" w:type="dxa"/>
            <w:noWrap/>
          </w:tcPr>
          <w:p w14:paraId="3969074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KeyValue</w:t>
            </w:r>
            <w:proofErr w:type="spellEnd"/>
          </w:p>
        </w:tc>
        <w:tc>
          <w:tcPr>
            <w:tcW w:w="720" w:type="dxa"/>
          </w:tcPr>
          <w:p w14:paraId="0D48795F" w14:textId="77777777" w:rsidR="00F14C10" w:rsidRPr="00B47F30" w:rsidRDefault="00F14C10" w:rsidP="00891B18">
            <w:pPr>
              <w:pStyle w:val="TableContent"/>
              <w:rPr>
                <w:sz w:val="18"/>
                <w:szCs w:val="18"/>
              </w:rPr>
            </w:pPr>
            <w:r w:rsidRPr="00B47F30">
              <w:rPr>
                <w:sz w:val="18"/>
                <w:szCs w:val="18"/>
              </w:rPr>
              <w:t>O</w:t>
            </w:r>
          </w:p>
        </w:tc>
        <w:tc>
          <w:tcPr>
            <w:tcW w:w="1080" w:type="dxa"/>
          </w:tcPr>
          <w:p w14:paraId="3064F7CC"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C830F1F" w14:textId="77777777" w:rsidR="00F14C10" w:rsidRPr="001F7DC4" w:rsidRDefault="00F14C10" w:rsidP="00C404B4">
            <w:pPr>
              <w:pStyle w:val="TableContent"/>
              <w:jc w:val="left"/>
              <w:rPr>
                <w:sz w:val="18"/>
                <w:szCs w:val="18"/>
              </w:rPr>
            </w:pPr>
            <w:r w:rsidRPr="00B47F30">
              <w:rPr>
                <w:sz w:val="18"/>
                <w:szCs w:val="18"/>
              </w:rPr>
              <w:t>Contains a single public key that may be useful in validating the signature</w:t>
            </w:r>
          </w:p>
        </w:tc>
        <w:tc>
          <w:tcPr>
            <w:tcW w:w="3568" w:type="dxa"/>
          </w:tcPr>
          <w:p w14:paraId="3AE7F313" w14:textId="77777777" w:rsidR="00F14C10" w:rsidRPr="001F7DC4" w:rsidRDefault="00F14C10" w:rsidP="00C404B4">
            <w:pPr>
              <w:pStyle w:val="TableContent"/>
              <w:jc w:val="left"/>
              <w:rPr>
                <w:sz w:val="18"/>
                <w:szCs w:val="18"/>
              </w:rPr>
            </w:pPr>
            <w:r w:rsidRPr="00B47F30">
              <w:rPr>
                <w:sz w:val="18"/>
                <w:szCs w:val="18"/>
              </w:rPr>
              <w:t>Must contain exactly one of any of the following elements:</w:t>
            </w:r>
          </w:p>
          <w:p w14:paraId="6F64FF6F" w14:textId="77777777" w:rsidR="00F14C10" w:rsidRPr="001F7DC4" w:rsidRDefault="00F14C10" w:rsidP="00C404B4">
            <w:pPr>
              <w:pStyle w:val="TableContent"/>
              <w:jc w:val="left"/>
              <w:rPr>
                <w:sz w:val="18"/>
                <w:szCs w:val="18"/>
              </w:rPr>
            </w:pPr>
            <w:r w:rsidRPr="00B47F30">
              <w:rPr>
                <w:sz w:val="18"/>
                <w:szCs w:val="18"/>
              </w:rPr>
              <w:t xml:space="preserve">1. </w:t>
            </w:r>
            <w:proofErr w:type="spellStart"/>
            <w:r w:rsidRPr="00B47F30">
              <w:rPr>
                <w:rFonts w:ascii="Courier New" w:hAnsi="Courier New" w:cs="Courier New"/>
                <w:sz w:val="18"/>
                <w:szCs w:val="18"/>
              </w:rPr>
              <w:t>DSAKeyValue</w:t>
            </w:r>
            <w:proofErr w:type="spellEnd"/>
          </w:p>
          <w:p w14:paraId="10A835DF" w14:textId="77777777" w:rsidR="00F14C10" w:rsidRPr="001F7DC4" w:rsidRDefault="00F14C10" w:rsidP="00C404B4">
            <w:pPr>
              <w:pStyle w:val="TableContent"/>
              <w:jc w:val="left"/>
              <w:rPr>
                <w:sz w:val="18"/>
                <w:szCs w:val="18"/>
              </w:rPr>
            </w:pPr>
            <w:r w:rsidRPr="00B47F30">
              <w:rPr>
                <w:sz w:val="18"/>
                <w:szCs w:val="18"/>
              </w:rPr>
              <w:t xml:space="preserve">2. </w:t>
            </w:r>
            <w:proofErr w:type="spellStart"/>
            <w:r w:rsidRPr="00B47F30">
              <w:rPr>
                <w:rFonts w:ascii="Courier New" w:hAnsi="Courier New" w:cs="Courier New"/>
                <w:sz w:val="18"/>
                <w:szCs w:val="18"/>
              </w:rPr>
              <w:t>RSAKeyValue</w:t>
            </w:r>
            <w:proofErr w:type="spellEnd"/>
          </w:p>
          <w:p w14:paraId="202758E5" w14:textId="77777777" w:rsidR="00F14C10" w:rsidRPr="001F7DC4" w:rsidRDefault="00F14C10" w:rsidP="00254099">
            <w:pPr>
              <w:pStyle w:val="TableContent"/>
              <w:jc w:val="left"/>
              <w:rPr>
                <w:sz w:val="18"/>
                <w:szCs w:val="18"/>
              </w:rPr>
            </w:pPr>
            <w:r w:rsidRPr="00B47F30">
              <w:rPr>
                <w:sz w:val="18"/>
                <w:szCs w:val="18"/>
              </w:rPr>
              <w:lastRenderedPageBreak/>
              <w:t xml:space="preserve">3. </w:t>
            </w:r>
            <w:proofErr w:type="gramStart"/>
            <w:r w:rsidRPr="00B47F30">
              <w:rPr>
                <w:sz w:val="18"/>
                <w:szCs w:val="18"/>
              </w:rPr>
              <w:t>Externally-defined</w:t>
            </w:r>
            <w:proofErr w:type="gramEnd"/>
            <w:r w:rsidRPr="00B47F30">
              <w:rPr>
                <w:sz w:val="18"/>
                <w:szCs w:val="18"/>
              </w:rPr>
              <w:t xml:space="preserve"> public keys values represented as PCDATA or element types from an external namespace</w:t>
            </w:r>
          </w:p>
        </w:tc>
      </w:tr>
      <w:tr w:rsidR="009E5718" w:rsidRPr="0097283F" w14:paraId="19BF246E" w14:textId="77777777" w:rsidTr="00B04F45">
        <w:trPr>
          <w:trHeight w:val="359"/>
          <w:jc w:val="center"/>
        </w:trPr>
        <w:tc>
          <w:tcPr>
            <w:tcW w:w="3388" w:type="dxa"/>
            <w:noWrap/>
          </w:tcPr>
          <w:p w14:paraId="6D4C68A3"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RetrievalMethod</w:t>
            </w:r>
            <w:proofErr w:type="spellEnd"/>
          </w:p>
        </w:tc>
        <w:tc>
          <w:tcPr>
            <w:tcW w:w="720" w:type="dxa"/>
          </w:tcPr>
          <w:p w14:paraId="27572F33" w14:textId="77777777" w:rsidR="00F14C10" w:rsidRPr="00B47F30" w:rsidRDefault="00F14C10" w:rsidP="009E0CC7">
            <w:pPr>
              <w:pStyle w:val="TableContent"/>
              <w:rPr>
                <w:sz w:val="18"/>
                <w:szCs w:val="18"/>
              </w:rPr>
            </w:pPr>
            <w:r w:rsidRPr="00B47F30">
              <w:rPr>
                <w:sz w:val="18"/>
                <w:szCs w:val="18"/>
              </w:rPr>
              <w:t>O</w:t>
            </w:r>
          </w:p>
        </w:tc>
        <w:tc>
          <w:tcPr>
            <w:tcW w:w="1080" w:type="dxa"/>
          </w:tcPr>
          <w:p w14:paraId="56BA8647"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4CBE27F6" w14:textId="77777777" w:rsidR="00F14C10" w:rsidRPr="001F7DC4" w:rsidRDefault="00F14C10" w:rsidP="0044414D">
            <w:pPr>
              <w:pStyle w:val="TableContent"/>
              <w:jc w:val="left"/>
              <w:rPr>
                <w:sz w:val="18"/>
                <w:szCs w:val="18"/>
              </w:rPr>
            </w:pPr>
            <w:r w:rsidRPr="00B47F30">
              <w:rPr>
                <w:sz w:val="18"/>
                <w:szCs w:val="18"/>
              </w:rPr>
              <w:t>Conveys a reference to </w:t>
            </w:r>
            <w:proofErr w:type="spellStart"/>
            <w:r w:rsidRPr="00B47F30">
              <w:rPr>
                <w:rFonts w:ascii="Courier New" w:hAnsi="Courier New" w:cs="Courier New"/>
                <w:sz w:val="18"/>
                <w:szCs w:val="18"/>
              </w:rPr>
              <w:t>KeyInfo</w:t>
            </w:r>
            <w:proofErr w:type="spellEnd"/>
            <w:r w:rsidRPr="00B47F30">
              <w:rPr>
                <w:sz w:val="18"/>
                <w:szCs w:val="18"/>
              </w:rPr>
              <w:t> information that is stored at another location. For example, several signatures in a document might use a key verified by an X509v3 certificate chain appearing once in the document or remotely outside the document; each signature's </w:t>
            </w:r>
            <w:proofErr w:type="spellStart"/>
            <w:r w:rsidRPr="00B47F30">
              <w:rPr>
                <w:rFonts w:ascii="Courier New" w:hAnsi="Courier New" w:cs="Courier New"/>
                <w:sz w:val="18"/>
                <w:szCs w:val="18"/>
              </w:rPr>
              <w:t>KeyInfo</w:t>
            </w:r>
            <w:proofErr w:type="spellEnd"/>
            <w:r w:rsidRPr="00B47F30">
              <w:rPr>
                <w:sz w:val="18"/>
                <w:szCs w:val="18"/>
              </w:rPr>
              <w:t xml:space="preserve"> can reference this chain using a single </w:t>
            </w:r>
            <w:proofErr w:type="spellStart"/>
            <w:r w:rsidRPr="00B47F30">
              <w:rPr>
                <w:rFonts w:ascii="Courier New" w:hAnsi="Courier New" w:cs="Courier New"/>
                <w:sz w:val="18"/>
                <w:szCs w:val="18"/>
              </w:rPr>
              <w:t>RetrievalMethod</w:t>
            </w:r>
            <w:proofErr w:type="spellEnd"/>
            <w:r w:rsidRPr="00B47F30">
              <w:rPr>
                <w:sz w:val="18"/>
                <w:szCs w:val="18"/>
              </w:rPr>
              <w:t> element instead of including the entire chain with a sequence of </w:t>
            </w:r>
            <w:r w:rsidRPr="00B47F30">
              <w:rPr>
                <w:rFonts w:ascii="Courier New" w:hAnsi="Courier New" w:cs="Courier New"/>
                <w:sz w:val="18"/>
                <w:szCs w:val="18"/>
              </w:rPr>
              <w:t>X509Certificate</w:t>
            </w:r>
            <w:r w:rsidRPr="00B47F30">
              <w:rPr>
                <w:sz w:val="18"/>
                <w:szCs w:val="18"/>
              </w:rPr>
              <w:t> elements.</w:t>
            </w:r>
          </w:p>
        </w:tc>
        <w:tc>
          <w:tcPr>
            <w:tcW w:w="3568" w:type="dxa"/>
          </w:tcPr>
          <w:p w14:paraId="360FDDDC"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344832FA" w14:textId="77777777" w:rsidTr="00B04F45">
        <w:trPr>
          <w:trHeight w:val="359"/>
          <w:jc w:val="center"/>
        </w:trPr>
        <w:tc>
          <w:tcPr>
            <w:tcW w:w="3388" w:type="dxa"/>
            <w:noWrap/>
          </w:tcPr>
          <w:p w14:paraId="54E54BD4"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X509Data</w:t>
            </w:r>
          </w:p>
        </w:tc>
        <w:tc>
          <w:tcPr>
            <w:tcW w:w="720" w:type="dxa"/>
          </w:tcPr>
          <w:p w14:paraId="7B9AE2DF" w14:textId="77777777" w:rsidR="00F14C10" w:rsidRPr="00B47F30" w:rsidRDefault="00F14C10" w:rsidP="009E0CC7">
            <w:pPr>
              <w:pStyle w:val="TableContent"/>
              <w:rPr>
                <w:sz w:val="18"/>
                <w:szCs w:val="18"/>
              </w:rPr>
            </w:pPr>
            <w:r w:rsidRPr="00B47F30">
              <w:rPr>
                <w:sz w:val="18"/>
                <w:szCs w:val="18"/>
              </w:rPr>
              <w:t>R</w:t>
            </w:r>
          </w:p>
        </w:tc>
        <w:tc>
          <w:tcPr>
            <w:tcW w:w="1080" w:type="dxa"/>
          </w:tcPr>
          <w:p w14:paraId="7FFE839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20A2392" w14:textId="77777777" w:rsidR="00F14C10" w:rsidRPr="001F7DC4" w:rsidRDefault="00F14C10" w:rsidP="0044414D">
            <w:pPr>
              <w:pStyle w:val="TableContent"/>
              <w:jc w:val="left"/>
              <w:rPr>
                <w:sz w:val="18"/>
                <w:szCs w:val="18"/>
              </w:rPr>
            </w:pPr>
            <w:r w:rsidRPr="00B47F30">
              <w:rPr>
                <w:sz w:val="18"/>
                <w:szCs w:val="18"/>
              </w:rPr>
              <w:t>Contains one or more identifiers of keys or X509 certificates (or certificates' identifiers or a revocation list). Must contain at least one or more [</w:t>
            </w:r>
            <w:proofErr w:type="gramStart"/>
            <w:r w:rsidRPr="00B47F30">
              <w:rPr>
                <w:sz w:val="18"/>
                <w:szCs w:val="18"/>
              </w:rPr>
              <w:t>1..</w:t>
            </w:r>
            <w:proofErr w:type="gramEnd"/>
            <w:r w:rsidRPr="00B47F30">
              <w:rPr>
                <w:sz w:val="18"/>
                <w:szCs w:val="18"/>
              </w:rPr>
              <w:t xml:space="preserve">*] of the following elements: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X509SKI</w:t>
            </w:r>
            <w:r w:rsidRPr="00B47F30">
              <w:rPr>
                <w:sz w:val="18"/>
                <w:szCs w:val="18"/>
              </w:rPr>
              <w:t xml:space="preserve">, </w:t>
            </w:r>
            <w:r w:rsidRPr="00B47F30">
              <w:rPr>
                <w:rFonts w:ascii="Courier New" w:hAnsi="Courier New" w:cs="Courier New"/>
                <w:sz w:val="18"/>
                <w:szCs w:val="18"/>
              </w:rPr>
              <w:t>X509SubjectName</w:t>
            </w:r>
            <w:r w:rsidRPr="00B47F30">
              <w:rPr>
                <w:sz w:val="18"/>
                <w:szCs w:val="18"/>
              </w:rPr>
              <w:t xml:space="preserve">, </w:t>
            </w:r>
            <w:r w:rsidRPr="00B47F30">
              <w:rPr>
                <w:rFonts w:ascii="Courier New" w:hAnsi="Courier New" w:cs="Courier New"/>
                <w:sz w:val="18"/>
                <w:szCs w:val="18"/>
              </w:rPr>
              <w:t>X509Certificate</w:t>
            </w:r>
            <w:r w:rsidRPr="00B47F30">
              <w:rPr>
                <w:sz w:val="18"/>
                <w:szCs w:val="18"/>
              </w:rPr>
              <w:t xml:space="preserve">, </w:t>
            </w:r>
            <w:r w:rsidRPr="00B47F30">
              <w:rPr>
                <w:rFonts w:ascii="Courier New" w:hAnsi="Courier New" w:cs="Courier New"/>
                <w:sz w:val="18"/>
                <w:szCs w:val="18"/>
              </w:rPr>
              <w:t>X509CRL</w:t>
            </w:r>
          </w:p>
        </w:tc>
        <w:tc>
          <w:tcPr>
            <w:tcW w:w="3568" w:type="dxa"/>
          </w:tcPr>
          <w:p w14:paraId="3A038669" w14:textId="77777777" w:rsidR="00F14C10" w:rsidRPr="001F7DC4" w:rsidRDefault="00F14C10" w:rsidP="0044414D">
            <w:pPr>
              <w:pStyle w:val="TableContent"/>
              <w:jc w:val="left"/>
              <w:rPr>
                <w:sz w:val="18"/>
                <w:szCs w:val="18"/>
              </w:rPr>
            </w:pPr>
            <w:r w:rsidRPr="00B47F30">
              <w:rPr>
                <w:sz w:val="18"/>
                <w:szCs w:val="18"/>
              </w:rPr>
              <w:t>Any </w:t>
            </w:r>
            <w:r w:rsidRPr="00B47F30">
              <w:rPr>
                <w:rFonts w:ascii="Courier New" w:hAnsi="Courier New" w:cs="Courier New"/>
                <w:sz w:val="18"/>
                <w:szCs w:val="18"/>
              </w:rPr>
              <w:t>X509IssuerSerial</w:t>
            </w:r>
            <w:r w:rsidRPr="00B47F30">
              <w:rPr>
                <w:sz w:val="18"/>
                <w:szCs w:val="18"/>
              </w:rPr>
              <w:t xml:space="preserve">, </w:t>
            </w:r>
            <w:r w:rsidRPr="00B47F30">
              <w:rPr>
                <w:rFonts w:ascii="Courier New" w:hAnsi="Courier New" w:cs="Courier New"/>
                <w:sz w:val="18"/>
                <w:szCs w:val="18"/>
              </w:rPr>
              <w:t>X5099SKI</w:t>
            </w:r>
            <w:r w:rsidRPr="00B47F30">
              <w:rPr>
                <w:sz w:val="18"/>
                <w:szCs w:val="18"/>
              </w:rPr>
              <w:t xml:space="preserve">, and </w:t>
            </w:r>
            <w:r w:rsidRPr="00B47F30">
              <w:rPr>
                <w:rFonts w:ascii="Courier New" w:hAnsi="Courier New" w:cs="Courier New"/>
                <w:sz w:val="18"/>
                <w:szCs w:val="18"/>
              </w:rPr>
              <w:t>X509SubjectName</w:t>
            </w:r>
            <w:r w:rsidRPr="00B47F30">
              <w:rPr>
                <w:sz w:val="18"/>
                <w:szCs w:val="18"/>
              </w:rPr>
              <w:t> elements that appear MUST refer to the certificate or certificates containing the validation key.</w:t>
            </w:r>
          </w:p>
        </w:tc>
      </w:tr>
      <w:tr w:rsidR="009E5718" w:rsidRPr="0097283F" w14:paraId="7CA408CA" w14:textId="77777777" w:rsidTr="00B04F45">
        <w:trPr>
          <w:trHeight w:val="359"/>
          <w:jc w:val="center"/>
        </w:trPr>
        <w:tc>
          <w:tcPr>
            <w:tcW w:w="3388" w:type="dxa"/>
            <w:noWrap/>
          </w:tcPr>
          <w:p w14:paraId="50D86993" w14:textId="77777777" w:rsidR="00F14C10" w:rsidRPr="00B47F30" w:rsidRDefault="00F14C10" w:rsidP="00241BCB">
            <w:pPr>
              <w:pStyle w:val="TableContent"/>
              <w:jc w:val="left"/>
              <w:rPr>
                <w:rFonts w:ascii="Courier New" w:hAnsi="Courier New" w:cs="Courier New"/>
                <w:sz w:val="18"/>
                <w:szCs w:val="18"/>
              </w:rPr>
            </w:pPr>
            <w:r w:rsidRPr="00B47F30">
              <w:rPr>
                <w:rFonts w:ascii="Courier New" w:hAnsi="Courier New" w:cs="Courier New"/>
                <w:sz w:val="18"/>
                <w:szCs w:val="18"/>
              </w:rPr>
              <w:t>Object</w:t>
            </w:r>
          </w:p>
        </w:tc>
        <w:tc>
          <w:tcPr>
            <w:tcW w:w="720" w:type="dxa"/>
          </w:tcPr>
          <w:p w14:paraId="1957148E" w14:textId="77777777" w:rsidR="00F14C10" w:rsidRPr="00B47F30" w:rsidRDefault="00F14C10" w:rsidP="007168EE">
            <w:pPr>
              <w:pStyle w:val="TableContent"/>
              <w:rPr>
                <w:sz w:val="18"/>
                <w:szCs w:val="18"/>
              </w:rPr>
            </w:pPr>
            <w:r w:rsidRPr="00B47F30">
              <w:rPr>
                <w:sz w:val="18"/>
                <w:szCs w:val="18"/>
              </w:rPr>
              <w:t>R</w:t>
            </w:r>
          </w:p>
        </w:tc>
        <w:tc>
          <w:tcPr>
            <w:tcW w:w="1080" w:type="dxa"/>
          </w:tcPr>
          <w:p w14:paraId="3CBC517F" w14:textId="77777777" w:rsidR="00F14C10" w:rsidRPr="00A13978" w:rsidRDefault="00F14C10" w:rsidP="007168EE">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1F8F3AAC" w14:textId="77777777" w:rsidR="00F14C10" w:rsidRPr="001F7DC4" w:rsidRDefault="00F14C10" w:rsidP="007168EE">
            <w:pPr>
              <w:pStyle w:val="TableContent"/>
              <w:jc w:val="left"/>
              <w:rPr>
                <w:sz w:val="18"/>
                <w:szCs w:val="18"/>
              </w:rPr>
            </w:pPr>
            <w:r w:rsidRPr="00B47F30">
              <w:rPr>
                <w:sz w:val="18"/>
                <w:szCs w:val="18"/>
              </w:rPr>
              <w:t>Parent element to all XAdES extension elements, which are added on to the base XMLDSIG core element (detailed in the rows above).</w:t>
            </w:r>
          </w:p>
        </w:tc>
        <w:tc>
          <w:tcPr>
            <w:tcW w:w="3568" w:type="dxa"/>
          </w:tcPr>
          <w:p w14:paraId="54CAA18A" w14:textId="77777777" w:rsidR="00F14C10" w:rsidRPr="001F7DC4" w:rsidRDefault="00F14C10" w:rsidP="00766BDF">
            <w:pPr>
              <w:pStyle w:val="TableContent"/>
              <w:jc w:val="left"/>
              <w:rPr>
                <w:sz w:val="18"/>
                <w:szCs w:val="18"/>
              </w:rPr>
            </w:pPr>
            <w:r w:rsidRPr="00B47F30">
              <w:rPr>
                <w:sz w:val="18"/>
                <w:szCs w:val="18"/>
              </w:rPr>
              <w:t xml:space="preserve">While the </w:t>
            </w:r>
            <w:r w:rsidRPr="00B47F30">
              <w:rPr>
                <w:rFonts w:ascii="Courier New" w:hAnsi="Courier New" w:cs="Courier New"/>
                <w:sz w:val="18"/>
                <w:szCs w:val="18"/>
              </w:rPr>
              <w:t>Object</w:t>
            </w:r>
            <w:r w:rsidRPr="00B47F30">
              <w:rPr>
                <w:sz w:val="18"/>
                <w:szCs w:val="18"/>
              </w:rPr>
              <w:t xml:space="preserve"> element may be repeated for purposes other than XAdES, such use is out of scope for this guide.</w:t>
            </w:r>
          </w:p>
        </w:tc>
      </w:tr>
      <w:tr w:rsidR="009E5718" w:rsidRPr="0097283F" w14:paraId="2901F3CF" w14:textId="77777777" w:rsidTr="00B04F45">
        <w:trPr>
          <w:trHeight w:val="359"/>
          <w:jc w:val="center"/>
        </w:trPr>
        <w:tc>
          <w:tcPr>
            <w:tcW w:w="3388" w:type="dxa"/>
            <w:noWrap/>
          </w:tcPr>
          <w:p w14:paraId="3BF22F89"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QualifyingProperties</w:t>
            </w:r>
            <w:proofErr w:type="spellEnd"/>
          </w:p>
        </w:tc>
        <w:tc>
          <w:tcPr>
            <w:tcW w:w="720" w:type="dxa"/>
          </w:tcPr>
          <w:p w14:paraId="551661E0"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56B5B6A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142DDEB2" w14:textId="77777777" w:rsidR="00F14C10" w:rsidRPr="001F7DC4" w:rsidRDefault="00F14C10" w:rsidP="009E0CC7">
            <w:pPr>
              <w:pStyle w:val="TableContent"/>
              <w:jc w:val="left"/>
              <w:rPr>
                <w:sz w:val="18"/>
                <w:szCs w:val="18"/>
              </w:rPr>
            </w:pPr>
            <w:r w:rsidRPr="00B47F30">
              <w:rPr>
                <w:sz w:val="18"/>
                <w:szCs w:val="18"/>
              </w:rPr>
              <w:t>Acts as a container element for all the qualifying information that should be added to an XML signature.</w:t>
            </w:r>
            <w:r w:rsidRPr="00B47F30">
              <w:rPr>
                <w:rFonts w:ascii="Courier New" w:hAnsi="Courier New" w:cs="Courier New"/>
                <w:bCs w:val="0"/>
                <w:color w:val="auto"/>
                <w:sz w:val="18"/>
                <w:szCs w:val="18"/>
                <w:lang w:eastAsia="de-DE"/>
              </w:rPr>
              <w:t xml:space="preserve"> </w:t>
            </w:r>
            <w:proofErr w:type="spellStart"/>
            <w:r w:rsidRPr="00B47F30">
              <w:rPr>
                <w:rFonts w:ascii="Courier New" w:hAnsi="Courier New" w:cs="Courier New"/>
                <w:sz w:val="18"/>
                <w:szCs w:val="18"/>
              </w:rPr>
              <w:t>QualifyingProperties</w:t>
            </w:r>
            <w:proofErr w:type="spellEnd"/>
            <w:r w:rsidRPr="00B47F30">
              <w:rPr>
                <w:sz w:val="18"/>
                <w:szCs w:val="18"/>
              </w:rPr>
              <w:t xml:space="preserve"> are split into properties that are cryptographically bound to (i.e. signed by) the XML signature (</w:t>
            </w:r>
            <w:proofErr w:type="spellStart"/>
            <w:r w:rsidRPr="00B47F30">
              <w:rPr>
                <w:rFonts w:ascii="Courier New" w:hAnsi="Courier New" w:cs="Courier New"/>
                <w:sz w:val="18"/>
                <w:szCs w:val="18"/>
              </w:rPr>
              <w:t>SignedProperties</w:t>
            </w:r>
            <w:proofErr w:type="spellEnd"/>
            <w:r w:rsidRPr="00B47F30">
              <w:rPr>
                <w:sz w:val="18"/>
                <w:szCs w:val="18"/>
              </w:rPr>
              <w:t>), and properties that are not cryptographically bound to the XML signature (</w:t>
            </w:r>
            <w:proofErr w:type="spellStart"/>
            <w:r w:rsidRPr="00B47F30">
              <w:rPr>
                <w:rFonts w:ascii="Courier New" w:hAnsi="Courier New" w:cs="Courier New"/>
                <w:sz w:val="18"/>
                <w:szCs w:val="18"/>
              </w:rPr>
              <w:t>UnsignedProperties</w:t>
            </w:r>
            <w:proofErr w:type="spellEnd"/>
            <w:r w:rsidRPr="00B47F30">
              <w:rPr>
                <w:sz w:val="18"/>
                <w:szCs w:val="18"/>
              </w:rPr>
              <w:t>).</w:t>
            </w:r>
          </w:p>
        </w:tc>
        <w:tc>
          <w:tcPr>
            <w:tcW w:w="3568" w:type="dxa"/>
          </w:tcPr>
          <w:p w14:paraId="3EC50FF5" w14:textId="77777777" w:rsidR="00F14C10" w:rsidRPr="001F7DC4" w:rsidRDefault="00F14C10" w:rsidP="00766BDF">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SignedProperties</w:t>
            </w:r>
            <w:proofErr w:type="spellEnd"/>
            <w:r w:rsidRPr="00B47F30">
              <w:rPr>
                <w:sz w:val="18"/>
                <w:szCs w:val="18"/>
              </w:rPr>
              <w:t xml:space="preserve"> MUST be covered by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element of the XML signature.</w:t>
            </w:r>
          </w:p>
        </w:tc>
      </w:tr>
      <w:tr w:rsidR="009E5718" w:rsidRPr="0097283F" w14:paraId="68911B11" w14:textId="77777777" w:rsidTr="00B04F45">
        <w:trPr>
          <w:trHeight w:val="359"/>
          <w:jc w:val="center"/>
        </w:trPr>
        <w:tc>
          <w:tcPr>
            <w:tcW w:w="3388" w:type="dxa"/>
            <w:noWrap/>
          </w:tcPr>
          <w:p w14:paraId="4AF322D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SignedProperties</w:t>
            </w:r>
            <w:proofErr w:type="spellEnd"/>
          </w:p>
        </w:tc>
        <w:tc>
          <w:tcPr>
            <w:tcW w:w="720" w:type="dxa"/>
          </w:tcPr>
          <w:p w14:paraId="6C8B84DD"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3F75036D"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711513B" w14:textId="77777777" w:rsidR="00F14C10" w:rsidRPr="001F7DC4" w:rsidRDefault="00F14C10" w:rsidP="009E0CC7">
            <w:pPr>
              <w:pStyle w:val="TableContent"/>
              <w:jc w:val="left"/>
              <w:rPr>
                <w:sz w:val="18"/>
                <w:szCs w:val="18"/>
              </w:rPr>
            </w:pPr>
            <w:r w:rsidRPr="00B47F30">
              <w:rPr>
                <w:sz w:val="18"/>
                <w:szCs w:val="18"/>
              </w:rPr>
              <w:t>Properties that are cryptographically bound (i.e., signed) to the XML signature</w:t>
            </w:r>
          </w:p>
        </w:tc>
        <w:tc>
          <w:tcPr>
            <w:tcW w:w="3568" w:type="dxa"/>
          </w:tcPr>
          <w:p w14:paraId="3E65F5BD" w14:textId="77777777" w:rsidR="00F14C10" w:rsidRPr="00B04F45" w:rsidRDefault="00F14C10">
            <w:pPr>
              <w:pStyle w:val="TableContent"/>
              <w:tabs>
                <w:tab w:val="right" w:pos="9000"/>
              </w:tabs>
              <w:ind w:left="360" w:hanging="360"/>
              <w:jc w:val="left"/>
              <w:rPr>
                <w:sz w:val="18"/>
              </w:rPr>
            </w:pPr>
          </w:p>
        </w:tc>
      </w:tr>
      <w:tr w:rsidR="009E5718" w:rsidRPr="0097283F" w14:paraId="3487D3C0" w14:textId="77777777" w:rsidTr="00B04F45">
        <w:trPr>
          <w:trHeight w:val="359"/>
          <w:jc w:val="center"/>
        </w:trPr>
        <w:tc>
          <w:tcPr>
            <w:tcW w:w="3388" w:type="dxa"/>
            <w:noWrap/>
          </w:tcPr>
          <w:p w14:paraId="21C838F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SignedSignatureProperties</w:t>
            </w:r>
            <w:proofErr w:type="spellEnd"/>
          </w:p>
        </w:tc>
        <w:tc>
          <w:tcPr>
            <w:tcW w:w="720" w:type="dxa"/>
          </w:tcPr>
          <w:p w14:paraId="193F0546" w14:textId="77777777" w:rsidR="00F14C10" w:rsidRPr="00B47F30" w:rsidDel="001B25D6" w:rsidRDefault="00F14C10" w:rsidP="009E0CC7">
            <w:pPr>
              <w:pStyle w:val="TableContent"/>
              <w:rPr>
                <w:sz w:val="18"/>
                <w:szCs w:val="18"/>
              </w:rPr>
            </w:pPr>
            <w:r w:rsidRPr="00B47F30">
              <w:rPr>
                <w:sz w:val="18"/>
                <w:szCs w:val="18"/>
              </w:rPr>
              <w:t>R</w:t>
            </w:r>
          </w:p>
        </w:tc>
        <w:tc>
          <w:tcPr>
            <w:tcW w:w="1080" w:type="dxa"/>
          </w:tcPr>
          <w:p w14:paraId="21BA0D39" w14:textId="77777777" w:rsidR="00F14C10" w:rsidRPr="00A13978" w:rsidDel="001B25D6"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999FF6C"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3E8C986"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w:t>
            </w:r>
          </w:p>
        </w:tc>
      </w:tr>
      <w:tr w:rsidR="009E5718" w:rsidRPr="0097283F" w14:paraId="68B09EBE" w14:textId="77777777" w:rsidTr="00B04F45">
        <w:trPr>
          <w:trHeight w:val="359"/>
          <w:jc w:val="center"/>
        </w:trPr>
        <w:tc>
          <w:tcPr>
            <w:tcW w:w="3388" w:type="dxa"/>
            <w:noWrap/>
          </w:tcPr>
          <w:p w14:paraId="59D33DD2"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SigningTime</w:t>
            </w:r>
            <w:proofErr w:type="spellEnd"/>
          </w:p>
        </w:tc>
        <w:tc>
          <w:tcPr>
            <w:tcW w:w="720" w:type="dxa"/>
          </w:tcPr>
          <w:p w14:paraId="17F78FA9" w14:textId="77777777" w:rsidR="00F14C10" w:rsidRPr="00B47F30" w:rsidDel="001B25D6" w:rsidRDefault="00F14C10" w:rsidP="004C0355">
            <w:pPr>
              <w:pStyle w:val="TableContent"/>
              <w:rPr>
                <w:sz w:val="18"/>
                <w:szCs w:val="18"/>
              </w:rPr>
            </w:pPr>
            <w:r w:rsidRPr="00B47F30">
              <w:rPr>
                <w:sz w:val="18"/>
                <w:szCs w:val="18"/>
              </w:rPr>
              <w:t>R</w:t>
            </w:r>
          </w:p>
        </w:tc>
        <w:tc>
          <w:tcPr>
            <w:tcW w:w="1080" w:type="dxa"/>
          </w:tcPr>
          <w:p w14:paraId="0F4F0F3A" w14:textId="77777777" w:rsidR="00F14C10" w:rsidRPr="00A13978" w:rsidDel="001B25D6" w:rsidRDefault="00F14C10" w:rsidP="004C0355">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707ECD3" w14:textId="77777777" w:rsidR="00F14C10" w:rsidRPr="001F7DC4" w:rsidRDefault="00F14C10" w:rsidP="004C0355">
            <w:pPr>
              <w:pStyle w:val="TableContent"/>
              <w:jc w:val="left"/>
              <w:rPr>
                <w:sz w:val="18"/>
                <w:szCs w:val="18"/>
              </w:rPr>
            </w:pPr>
            <w:r w:rsidRPr="00B47F30">
              <w:rPr>
                <w:sz w:val="18"/>
                <w:szCs w:val="18"/>
              </w:rPr>
              <w:t xml:space="preserve">Specifies the time at which the signer (purportedly) performed the digital signature process. </w:t>
            </w:r>
          </w:p>
        </w:tc>
        <w:tc>
          <w:tcPr>
            <w:tcW w:w="3568" w:type="dxa"/>
          </w:tcPr>
          <w:p w14:paraId="361542CE" w14:textId="77777777" w:rsidR="00F14C10" w:rsidRPr="001F7DC4" w:rsidRDefault="00F14C10" w:rsidP="004C0355">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tc>
      </w:tr>
      <w:tr w:rsidR="009E5718" w:rsidRPr="0097283F" w14:paraId="04C88B0E" w14:textId="77777777" w:rsidTr="00B04F45">
        <w:trPr>
          <w:trHeight w:val="359"/>
          <w:jc w:val="center"/>
        </w:trPr>
        <w:tc>
          <w:tcPr>
            <w:tcW w:w="3388" w:type="dxa"/>
            <w:noWrap/>
          </w:tcPr>
          <w:p w14:paraId="5AC6CAE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SigningCertificate</w:t>
            </w:r>
            <w:proofErr w:type="spellEnd"/>
          </w:p>
        </w:tc>
        <w:tc>
          <w:tcPr>
            <w:tcW w:w="720" w:type="dxa"/>
          </w:tcPr>
          <w:p w14:paraId="176388CB" w14:textId="77777777" w:rsidR="00F14C10" w:rsidRPr="00B47F30" w:rsidRDefault="00F14C10" w:rsidP="009E0CC7">
            <w:pPr>
              <w:pStyle w:val="TableContent"/>
              <w:rPr>
                <w:sz w:val="18"/>
                <w:szCs w:val="18"/>
              </w:rPr>
            </w:pPr>
            <w:r w:rsidRPr="00B47F30">
              <w:rPr>
                <w:sz w:val="18"/>
                <w:szCs w:val="18"/>
              </w:rPr>
              <w:t>R</w:t>
            </w:r>
          </w:p>
        </w:tc>
        <w:tc>
          <w:tcPr>
            <w:tcW w:w="1080" w:type="dxa"/>
          </w:tcPr>
          <w:p w14:paraId="60838B0B"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17A00C9" w14:textId="77777777" w:rsidR="00F14C10" w:rsidRPr="001F7DC4" w:rsidRDefault="00F14C10" w:rsidP="009E0CC7">
            <w:pPr>
              <w:pStyle w:val="TableContent"/>
              <w:jc w:val="left"/>
              <w:rPr>
                <w:sz w:val="18"/>
                <w:szCs w:val="18"/>
              </w:rPr>
            </w:pPr>
            <w:r w:rsidRPr="00B47F30">
              <w:rPr>
                <w:sz w:val="18"/>
                <w:szCs w:val="18"/>
              </w:rPr>
              <w:t xml:space="preserve">Contains references to certificates and digest values computed on them. The certificate used to verify the signature SHALL be identified in the sequence. The signature policy MAY mandate other certificates </w:t>
            </w:r>
            <w:r w:rsidRPr="00B47F30">
              <w:rPr>
                <w:sz w:val="18"/>
                <w:szCs w:val="18"/>
              </w:rPr>
              <w:lastRenderedPageBreak/>
              <w:t>be present, that MAY include all the certificates up to the point of trust.</w:t>
            </w:r>
          </w:p>
        </w:tc>
        <w:tc>
          <w:tcPr>
            <w:tcW w:w="3568" w:type="dxa"/>
          </w:tcPr>
          <w:p w14:paraId="307CE6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4292620E" w14:textId="77777777" w:rsidR="00F14C10" w:rsidRPr="001F7DC4" w:rsidRDefault="00F14C10" w:rsidP="004C0355">
            <w:pPr>
              <w:pStyle w:val="TableContent"/>
              <w:jc w:val="left"/>
              <w:rPr>
                <w:sz w:val="18"/>
                <w:szCs w:val="18"/>
              </w:rPr>
            </w:pPr>
            <w:r w:rsidRPr="00B47F30">
              <w:rPr>
                <w:sz w:val="18"/>
                <w:szCs w:val="18"/>
              </w:rPr>
              <w:lastRenderedPageBreak/>
              <w:t xml:space="preserve">This element contains the sequence of certificate identifiers and digests computed on the certificates. This information is further elaborated within the </w:t>
            </w:r>
            <w:r w:rsidRPr="00B47F30">
              <w:rPr>
                <w:rFonts w:ascii="Courier New" w:hAnsi="Courier New" w:cs="Courier New"/>
                <w:sz w:val="18"/>
                <w:szCs w:val="18"/>
              </w:rPr>
              <w:t>Cert</w:t>
            </w:r>
            <w:r w:rsidRPr="00B47F30">
              <w:rPr>
                <w:sz w:val="18"/>
                <w:szCs w:val="18"/>
              </w:rPr>
              <w:t xml:space="preserve"> elements </w:t>
            </w:r>
            <w:proofErr w:type="spellStart"/>
            <w:r w:rsidRPr="00B47F30">
              <w:rPr>
                <w:rFonts w:ascii="Courier New" w:hAnsi="Courier New" w:cs="Courier New"/>
                <w:sz w:val="18"/>
                <w:szCs w:val="18"/>
              </w:rPr>
              <w:t>CertDigest</w:t>
            </w:r>
            <w:proofErr w:type="spellEnd"/>
            <w:r w:rsidRPr="00B47F30">
              <w:rPr>
                <w:sz w:val="18"/>
                <w:szCs w:val="18"/>
              </w:rPr>
              <w:t xml:space="preserve"> and </w:t>
            </w:r>
            <w:proofErr w:type="spellStart"/>
            <w:r w:rsidRPr="00B47F30">
              <w:rPr>
                <w:rFonts w:ascii="Courier New" w:hAnsi="Courier New" w:cs="Courier New"/>
                <w:sz w:val="18"/>
                <w:szCs w:val="18"/>
              </w:rPr>
              <w:t>IssuerSerial</w:t>
            </w:r>
            <w:proofErr w:type="spellEnd"/>
            <w:r w:rsidRPr="00B47F30">
              <w:rPr>
                <w:sz w:val="18"/>
                <w:szCs w:val="18"/>
              </w:rPr>
              <w:t xml:space="preserve"> (listed below).</w:t>
            </w:r>
          </w:p>
        </w:tc>
      </w:tr>
      <w:tr w:rsidR="009E5718" w:rsidRPr="0097283F" w14:paraId="24039788" w14:textId="77777777" w:rsidTr="00B04F45">
        <w:trPr>
          <w:trHeight w:val="359"/>
          <w:jc w:val="center"/>
        </w:trPr>
        <w:tc>
          <w:tcPr>
            <w:tcW w:w="3388" w:type="dxa"/>
            <w:noWrap/>
          </w:tcPr>
          <w:p w14:paraId="1C8B550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CertDigest</w:t>
            </w:r>
            <w:proofErr w:type="spellEnd"/>
          </w:p>
        </w:tc>
        <w:tc>
          <w:tcPr>
            <w:tcW w:w="720" w:type="dxa"/>
          </w:tcPr>
          <w:p w14:paraId="2848D4B1" w14:textId="77777777" w:rsidR="00F14C10" w:rsidRPr="00B47F30" w:rsidRDefault="00F14C10" w:rsidP="009E0CC7">
            <w:pPr>
              <w:pStyle w:val="TableContent"/>
              <w:rPr>
                <w:sz w:val="18"/>
                <w:szCs w:val="18"/>
              </w:rPr>
            </w:pPr>
            <w:r w:rsidRPr="00B47F30">
              <w:rPr>
                <w:sz w:val="18"/>
                <w:szCs w:val="18"/>
              </w:rPr>
              <w:t>R</w:t>
            </w:r>
          </w:p>
        </w:tc>
        <w:tc>
          <w:tcPr>
            <w:tcW w:w="1080" w:type="dxa"/>
          </w:tcPr>
          <w:p w14:paraId="0D144F2A"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5F2DAEF6" w14:textId="77777777" w:rsidR="00F14C10" w:rsidRPr="001F7DC4" w:rsidRDefault="00F14C10" w:rsidP="00DA0952">
            <w:pPr>
              <w:pStyle w:val="TableContent"/>
              <w:jc w:val="left"/>
              <w:rPr>
                <w:sz w:val="18"/>
                <w:szCs w:val="18"/>
              </w:rPr>
            </w:pPr>
            <w:r w:rsidRPr="00B47F30">
              <w:rPr>
                <w:sz w:val="18"/>
                <w:szCs w:val="18"/>
              </w:rPr>
              <w:t xml:space="preserve">Contains the digest of one of the certificates referenced in the sequence. It contains two elements: </w:t>
            </w:r>
            <w:proofErr w:type="spellStart"/>
            <w:proofErr w:type="gramStart"/>
            <w:r w:rsidRPr="00B47F30">
              <w:rPr>
                <w:rFonts w:ascii="Courier New" w:hAnsi="Courier New" w:cs="Courier New"/>
                <w:sz w:val="18"/>
                <w:szCs w:val="18"/>
              </w:rPr>
              <w:t>ds:DigestMethod</w:t>
            </w:r>
            <w:proofErr w:type="spellEnd"/>
            <w:proofErr w:type="gramEnd"/>
            <w:r w:rsidRPr="00B47F30">
              <w:rPr>
                <w:sz w:val="18"/>
                <w:szCs w:val="18"/>
              </w:rPr>
              <w:t xml:space="preserve"> indicates the digest algorithm, and </w:t>
            </w:r>
            <w:proofErr w:type="spellStart"/>
            <w:proofErr w:type="gramStart"/>
            <w:r w:rsidRPr="00B47F30">
              <w:rPr>
                <w:rFonts w:ascii="Courier New" w:hAnsi="Courier New" w:cs="Courier New"/>
                <w:sz w:val="18"/>
                <w:szCs w:val="18"/>
              </w:rPr>
              <w:t>ds:DigestValue</w:t>
            </w:r>
            <w:proofErr w:type="spellEnd"/>
            <w:proofErr w:type="gramEnd"/>
            <w:r w:rsidRPr="00B47F30">
              <w:rPr>
                <w:sz w:val="18"/>
                <w:szCs w:val="18"/>
              </w:rPr>
              <w:t xml:space="preserve"> contains the value of the </w:t>
            </w:r>
            <w:proofErr w:type="gramStart"/>
            <w:r w:rsidRPr="00B47F30">
              <w:rPr>
                <w:sz w:val="18"/>
                <w:szCs w:val="18"/>
              </w:rPr>
              <w:t>digest..</w:t>
            </w:r>
            <w:proofErr w:type="gramEnd"/>
          </w:p>
        </w:tc>
        <w:tc>
          <w:tcPr>
            <w:tcW w:w="3568" w:type="dxa"/>
          </w:tcPr>
          <w:p w14:paraId="769DEFC0"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serves to indicate where the referenced certificate can be found.</w:t>
            </w:r>
          </w:p>
        </w:tc>
      </w:tr>
      <w:tr w:rsidR="009E5718" w:rsidRPr="0097283F" w14:paraId="69918015" w14:textId="77777777" w:rsidTr="00B04F45">
        <w:trPr>
          <w:trHeight w:val="359"/>
          <w:jc w:val="center"/>
        </w:trPr>
        <w:tc>
          <w:tcPr>
            <w:tcW w:w="3388" w:type="dxa"/>
            <w:noWrap/>
          </w:tcPr>
          <w:p w14:paraId="38D8FCC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IssuerSerial</w:t>
            </w:r>
            <w:proofErr w:type="spellEnd"/>
          </w:p>
        </w:tc>
        <w:tc>
          <w:tcPr>
            <w:tcW w:w="720" w:type="dxa"/>
          </w:tcPr>
          <w:p w14:paraId="7765EC87" w14:textId="77777777" w:rsidR="00F14C10" w:rsidRPr="00B47F30" w:rsidRDefault="00F14C10" w:rsidP="009E0CC7">
            <w:pPr>
              <w:pStyle w:val="TableContent"/>
              <w:rPr>
                <w:sz w:val="18"/>
                <w:szCs w:val="18"/>
              </w:rPr>
            </w:pPr>
            <w:r w:rsidRPr="00B47F30">
              <w:rPr>
                <w:sz w:val="18"/>
                <w:szCs w:val="18"/>
              </w:rPr>
              <w:t>R</w:t>
            </w:r>
          </w:p>
        </w:tc>
        <w:tc>
          <w:tcPr>
            <w:tcW w:w="1080" w:type="dxa"/>
          </w:tcPr>
          <w:p w14:paraId="1C2FE48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45E5DF6" w14:textId="77777777" w:rsidR="00F14C10" w:rsidRPr="001F7DC4" w:rsidRDefault="00F14C10" w:rsidP="003570A4">
            <w:pPr>
              <w:pStyle w:val="TableContent"/>
              <w:jc w:val="left"/>
              <w:rPr>
                <w:sz w:val="18"/>
                <w:szCs w:val="18"/>
              </w:rPr>
            </w:pPr>
            <w:r w:rsidRPr="00B47F30">
              <w:rPr>
                <w:sz w:val="18"/>
                <w:szCs w:val="18"/>
              </w:rPr>
              <w:t>Contains the identifier of one of the certificates referenced in the sequence. Should the</w:t>
            </w:r>
          </w:p>
          <w:p w14:paraId="6347A78B" w14:textId="77777777" w:rsidR="00F14C10" w:rsidRPr="001F7DC4" w:rsidRDefault="00F14C10" w:rsidP="003570A4">
            <w:pPr>
              <w:pStyle w:val="TableContent"/>
              <w:jc w:val="left"/>
              <w:rPr>
                <w:sz w:val="18"/>
                <w:szCs w:val="18"/>
              </w:rPr>
            </w:pPr>
            <w:r w:rsidRPr="00B47F30">
              <w:rPr>
                <w:rFonts w:ascii="Courier New" w:hAnsi="Courier New" w:cs="Courier New"/>
                <w:sz w:val="18"/>
                <w:szCs w:val="18"/>
              </w:rPr>
              <w:t>ds:X509IssuerSerial</w:t>
            </w:r>
            <w:r w:rsidRPr="00B47F30">
              <w:rPr>
                <w:sz w:val="18"/>
                <w:szCs w:val="18"/>
              </w:rPr>
              <w:t xml:space="preserve"> element appear in the signature to denote the same certificate, its value MUST be consistent with the corresponding </w:t>
            </w:r>
            <w:proofErr w:type="spellStart"/>
            <w:r w:rsidRPr="00B47F30">
              <w:rPr>
                <w:rFonts w:ascii="Courier New" w:hAnsi="Courier New" w:cs="Courier New"/>
                <w:sz w:val="18"/>
                <w:szCs w:val="18"/>
              </w:rPr>
              <w:t>IssuerSerial</w:t>
            </w:r>
            <w:proofErr w:type="spellEnd"/>
            <w:r w:rsidRPr="00B47F30">
              <w:rPr>
                <w:sz w:val="18"/>
                <w:szCs w:val="18"/>
              </w:rPr>
              <w:t xml:space="preserve"> element.</w:t>
            </w:r>
          </w:p>
        </w:tc>
        <w:tc>
          <w:tcPr>
            <w:tcW w:w="3568" w:type="dxa"/>
          </w:tcPr>
          <w:p w14:paraId="4EF35F07"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61F619E" w14:textId="77777777" w:rsidTr="00B04F45">
        <w:trPr>
          <w:trHeight w:val="359"/>
          <w:jc w:val="center"/>
        </w:trPr>
        <w:tc>
          <w:tcPr>
            <w:tcW w:w="3388" w:type="dxa"/>
            <w:noWrap/>
          </w:tcPr>
          <w:p w14:paraId="0DEB9F17"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SignaturePolicyIdentifier</w:t>
            </w:r>
            <w:proofErr w:type="spellEnd"/>
          </w:p>
        </w:tc>
        <w:tc>
          <w:tcPr>
            <w:tcW w:w="720" w:type="dxa"/>
          </w:tcPr>
          <w:p w14:paraId="2342F9B1" w14:textId="77777777" w:rsidR="00F14C10" w:rsidRPr="00B47F30" w:rsidRDefault="00F14C10" w:rsidP="009E0CC7">
            <w:pPr>
              <w:pStyle w:val="TableContent"/>
              <w:rPr>
                <w:sz w:val="18"/>
                <w:szCs w:val="18"/>
              </w:rPr>
            </w:pPr>
            <w:r w:rsidRPr="00B47F30">
              <w:rPr>
                <w:sz w:val="18"/>
                <w:szCs w:val="18"/>
              </w:rPr>
              <w:t>R</w:t>
            </w:r>
          </w:p>
        </w:tc>
        <w:tc>
          <w:tcPr>
            <w:tcW w:w="1080" w:type="dxa"/>
          </w:tcPr>
          <w:p w14:paraId="5B71C7F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10AE83" w14:textId="77777777" w:rsidR="00F14C10" w:rsidRPr="001F7DC4" w:rsidRDefault="00F14C10" w:rsidP="003570A4">
            <w:pPr>
              <w:pStyle w:val="TableContent"/>
              <w:jc w:val="left"/>
              <w:rPr>
                <w:sz w:val="18"/>
                <w:szCs w:val="18"/>
              </w:rPr>
            </w:pPr>
            <w:r w:rsidRPr="00B47F30">
              <w:rPr>
                <w:sz w:val="18"/>
                <w:szCs w:val="18"/>
              </w:rPr>
              <w:t xml:space="preserve">Contains elements that specify ways to identify the set of rules governing the creation and validation of the digital signature. </w:t>
            </w:r>
          </w:p>
        </w:tc>
        <w:tc>
          <w:tcPr>
            <w:tcW w:w="3568" w:type="dxa"/>
          </w:tcPr>
          <w:p w14:paraId="1603AD63" w14:textId="77777777" w:rsidR="00F14C10" w:rsidRPr="001F7DC4" w:rsidRDefault="00F14C10" w:rsidP="00BC42D3">
            <w:pPr>
              <w:pStyle w:val="TableContent"/>
              <w:jc w:val="left"/>
              <w:rPr>
                <w:sz w:val="18"/>
                <w:szCs w:val="18"/>
              </w:rPr>
            </w:pPr>
            <w:r w:rsidRPr="00B47F30">
              <w:rPr>
                <w:sz w:val="18"/>
                <w:szCs w:val="18"/>
              </w:rPr>
              <w:t xml:space="preserve">Must contain exactly one of the following: </w:t>
            </w:r>
            <w:proofErr w:type="spellStart"/>
            <w:r w:rsidRPr="00B47F30">
              <w:rPr>
                <w:rFonts w:ascii="Courier New" w:hAnsi="Courier New" w:cs="Courier New"/>
                <w:sz w:val="18"/>
                <w:szCs w:val="18"/>
              </w:rPr>
              <w:t>SignaturePolicyID</w:t>
            </w:r>
            <w:proofErr w:type="spellEnd"/>
            <w:r w:rsidRPr="00B47F30">
              <w:rPr>
                <w:sz w:val="18"/>
                <w:szCs w:val="18"/>
              </w:rPr>
              <w:t xml:space="preserve"> or </w:t>
            </w:r>
            <w:proofErr w:type="spellStart"/>
            <w:r w:rsidRPr="00B47F30">
              <w:rPr>
                <w:rFonts w:ascii="Courier New" w:hAnsi="Courier New" w:cs="Courier New"/>
                <w:sz w:val="18"/>
                <w:szCs w:val="18"/>
              </w:rPr>
              <w:t>SignaturePolicyImplied</w:t>
            </w:r>
            <w:proofErr w:type="spellEnd"/>
          </w:p>
        </w:tc>
      </w:tr>
      <w:tr w:rsidR="009E5718" w:rsidRPr="0097283F" w14:paraId="4BB03395" w14:textId="77777777" w:rsidTr="00B04F45">
        <w:trPr>
          <w:trHeight w:val="359"/>
          <w:jc w:val="center"/>
        </w:trPr>
        <w:tc>
          <w:tcPr>
            <w:tcW w:w="3388" w:type="dxa"/>
            <w:noWrap/>
          </w:tcPr>
          <w:p w14:paraId="1CF0BC26"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SignaturePolicyID</w:t>
            </w:r>
            <w:proofErr w:type="spellEnd"/>
          </w:p>
        </w:tc>
        <w:tc>
          <w:tcPr>
            <w:tcW w:w="720" w:type="dxa"/>
          </w:tcPr>
          <w:p w14:paraId="5A6EB7CC" w14:textId="77777777" w:rsidR="00F14C10" w:rsidRPr="00B47F30" w:rsidRDefault="00F14C10" w:rsidP="009E0CC7">
            <w:pPr>
              <w:pStyle w:val="TableContent"/>
              <w:rPr>
                <w:sz w:val="18"/>
                <w:szCs w:val="18"/>
              </w:rPr>
            </w:pPr>
            <w:r w:rsidRPr="00B47F30">
              <w:rPr>
                <w:sz w:val="18"/>
                <w:szCs w:val="18"/>
              </w:rPr>
              <w:t>RE</w:t>
            </w:r>
          </w:p>
        </w:tc>
        <w:tc>
          <w:tcPr>
            <w:tcW w:w="1080" w:type="dxa"/>
          </w:tcPr>
          <w:p w14:paraId="648DFD93"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3645E2E5" w14:textId="77777777" w:rsidR="00F14C10" w:rsidRPr="001F7DC4" w:rsidRDefault="00F14C10" w:rsidP="00BC42D3">
            <w:pPr>
              <w:pStyle w:val="TableContent"/>
              <w:jc w:val="left"/>
              <w:rPr>
                <w:sz w:val="18"/>
                <w:szCs w:val="18"/>
              </w:rPr>
            </w:pPr>
            <w:r w:rsidRPr="00B47F30">
              <w:rPr>
                <w:sz w:val="18"/>
                <w:szCs w:val="18"/>
              </w:rPr>
              <w:t>Appears when the signature policy contains an explicit and unambiguous identifier of a signature policy together with a hash value of the signature policy, so it can be verified that the policy selected by the signer is the one being used by the verifier. An explicit signature policy has a globally unique reference which is bound to a digital signature by the signer as part of the signature calculation. In these cases, for a given explicit signature policy there shall be one definitive form that has a unique binary encoded value.</w:t>
            </w:r>
          </w:p>
        </w:tc>
        <w:tc>
          <w:tcPr>
            <w:tcW w:w="3568" w:type="dxa"/>
          </w:tcPr>
          <w:p w14:paraId="321E33A6" w14:textId="77777777" w:rsidR="00F14C10" w:rsidRPr="001F7DC4" w:rsidRDefault="00F14C10" w:rsidP="00BC42D3">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SigPolicyId</w:t>
            </w:r>
            <w:proofErr w:type="spellEnd"/>
            <w:r w:rsidRPr="00B47F30">
              <w:rPr>
                <w:sz w:val="18"/>
                <w:szCs w:val="18"/>
              </w:rPr>
              <w:t xml:space="preserve"> element contains an identifier that uniquely identifies a specific version of the signature policy. The </w:t>
            </w:r>
            <w:proofErr w:type="spellStart"/>
            <w:r w:rsidRPr="00B47F30">
              <w:rPr>
                <w:rFonts w:ascii="Courier New" w:hAnsi="Courier New" w:cs="Courier New"/>
                <w:sz w:val="18"/>
                <w:szCs w:val="18"/>
              </w:rPr>
              <w:t>SigPolicyHash</w:t>
            </w:r>
            <w:proofErr w:type="spellEnd"/>
            <w:r w:rsidRPr="00B47F30">
              <w:rPr>
                <w:sz w:val="18"/>
                <w:szCs w:val="18"/>
              </w:rPr>
              <w:t xml:space="preserve"> element contains the identifier of the hash algorithm and the hash value of the signature policy. The </w:t>
            </w:r>
            <w:proofErr w:type="spellStart"/>
            <w:r w:rsidRPr="00B47F30">
              <w:rPr>
                <w:rFonts w:ascii="Courier New" w:hAnsi="Courier New" w:cs="Courier New"/>
                <w:sz w:val="18"/>
                <w:szCs w:val="18"/>
              </w:rPr>
              <w:t>SigPolicyQualifier</w:t>
            </w:r>
            <w:proofErr w:type="spellEnd"/>
            <w:r w:rsidRPr="00B47F30">
              <w:rPr>
                <w:sz w:val="18"/>
                <w:szCs w:val="18"/>
              </w:rPr>
              <w:t xml:space="preserve"> element can contain additional information qualifying the signature policy identifier. </w:t>
            </w:r>
          </w:p>
        </w:tc>
      </w:tr>
      <w:tr w:rsidR="009E5718" w:rsidRPr="0097283F" w14:paraId="138498E8" w14:textId="77777777" w:rsidTr="00B04F45">
        <w:trPr>
          <w:trHeight w:val="359"/>
          <w:jc w:val="center"/>
        </w:trPr>
        <w:tc>
          <w:tcPr>
            <w:tcW w:w="3388" w:type="dxa"/>
            <w:noWrap/>
          </w:tcPr>
          <w:p w14:paraId="41B7B18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SignaturePolicyImplied</w:t>
            </w:r>
            <w:proofErr w:type="spellEnd"/>
          </w:p>
        </w:tc>
        <w:tc>
          <w:tcPr>
            <w:tcW w:w="720" w:type="dxa"/>
          </w:tcPr>
          <w:p w14:paraId="3F2225B7" w14:textId="77777777" w:rsidR="00F14C10" w:rsidRPr="00B47F30" w:rsidRDefault="00F14C10" w:rsidP="009E0CC7">
            <w:pPr>
              <w:pStyle w:val="TableContent"/>
              <w:rPr>
                <w:sz w:val="18"/>
                <w:szCs w:val="18"/>
              </w:rPr>
            </w:pPr>
            <w:r w:rsidRPr="00B47F30">
              <w:rPr>
                <w:sz w:val="18"/>
                <w:szCs w:val="18"/>
              </w:rPr>
              <w:t>O</w:t>
            </w:r>
          </w:p>
        </w:tc>
        <w:tc>
          <w:tcPr>
            <w:tcW w:w="1080" w:type="dxa"/>
          </w:tcPr>
          <w:p w14:paraId="1C0DB4A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54D71B1E" w14:textId="77777777" w:rsidR="00F14C10" w:rsidRPr="001F7DC4" w:rsidRDefault="00F14C10" w:rsidP="00BC42D3">
            <w:pPr>
              <w:pStyle w:val="TableContent"/>
              <w:jc w:val="left"/>
              <w:rPr>
                <w:sz w:val="18"/>
                <w:szCs w:val="18"/>
              </w:rPr>
            </w:pPr>
            <w:r w:rsidRPr="00B47F30">
              <w:rPr>
                <w:sz w:val="18"/>
                <w:szCs w:val="18"/>
              </w:rPr>
              <w:t xml:space="preserve">Appears when the digital signature can avoid the inclusion of the </w:t>
            </w:r>
            <w:proofErr w:type="gramStart"/>
            <w:r w:rsidRPr="00B47F30">
              <w:rPr>
                <w:sz w:val="18"/>
                <w:szCs w:val="18"/>
              </w:rPr>
              <w:t>aforementioned identifier</w:t>
            </w:r>
            <w:proofErr w:type="gramEnd"/>
            <w:r w:rsidRPr="00B47F30">
              <w:rPr>
                <w:sz w:val="18"/>
                <w:szCs w:val="18"/>
              </w:rPr>
              <w:t xml:space="preserve"> and hash value. This will be possible when the signature policy can be unambiguously derived from the semantics of the type of data object(s) being signed, and some other information, e.g. national laws or private contractual agreements, that mention that a given signature policy MUST be used for this type of data content. In such cases, the signature will contain a specific empty element indicating that this implied way to identify the signature policy is used instead</w:t>
            </w:r>
            <w:r w:rsidR="00B24084">
              <w:rPr>
                <w:sz w:val="18"/>
                <w:szCs w:val="18"/>
              </w:rPr>
              <w:t xml:space="preserve"> of</w:t>
            </w:r>
            <w:r w:rsidRPr="00B47F30">
              <w:rPr>
                <w:sz w:val="18"/>
                <w:szCs w:val="18"/>
              </w:rPr>
              <w:t xml:space="preserve"> the identifier and hash value.</w:t>
            </w:r>
          </w:p>
        </w:tc>
        <w:tc>
          <w:tcPr>
            <w:tcW w:w="3568" w:type="dxa"/>
          </w:tcPr>
          <w:p w14:paraId="5B382231" w14:textId="77777777" w:rsidR="00F14C10" w:rsidRPr="001F7DC4" w:rsidRDefault="00F14C10" w:rsidP="00BC42D3">
            <w:pPr>
              <w:pStyle w:val="TableContent"/>
              <w:jc w:val="left"/>
              <w:rPr>
                <w:sz w:val="18"/>
                <w:szCs w:val="18"/>
              </w:rPr>
            </w:pPr>
            <w:r w:rsidRPr="00B47F30">
              <w:rPr>
                <w:sz w:val="18"/>
                <w:szCs w:val="18"/>
              </w:rPr>
              <w:t xml:space="preserve">Use of this field is based on a signature policy that is agreed to by both the signer and the intended recipient. Details of such a policy are out of </w:t>
            </w:r>
            <w:r w:rsidR="00B24084">
              <w:rPr>
                <w:sz w:val="18"/>
                <w:szCs w:val="18"/>
              </w:rPr>
              <w:t xml:space="preserve">the </w:t>
            </w:r>
            <w:r w:rsidRPr="00B47F30">
              <w:rPr>
                <w:sz w:val="18"/>
                <w:szCs w:val="18"/>
              </w:rPr>
              <w:t>scope of this document.</w:t>
            </w:r>
          </w:p>
        </w:tc>
      </w:tr>
      <w:tr w:rsidR="009E5718" w:rsidRPr="0097283F" w14:paraId="1AC6C69A" w14:textId="77777777" w:rsidTr="00B04F45">
        <w:trPr>
          <w:trHeight w:val="359"/>
          <w:jc w:val="center"/>
        </w:trPr>
        <w:tc>
          <w:tcPr>
            <w:tcW w:w="3388" w:type="dxa"/>
            <w:noWrap/>
          </w:tcPr>
          <w:p w14:paraId="60EAAD5C"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SignatureProductionPlace</w:t>
            </w:r>
            <w:proofErr w:type="spellEnd"/>
          </w:p>
        </w:tc>
        <w:tc>
          <w:tcPr>
            <w:tcW w:w="720" w:type="dxa"/>
          </w:tcPr>
          <w:p w14:paraId="26097B4A" w14:textId="77777777" w:rsidR="00F14C10" w:rsidRPr="00B47F30" w:rsidRDefault="00F14C10" w:rsidP="009E0CC7">
            <w:pPr>
              <w:pStyle w:val="TableContent"/>
              <w:rPr>
                <w:sz w:val="18"/>
                <w:szCs w:val="18"/>
              </w:rPr>
            </w:pPr>
            <w:r w:rsidRPr="00B47F30">
              <w:rPr>
                <w:sz w:val="18"/>
                <w:szCs w:val="18"/>
              </w:rPr>
              <w:t>O</w:t>
            </w:r>
          </w:p>
        </w:tc>
        <w:tc>
          <w:tcPr>
            <w:tcW w:w="1080" w:type="dxa"/>
          </w:tcPr>
          <w:p w14:paraId="54CB89B1"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E33E7" w14:textId="77777777" w:rsidR="00F14C10" w:rsidRPr="001F7DC4" w:rsidRDefault="00F14C10" w:rsidP="00BC42D3">
            <w:pPr>
              <w:pStyle w:val="TableContent"/>
              <w:jc w:val="left"/>
              <w:rPr>
                <w:sz w:val="18"/>
                <w:szCs w:val="18"/>
              </w:rPr>
            </w:pPr>
            <w:r w:rsidRPr="00B47F30">
              <w:rPr>
                <w:sz w:val="18"/>
                <w:szCs w:val="18"/>
              </w:rPr>
              <w:t xml:space="preserve">In some transactions the purported place where the signer was at the time of signature creation MAY need to be indicated. This element </w:t>
            </w:r>
            <w:r w:rsidRPr="00B47F30">
              <w:rPr>
                <w:sz w:val="18"/>
                <w:szCs w:val="18"/>
              </w:rPr>
              <w:lastRenderedPageBreak/>
              <w:t>specifies an address associated with the signer at a particular geographical (e.g. city) location.</w:t>
            </w:r>
          </w:p>
        </w:tc>
        <w:tc>
          <w:tcPr>
            <w:tcW w:w="3568" w:type="dxa"/>
          </w:tcPr>
          <w:p w14:paraId="61C9EE45" w14:textId="77777777" w:rsidR="00F14C10" w:rsidRPr="001F7DC4" w:rsidRDefault="00F14C10" w:rsidP="00646267">
            <w:pPr>
              <w:pStyle w:val="TableContent"/>
              <w:jc w:val="left"/>
              <w:rPr>
                <w:sz w:val="18"/>
                <w:szCs w:val="18"/>
              </w:rPr>
            </w:pPr>
            <w:r w:rsidRPr="00B47F30">
              <w:rPr>
                <w:sz w:val="18"/>
                <w:szCs w:val="18"/>
              </w:rPr>
              <w:lastRenderedPageBreak/>
              <w:t xml:space="preserve">Must contain no more than one of each of the following elements: </w:t>
            </w:r>
            <w:r w:rsidRPr="00B47F30">
              <w:rPr>
                <w:rFonts w:ascii="Courier New" w:hAnsi="Courier New" w:cs="Courier New"/>
                <w:sz w:val="18"/>
                <w:szCs w:val="18"/>
              </w:rPr>
              <w:t xml:space="preserve">City, </w:t>
            </w:r>
            <w:proofErr w:type="spellStart"/>
            <w:r w:rsidRPr="00B47F30">
              <w:rPr>
                <w:rFonts w:ascii="Courier New" w:hAnsi="Courier New" w:cs="Courier New"/>
                <w:sz w:val="18"/>
                <w:szCs w:val="18"/>
              </w:rPr>
              <w:lastRenderedPageBreak/>
              <w:t>StateorProvince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PostalCode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CountryName</w:t>
            </w:r>
            <w:proofErr w:type="spellEnd"/>
            <w:r w:rsidRPr="00B47F30">
              <w:rPr>
                <w:rFonts w:ascii="Courier New" w:hAnsi="Courier New" w:cs="Courier New"/>
                <w:sz w:val="18"/>
                <w:szCs w:val="18"/>
              </w:rPr>
              <w:t>.</w:t>
            </w:r>
          </w:p>
        </w:tc>
      </w:tr>
      <w:tr w:rsidR="009E5718" w:rsidRPr="0097283F" w14:paraId="26AD160E" w14:textId="77777777" w:rsidTr="00B04F45">
        <w:trPr>
          <w:trHeight w:val="359"/>
          <w:jc w:val="center"/>
        </w:trPr>
        <w:tc>
          <w:tcPr>
            <w:tcW w:w="3388" w:type="dxa"/>
            <w:noWrap/>
          </w:tcPr>
          <w:p w14:paraId="56BDCD3F"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SignerRole</w:t>
            </w:r>
            <w:proofErr w:type="spellEnd"/>
          </w:p>
        </w:tc>
        <w:tc>
          <w:tcPr>
            <w:tcW w:w="720" w:type="dxa"/>
          </w:tcPr>
          <w:p w14:paraId="4A77D8C8" w14:textId="77777777" w:rsidR="00F14C10" w:rsidRPr="00B47F30" w:rsidRDefault="00F14C10" w:rsidP="009E0CC7">
            <w:pPr>
              <w:pStyle w:val="TableContent"/>
              <w:rPr>
                <w:sz w:val="18"/>
                <w:szCs w:val="18"/>
              </w:rPr>
            </w:pPr>
            <w:r w:rsidRPr="00B47F30">
              <w:rPr>
                <w:sz w:val="18"/>
                <w:szCs w:val="18"/>
              </w:rPr>
              <w:t>R</w:t>
            </w:r>
          </w:p>
        </w:tc>
        <w:tc>
          <w:tcPr>
            <w:tcW w:w="1080" w:type="dxa"/>
          </w:tcPr>
          <w:p w14:paraId="72C443E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6E6DC730" w14:textId="77777777" w:rsidR="00F14C10" w:rsidRPr="001F7DC4" w:rsidRDefault="00F14C10" w:rsidP="00646267">
            <w:pPr>
              <w:pStyle w:val="TableContent"/>
              <w:jc w:val="left"/>
              <w:rPr>
                <w:sz w:val="18"/>
                <w:szCs w:val="18"/>
              </w:rPr>
            </w:pPr>
            <w:r w:rsidRPr="00B47F30">
              <w:rPr>
                <w:sz w:val="18"/>
                <w:szCs w:val="18"/>
              </w:rPr>
              <w:t xml:space="preserve">Property that contains a sequence of roles that the signer can play. </w:t>
            </w:r>
          </w:p>
        </w:tc>
        <w:tc>
          <w:tcPr>
            <w:tcW w:w="3568" w:type="dxa"/>
          </w:tcPr>
          <w:p w14:paraId="047F675D" w14:textId="77777777" w:rsidR="00F14C10" w:rsidRPr="001F7DC4" w:rsidRDefault="00F14C10" w:rsidP="00646267">
            <w:pPr>
              <w:pStyle w:val="TableContent"/>
              <w:jc w:val="left"/>
              <w:rPr>
                <w:rFonts w:cs="Courier New"/>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 It must contain at least one of the two elements: </w:t>
            </w:r>
            <w:proofErr w:type="spellStart"/>
            <w:r w:rsidRPr="00B47F30">
              <w:rPr>
                <w:rFonts w:ascii="Courier New" w:hAnsi="Courier New" w:cs="Courier New"/>
                <w:sz w:val="18"/>
                <w:szCs w:val="18"/>
              </w:rPr>
              <w:t>ClaimedRoles</w:t>
            </w:r>
            <w:proofErr w:type="spellEnd"/>
            <w:r w:rsidRPr="00B47F30">
              <w:rPr>
                <w:sz w:val="18"/>
                <w:szCs w:val="18"/>
              </w:rPr>
              <w:t xml:space="preserve">, </w:t>
            </w:r>
            <w:proofErr w:type="spellStart"/>
            <w:r w:rsidRPr="00B47F30">
              <w:rPr>
                <w:rFonts w:ascii="Courier New" w:hAnsi="Courier New" w:cs="Courier New"/>
                <w:sz w:val="18"/>
                <w:szCs w:val="18"/>
              </w:rPr>
              <w:t>CertifiedRoles</w:t>
            </w:r>
            <w:proofErr w:type="spellEnd"/>
            <w:r w:rsidRPr="00B47F30">
              <w:rPr>
                <w:rFonts w:cs="Courier New"/>
                <w:sz w:val="18"/>
                <w:szCs w:val="18"/>
              </w:rPr>
              <w:t xml:space="preserve">. </w:t>
            </w:r>
          </w:p>
        </w:tc>
      </w:tr>
      <w:tr w:rsidR="009E5718" w:rsidRPr="0097283F" w14:paraId="5B8CECDA" w14:textId="77777777" w:rsidTr="00B04F45">
        <w:trPr>
          <w:trHeight w:val="359"/>
          <w:jc w:val="center"/>
        </w:trPr>
        <w:tc>
          <w:tcPr>
            <w:tcW w:w="3388" w:type="dxa"/>
            <w:noWrap/>
          </w:tcPr>
          <w:p w14:paraId="5933E490"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ClaimedRoles</w:t>
            </w:r>
            <w:proofErr w:type="spellEnd"/>
          </w:p>
        </w:tc>
        <w:tc>
          <w:tcPr>
            <w:tcW w:w="720" w:type="dxa"/>
          </w:tcPr>
          <w:p w14:paraId="36D43B1C" w14:textId="77777777" w:rsidR="00F14C10" w:rsidRPr="00B47F30" w:rsidRDefault="00F14C10" w:rsidP="009E0CC7">
            <w:pPr>
              <w:pStyle w:val="TableContent"/>
              <w:rPr>
                <w:sz w:val="18"/>
                <w:szCs w:val="18"/>
              </w:rPr>
            </w:pPr>
            <w:r w:rsidRPr="00B47F30">
              <w:rPr>
                <w:sz w:val="18"/>
                <w:szCs w:val="18"/>
              </w:rPr>
              <w:t>R</w:t>
            </w:r>
          </w:p>
        </w:tc>
        <w:tc>
          <w:tcPr>
            <w:tcW w:w="1080" w:type="dxa"/>
          </w:tcPr>
          <w:p w14:paraId="06EC700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79166C6" w14:textId="77777777" w:rsidR="00F14C10" w:rsidRPr="001F7DC4" w:rsidRDefault="00F14C10" w:rsidP="00646267">
            <w:pPr>
              <w:pStyle w:val="TableContent"/>
              <w:jc w:val="left"/>
              <w:rPr>
                <w:sz w:val="18"/>
                <w:szCs w:val="18"/>
              </w:rPr>
            </w:pPr>
            <w:r w:rsidRPr="00B47F30">
              <w:rPr>
                <w:sz w:val="18"/>
                <w:szCs w:val="18"/>
              </w:rPr>
              <w:t xml:space="preserve">Contains a sequence of roles (using </w:t>
            </w:r>
            <w:proofErr w:type="spellStart"/>
            <w:r w:rsidRPr="00B47F30">
              <w:rPr>
                <w:rFonts w:ascii="Courier New" w:hAnsi="Courier New" w:cs="Courier New"/>
                <w:sz w:val="18"/>
                <w:szCs w:val="18"/>
              </w:rPr>
              <w:t>ClaimedRole</w:t>
            </w:r>
            <w:proofErr w:type="spellEnd"/>
            <w:r w:rsidRPr="00B47F30">
              <w:rPr>
                <w:sz w:val="18"/>
                <w:szCs w:val="18"/>
              </w:rPr>
              <w:t xml:space="preserve"> element(s)) claimed by the signer but not certified. Additional </w:t>
            </w:r>
            <w:proofErr w:type="gramStart"/>
            <w:r w:rsidRPr="00B47F30">
              <w:rPr>
                <w:sz w:val="18"/>
                <w:szCs w:val="18"/>
              </w:rPr>
              <w:t>contents</w:t>
            </w:r>
            <w:proofErr w:type="gramEnd"/>
            <w:r w:rsidRPr="00B47F30">
              <w:rPr>
                <w:sz w:val="18"/>
                <w:szCs w:val="18"/>
              </w:rPr>
              <w:t xml:space="preserve"> types MAY be defined on a domain application basis and be part of this element. </w:t>
            </w:r>
          </w:p>
        </w:tc>
        <w:tc>
          <w:tcPr>
            <w:tcW w:w="3568" w:type="dxa"/>
          </w:tcPr>
          <w:p w14:paraId="60208B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17CAC342" w14:textId="77777777" w:rsidTr="00B04F45">
        <w:trPr>
          <w:trHeight w:val="359"/>
          <w:jc w:val="center"/>
        </w:trPr>
        <w:tc>
          <w:tcPr>
            <w:tcW w:w="3388" w:type="dxa"/>
            <w:noWrap/>
          </w:tcPr>
          <w:p w14:paraId="486745E8"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ClaimedRole</w:t>
            </w:r>
            <w:proofErr w:type="spellEnd"/>
          </w:p>
        </w:tc>
        <w:tc>
          <w:tcPr>
            <w:tcW w:w="720" w:type="dxa"/>
          </w:tcPr>
          <w:p w14:paraId="3CF19F89" w14:textId="77777777" w:rsidR="00F14C10" w:rsidRPr="00B47F30" w:rsidRDefault="00F14C10" w:rsidP="009E0CC7">
            <w:pPr>
              <w:pStyle w:val="TableContent"/>
              <w:rPr>
                <w:sz w:val="18"/>
                <w:szCs w:val="18"/>
              </w:rPr>
            </w:pPr>
            <w:r w:rsidRPr="00B47F30">
              <w:rPr>
                <w:sz w:val="18"/>
                <w:szCs w:val="18"/>
              </w:rPr>
              <w:t>R</w:t>
            </w:r>
          </w:p>
        </w:tc>
        <w:tc>
          <w:tcPr>
            <w:tcW w:w="1080" w:type="dxa"/>
          </w:tcPr>
          <w:p w14:paraId="1C8224D6"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7CBE5F5"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7441B507" w14:textId="77777777" w:rsidR="00F14C10" w:rsidRPr="001F7DC4" w:rsidRDefault="00F14C10" w:rsidP="00646267">
            <w:pPr>
              <w:pStyle w:val="TableContent"/>
              <w:jc w:val="left"/>
              <w:rPr>
                <w:sz w:val="18"/>
                <w:szCs w:val="18"/>
              </w:rPr>
            </w:pPr>
            <w:r w:rsidRPr="00B47F30">
              <w:rPr>
                <w:sz w:val="18"/>
                <w:szCs w:val="18"/>
              </w:rPr>
              <w:t>From Healthcare Taxonomy Data Set</w:t>
            </w:r>
          </w:p>
        </w:tc>
      </w:tr>
      <w:tr w:rsidR="009E5718" w:rsidRPr="0097283F" w14:paraId="57147D2E" w14:textId="77777777" w:rsidTr="00B04F45">
        <w:trPr>
          <w:trHeight w:val="359"/>
          <w:jc w:val="center"/>
        </w:trPr>
        <w:tc>
          <w:tcPr>
            <w:tcW w:w="3388" w:type="dxa"/>
            <w:noWrap/>
          </w:tcPr>
          <w:p w14:paraId="58B17C3D"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CertifiedRoles</w:t>
            </w:r>
            <w:proofErr w:type="spellEnd"/>
          </w:p>
        </w:tc>
        <w:tc>
          <w:tcPr>
            <w:tcW w:w="720" w:type="dxa"/>
          </w:tcPr>
          <w:p w14:paraId="2BF81205" w14:textId="77777777" w:rsidR="00F14C10" w:rsidRPr="00B47F30" w:rsidRDefault="00F14C10" w:rsidP="009E0CC7">
            <w:pPr>
              <w:pStyle w:val="TableContent"/>
              <w:rPr>
                <w:sz w:val="18"/>
                <w:szCs w:val="18"/>
              </w:rPr>
            </w:pPr>
            <w:r w:rsidRPr="00B47F30">
              <w:rPr>
                <w:sz w:val="18"/>
                <w:szCs w:val="18"/>
              </w:rPr>
              <w:t>O</w:t>
            </w:r>
          </w:p>
        </w:tc>
        <w:tc>
          <w:tcPr>
            <w:tcW w:w="1080" w:type="dxa"/>
          </w:tcPr>
          <w:p w14:paraId="66D805D5"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0864A92E" w14:textId="77777777" w:rsidR="00F14C10" w:rsidRPr="001F7DC4" w:rsidRDefault="00F14C10" w:rsidP="00646267">
            <w:pPr>
              <w:pStyle w:val="TableContent"/>
              <w:jc w:val="left"/>
              <w:rPr>
                <w:sz w:val="18"/>
                <w:szCs w:val="18"/>
              </w:rPr>
            </w:pPr>
            <w:r w:rsidRPr="00B47F30">
              <w:rPr>
                <w:sz w:val="18"/>
                <w:szCs w:val="18"/>
              </w:rPr>
              <w:t xml:space="preserve">Contains one or more wrapped DER-encoded attribute certificates for the signer (using </w:t>
            </w:r>
            <w:proofErr w:type="spellStart"/>
            <w:r w:rsidRPr="00B47F30">
              <w:rPr>
                <w:rFonts w:ascii="Courier New" w:hAnsi="Courier New" w:cs="Courier New"/>
                <w:sz w:val="18"/>
                <w:szCs w:val="18"/>
              </w:rPr>
              <w:t>CertifiedRole</w:t>
            </w:r>
            <w:proofErr w:type="spellEnd"/>
            <w:r w:rsidRPr="00B47F30">
              <w:rPr>
                <w:sz w:val="18"/>
                <w:szCs w:val="18"/>
              </w:rPr>
              <w:t xml:space="preserve"> elements).</w:t>
            </w:r>
          </w:p>
        </w:tc>
        <w:tc>
          <w:tcPr>
            <w:tcW w:w="3568" w:type="dxa"/>
          </w:tcPr>
          <w:p w14:paraId="18BAF34D" w14:textId="77777777" w:rsidR="00F14C10" w:rsidRPr="001F7DC4" w:rsidRDefault="00F14C10">
            <w:pPr>
              <w:pStyle w:val="TableContent"/>
              <w:tabs>
                <w:tab w:val="right" w:pos="9000"/>
              </w:tabs>
              <w:ind w:left="360" w:hanging="360"/>
              <w:jc w:val="left"/>
              <w:rPr>
                <w:b/>
                <w:sz w:val="18"/>
                <w:szCs w:val="18"/>
                <w:lang w:eastAsia="de-DE"/>
              </w:rPr>
            </w:pPr>
          </w:p>
        </w:tc>
      </w:tr>
      <w:tr w:rsidR="009E5718" w:rsidRPr="0097283F" w14:paraId="2953987F" w14:textId="77777777" w:rsidTr="00B04F45">
        <w:trPr>
          <w:trHeight w:val="359"/>
          <w:jc w:val="center"/>
        </w:trPr>
        <w:tc>
          <w:tcPr>
            <w:tcW w:w="3388" w:type="dxa"/>
            <w:noWrap/>
          </w:tcPr>
          <w:p w14:paraId="48132DF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CertifiedRole</w:t>
            </w:r>
            <w:proofErr w:type="spellEnd"/>
          </w:p>
        </w:tc>
        <w:tc>
          <w:tcPr>
            <w:tcW w:w="720" w:type="dxa"/>
          </w:tcPr>
          <w:p w14:paraId="22D852C6" w14:textId="77777777" w:rsidR="00F14C10" w:rsidRPr="00B47F30" w:rsidRDefault="00F14C10" w:rsidP="009E0CC7">
            <w:pPr>
              <w:pStyle w:val="TableContent"/>
              <w:rPr>
                <w:sz w:val="18"/>
                <w:szCs w:val="18"/>
              </w:rPr>
            </w:pPr>
            <w:r w:rsidRPr="00B47F30">
              <w:rPr>
                <w:sz w:val="18"/>
                <w:szCs w:val="18"/>
              </w:rPr>
              <w:t>R</w:t>
            </w:r>
          </w:p>
        </w:tc>
        <w:tc>
          <w:tcPr>
            <w:tcW w:w="1080" w:type="dxa"/>
          </w:tcPr>
          <w:p w14:paraId="5FEC462D"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64D1ACC" w14:textId="77777777" w:rsidR="00F14C10" w:rsidRPr="001F7DC4" w:rsidRDefault="00F14C10" w:rsidP="00646267">
            <w:pPr>
              <w:pStyle w:val="TableContent"/>
              <w:jc w:val="left"/>
              <w:rPr>
                <w:sz w:val="18"/>
                <w:szCs w:val="18"/>
              </w:rPr>
            </w:pPr>
            <w:r w:rsidRPr="00B47F30">
              <w:rPr>
                <w:sz w:val="18"/>
                <w:szCs w:val="18"/>
              </w:rPr>
              <w:t>Indicates role of signer</w:t>
            </w:r>
          </w:p>
        </w:tc>
        <w:tc>
          <w:tcPr>
            <w:tcW w:w="3568" w:type="dxa"/>
          </w:tcPr>
          <w:p w14:paraId="5709AD8B" w14:textId="77777777" w:rsidR="00F14C10" w:rsidRPr="001F7DC4" w:rsidRDefault="00F14C10" w:rsidP="00CA6AED">
            <w:pPr>
              <w:pStyle w:val="TableContent"/>
              <w:tabs>
                <w:tab w:val="left" w:pos="2379"/>
              </w:tabs>
              <w:ind w:left="360" w:hanging="360"/>
              <w:jc w:val="left"/>
              <w:rPr>
                <w:b/>
                <w:sz w:val="18"/>
                <w:szCs w:val="18"/>
                <w:lang w:eastAsia="de-DE"/>
              </w:rPr>
            </w:pPr>
          </w:p>
        </w:tc>
      </w:tr>
      <w:tr w:rsidR="00CA6AED" w:rsidRPr="004E0B87" w14:paraId="042F0305" w14:textId="77777777" w:rsidTr="00CA6AED">
        <w:trPr>
          <w:trHeight w:val="359"/>
          <w:jc w:val="center"/>
        </w:trPr>
        <w:tc>
          <w:tcPr>
            <w:tcW w:w="3388" w:type="dxa"/>
            <w:noWrap/>
          </w:tcPr>
          <w:p w14:paraId="070E024D" w14:textId="77777777" w:rsidR="00CA6AED" w:rsidRPr="00B47F30" w:rsidRDefault="00CA6AED" w:rsidP="00CA6AED">
            <w:pPr>
              <w:pStyle w:val="TableContent"/>
              <w:jc w:val="left"/>
              <w:rPr>
                <w:rFonts w:ascii="Courier New" w:hAnsi="Courier New" w:cs="Courier New"/>
                <w:sz w:val="18"/>
                <w:szCs w:val="18"/>
              </w:rPr>
            </w:pPr>
            <w:r w:rsidRPr="00B47F30">
              <w:rPr>
                <w:rFonts w:ascii="Courier New" w:hAnsi="Courier New" w:cs="Courier New"/>
                <w:sz w:val="18"/>
                <w:szCs w:val="18"/>
              </w:rPr>
              <w:t>*</w:t>
            </w:r>
            <w:proofErr w:type="spellStart"/>
            <w:r w:rsidRPr="00B47F30">
              <w:rPr>
                <w:rFonts w:ascii="Courier New" w:hAnsi="Courier New" w:cs="Courier New"/>
                <w:sz w:val="18"/>
                <w:szCs w:val="18"/>
              </w:rPr>
              <w:t>SignaturePurpose</w:t>
            </w:r>
            <w:proofErr w:type="spellEnd"/>
          </w:p>
        </w:tc>
        <w:tc>
          <w:tcPr>
            <w:tcW w:w="720" w:type="dxa"/>
          </w:tcPr>
          <w:p w14:paraId="3F7B065C" w14:textId="77777777" w:rsidR="00CA6AED" w:rsidRPr="00B47F30" w:rsidRDefault="00CA6AED" w:rsidP="00CA6AED">
            <w:pPr>
              <w:pStyle w:val="TableContent"/>
              <w:rPr>
                <w:sz w:val="18"/>
                <w:szCs w:val="18"/>
              </w:rPr>
            </w:pPr>
            <w:r w:rsidRPr="00B47F30">
              <w:rPr>
                <w:sz w:val="18"/>
                <w:szCs w:val="18"/>
              </w:rPr>
              <w:t>R</w:t>
            </w:r>
          </w:p>
        </w:tc>
        <w:tc>
          <w:tcPr>
            <w:tcW w:w="1080" w:type="dxa"/>
          </w:tcPr>
          <w:p w14:paraId="6DAFCEB6" w14:textId="77777777" w:rsidR="00CA6AED" w:rsidRPr="00A13978" w:rsidRDefault="00CA6AED" w:rsidP="00CA6AED">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0C9A0D6A" w14:textId="77777777" w:rsidR="00CA6AED" w:rsidRPr="001F7DC4" w:rsidRDefault="00CA6AED" w:rsidP="00CA6AED">
            <w:pPr>
              <w:pStyle w:val="TableContent"/>
              <w:jc w:val="left"/>
              <w:rPr>
                <w:sz w:val="18"/>
                <w:szCs w:val="18"/>
              </w:rPr>
            </w:pPr>
            <w:r w:rsidRPr="00B47F30">
              <w:rPr>
                <w:sz w:val="18"/>
                <w:szCs w:val="18"/>
              </w:rPr>
              <w:t xml:space="preserve">Contains a signature purpose claimed by the signer. </w:t>
            </w:r>
          </w:p>
        </w:tc>
        <w:tc>
          <w:tcPr>
            <w:tcW w:w="3568" w:type="dxa"/>
          </w:tcPr>
          <w:p w14:paraId="0D014133" w14:textId="77777777" w:rsidR="00CA6AED" w:rsidRPr="001F7DC4" w:rsidRDefault="00CA6AED" w:rsidP="00CA6AED">
            <w:pPr>
              <w:pStyle w:val="TableContent"/>
              <w:spacing w:line="199" w:lineRule="auto"/>
              <w:ind w:right="0"/>
              <w:jc w:val="left"/>
              <w:outlineLvl w:val="5"/>
              <w:rPr>
                <w:sz w:val="18"/>
                <w:szCs w:val="18"/>
              </w:rPr>
            </w:pPr>
            <w:r w:rsidRPr="00A13978">
              <w:rPr>
                <w:sz w:val="18"/>
                <w:szCs w:val="18"/>
              </w:rPr>
              <w:t>From ASTM E 1762-95</w:t>
            </w:r>
          </w:p>
        </w:tc>
      </w:tr>
      <w:tr w:rsidR="009E5718" w:rsidRPr="0097283F" w14:paraId="392CE20B" w14:textId="77777777" w:rsidTr="00B04F45">
        <w:trPr>
          <w:trHeight w:val="359"/>
          <w:jc w:val="center"/>
        </w:trPr>
        <w:tc>
          <w:tcPr>
            <w:tcW w:w="3388" w:type="dxa"/>
            <w:noWrap/>
          </w:tcPr>
          <w:p w14:paraId="1A9380D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SignedDataObjectProperties</w:t>
            </w:r>
            <w:proofErr w:type="spellEnd"/>
          </w:p>
        </w:tc>
        <w:tc>
          <w:tcPr>
            <w:tcW w:w="720" w:type="dxa"/>
          </w:tcPr>
          <w:p w14:paraId="27C30137" w14:textId="77777777" w:rsidR="00F14C10" w:rsidRPr="00B47F30" w:rsidRDefault="00F14C10" w:rsidP="009E0CC7">
            <w:pPr>
              <w:pStyle w:val="TableContent"/>
              <w:rPr>
                <w:sz w:val="18"/>
                <w:szCs w:val="18"/>
              </w:rPr>
            </w:pPr>
            <w:r w:rsidRPr="00B47F30">
              <w:rPr>
                <w:sz w:val="18"/>
                <w:szCs w:val="18"/>
              </w:rPr>
              <w:t>O</w:t>
            </w:r>
          </w:p>
        </w:tc>
        <w:tc>
          <w:tcPr>
            <w:tcW w:w="1080" w:type="dxa"/>
          </w:tcPr>
          <w:p w14:paraId="7F12628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F5B0D83" w14:textId="77777777" w:rsidR="00F14C10" w:rsidRPr="001F7DC4" w:rsidRDefault="00F14C10" w:rsidP="009E0CC7">
            <w:pPr>
              <w:pStyle w:val="TableContent"/>
              <w:jc w:val="left"/>
              <w:rPr>
                <w:sz w:val="18"/>
                <w:szCs w:val="18"/>
              </w:rPr>
            </w:pPr>
            <w:r w:rsidRPr="00B47F30">
              <w:rPr>
                <w:sz w:val="18"/>
                <w:szCs w:val="18"/>
              </w:rPr>
              <w:t>Contains properties that qualify some of the signed data objects.</w:t>
            </w:r>
          </w:p>
        </w:tc>
        <w:tc>
          <w:tcPr>
            <w:tcW w:w="3568" w:type="dxa"/>
          </w:tcPr>
          <w:p w14:paraId="63226295" w14:textId="77777777" w:rsidR="00F14C10" w:rsidRPr="001F7DC4" w:rsidRDefault="00F14C10" w:rsidP="009E0CC7">
            <w:pPr>
              <w:pStyle w:val="TableContent"/>
              <w:jc w:val="left"/>
              <w:rPr>
                <w:sz w:val="18"/>
                <w:szCs w:val="18"/>
              </w:rPr>
            </w:pPr>
            <w:r w:rsidRPr="00B47F30">
              <w:rPr>
                <w:sz w:val="18"/>
                <w:szCs w:val="18"/>
              </w:rPr>
              <w:t xml:space="preserve">May include any of the following elements: </w:t>
            </w:r>
            <w:proofErr w:type="spellStart"/>
            <w:r w:rsidRPr="00B47F30">
              <w:rPr>
                <w:rFonts w:ascii="Courier New" w:hAnsi="Courier New" w:cs="Courier New"/>
                <w:sz w:val="18"/>
                <w:szCs w:val="18"/>
              </w:rPr>
              <w:t>DataObjectFormat</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CommitmentTypeIndication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AllDataObjectsTimeStamp</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IndividualDataObjectsTimeStamp</w:t>
            </w:r>
            <w:proofErr w:type="spellEnd"/>
          </w:p>
        </w:tc>
      </w:tr>
      <w:tr w:rsidR="009E5718" w:rsidRPr="0097283F" w14:paraId="19A12E11" w14:textId="77777777" w:rsidTr="00B04F45">
        <w:trPr>
          <w:trHeight w:val="359"/>
          <w:jc w:val="center"/>
        </w:trPr>
        <w:tc>
          <w:tcPr>
            <w:tcW w:w="3388" w:type="dxa"/>
            <w:noWrap/>
          </w:tcPr>
          <w:p w14:paraId="09E899C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DataObjectFormat</w:t>
            </w:r>
            <w:proofErr w:type="spellEnd"/>
          </w:p>
        </w:tc>
        <w:tc>
          <w:tcPr>
            <w:tcW w:w="720" w:type="dxa"/>
          </w:tcPr>
          <w:p w14:paraId="3B5F988B"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5D6BEA01"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FFD1C95" w14:textId="77777777" w:rsidR="00F14C10" w:rsidRPr="001F7DC4" w:rsidRDefault="00F14C10" w:rsidP="009044CF">
            <w:pPr>
              <w:pStyle w:val="TableContent"/>
              <w:jc w:val="left"/>
              <w:rPr>
                <w:sz w:val="18"/>
                <w:szCs w:val="18"/>
              </w:rPr>
            </w:pPr>
            <w:r w:rsidRPr="00B47F30">
              <w:rPr>
                <w:sz w:val="18"/>
                <w:szCs w:val="18"/>
              </w:rPr>
              <w:t>Provides information that describes the format of the signed data object. This element SHOULD be present when the signed data is to be presented to human users on verification if the presentation format is not implicit within the data that has been signed.</w:t>
            </w:r>
          </w:p>
          <w:p w14:paraId="7C3E2909" w14:textId="77777777" w:rsidR="00F14C10" w:rsidRPr="001F7DC4" w:rsidRDefault="00F14C10" w:rsidP="009044CF">
            <w:pPr>
              <w:pStyle w:val="TableContent"/>
              <w:jc w:val="left"/>
              <w:rPr>
                <w:sz w:val="18"/>
                <w:szCs w:val="18"/>
              </w:rPr>
            </w:pPr>
            <w:r w:rsidRPr="00B47F30">
              <w:rPr>
                <w:sz w:val="18"/>
                <w:szCs w:val="18"/>
              </w:rPr>
              <w:t xml:space="preserve">Must include the </w:t>
            </w:r>
            <w:proofErr w:type="spellStart"/>
            <w:r w:rsidRPr="00B47F30">
              <w:rPr>
                <w:rFonts w:ascii="Courier New" w:hAnsi="Courier New" w:cs="Courier New"/>
                <w:sz w:val="18"/>
                <w:szCs w:val="18"/>
              </w:rPr>
              <w:t>ObjectReference</w:t>
            </w:r>
            <w:proofErr w:type="spellEnd"/>
            <w:r w:rsidRPr="00B47F30">
              <w:rPr>
                <w:sz w:val="18"/>
                <w:szCs w:val="18"/>
              </w:rPr>
              <w:t xml:space="preserve"> attribute, which must reference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 of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corresponding with the data object qualified by this property.</w:t>
            </w:r>
          </w:p>
        </w:tc>
        <w:tc>
          <w:tcPr>
            <w:tcW w:w="3568" w:type="dxa"/>
          </w:tcPr>
          <w:p w14:paraId="77B94536" w14:textId="77777777" w:rsidR="00F14C10" w:rsidRPr="001F7DC4" w:rsidRDefault="00F14C10" w:rsidP="00FB2C5B">
            <w:pPr>
              <w:pStyle w:val="TableContent"/>
              <w:jc w:val="left"/>
              <w:rPr>
                <w:sz w:val="18"/>
                <w:szCs w:val="18"/>
              </w:rPr>
            </w:pPr>
            <w:r w:rsidRPr="00B47F30">
              <w:rPr>
                <w:sz w:val="18"/>
                <w:szCs w:val="18"/>
              </w:rPr>
              <w:t xml:space="preserve">If used, this element must include at least one of any the following elements: </w:t>
            </w:r>
            <w:r w:rsidRPr="00B47F30">
              <w:rPr>
                <w:rFonts w:ascii="Courier New" w:hAnsi="Courier New" w:cs="Courier New"/>
                <w:sz w:val="18"/>
                <w:szCs w:val="18"/>
              </w:rPr>
              <w:t xml:space="preserve">Description, </w:t>
            </w:r>
            <w:proofErr w:type="spellStart"/>
            <w:r w:rsidRPr="00B47F30">
              <w:rPr>
                <w:rFonts w:ascii="Courier New" w:hAnsi="Courier New" w:cs="Courier New"/>
                <w:sz w:val="18"/>
                <w:szCs w:val="18"/>
              </w:rPr>
              <w:t>ObjectIdentifier</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MineType</w:t>
            </w:r>
            <w:proofErr w:type="spellEnd"/>
            <w:r w:rsidRPr="00B47F30">
              <w:rPr>
                <w:rFonts w:ascii="Courier New" w:hAnsi="Courier New" w:cs="Courier New"/>
                <w:sz w:val="18"/>
                <w:szCs w:val="18"/>
              </w:rPr>
              <w:t xml:space="preserve">, Encoding. </w:t>
            </w:r>
            <w:r w:rsidRPr="00B47F30">
              <w:rPr>
                <w:sz w:val="18"/>
                <w:szCs w:val="18"/>
              </w:rPr>
              <w:t xml:space="preserve">These properties may not be repeated within the </w:t>
            </w:r>
            <w:proofErr w:type="spellStart"/>
            <w:r w:rsidRPr="00B47F30">
              <w:rPr>
                <w:rFonts w:ascii="Courier New" w:hAnsi="Courier New" w:cs="Courier New"/>
                <w:sz w:val="18"/>
                <w:szCs w:val="18"/>
              </w:rPr>
              <w:t>DataObjectFormat</w:t>
            </w:r>
            <w:proofErr w:type="spellEnd"/>
            <w:r w:rsidRPr="00B47F30">
              <w:rPr>
                <w:sz w:val="18"/>
                <w:szCs w:val="18"/>
              </w:rPr>
              <w:t xml:space="preserve"> element.</w:t>
            </w:r>
          </w:p>
        </w:tc>
      </w:tr>
      <w:tr w:rsidR="009E5718" w:rsidRPr="0097283F" w14:paraId="3C223D46" w14:textId="77777777" w:rsidTr="00B04F45">
        <w:trPr>
          <w:trHeight w:val="359"/>
          <w:jc w:val="center"/>
        </w:trPr>
        <w:tc>
          <w:tcPr>
            <w:tcW w:w="3388" w:type="dxa"/>
            <w:noWrap/>
          </w:tcPr>
          <w:p w14:paraId="577108F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CommitmentTypeIndication</w:t>
            </w:r>
            <w:proofErr w:type="spellEnd"/>
          </w:p>
        </w:tc>
        <w:tc>
          <w:tcPr>
            <w:tcW w:w="720" w:type="dxa"/>
          </w:tcPr>
          <w:p w14:paraId="267277FA" w14:textId="77777777" w:rsidR="00F14C10" w:rsidRPr="00B47F30" w:rsidDel="001B25D6" w:rsidRDefault="00F14C10" w:rsidP="00891B18">
            <w:pPr>
              <w:pStyle w:val="TableContent"/>
              <w:rPr>
                <w:sz w:val="18"/>
                <w:szCs w:val="18"/>
              </w:rPr>
            </w:pPr>
            <w:r w:rsidRPr="00B47F30">
              <w:rPr>
                <w:sz w:val="18"/>
                <w:szCs w:val="18"/>
              </w:rPr>
              <w:t>O</w:t>
            </w:r>
          </w:p>
        </w:tc>
        <w:tc>
          <w:tcPr>
            <w:tcW w:w="1080" w:type="dxa"/>
          </w:tcPr>
          <w:p w14:paraId="10716FCA"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6ADA542C" w14:textId="77777777" w:rsidR="00F14C10" w:rsidRPr="001F7DC4" w:rsidRDefault="00F14C10" w:rsidP="000F306B">
            <w:pPr>
              <w:pStyle w:val="TableContent"/>
              <w:jc w:val="left"/>
              <w:rPr>
                <w:sz w:val="18"/>
                <w:szCs w:val="18"/>
              </w:rPr>
            </w:pPr>
            <w:r w:rsidRPr="00B47F30">
              <w:rPr>
                <w:sz w:val="18"/>
                <w:szCs w:val="18"/>
              </w:rPr>
              <w:t xml:space="preserve">Identifies the type of commitment made by the digital signer by either explicitly using a commitment type indication in the digital signature, or by implicitly or explicitly using the semantics of the signed data object. A commitment type definition includes the object identifier for the commitment as well as a sequence of qualifiers. </w:t>
            </w:r>
          </w:p>
        </w:tc>
        <w:tc>
          <w:tcPr>
            <w:tcW w:w="3568" w:type="dxa"/>
          </w:tcPr>
          <w:p w14:paraId="54DC1A3D" w14:textId="77777777" w:rsidR="00F14C10" w:rsidRPr="001F7DC4" w:rsidRDefault="00F14C10" w:rsidP="00241BC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CommitmentTypeId</w:t>
            </w:r>
            <w:proofErr w:type="spellEnd"/>
            <w:r w:rsidRPr="00B47F30">
              <w:rPr>
                <w:sz w:val="18"/>
                <w:szCs w:val="18"/>
              </w:rPr>
              <w:t xml:space="preserve"> element.</w:t>
            </w:r>
          </w:p>
          <w:p w14:paraId="1AE7728D" w14:textId="77777777" w:rsidR="00F14C10" w:rsidRPr="001F7DC4" w:rsidRDefault="00F14C10" w:rsidP="009608D7">
            <w:pPr>
              <w:pStyle w:val="TableContent"/>
              <w:jc w:val="left"/>
              <w:rPr>
                <w:sz w:val="18"/>
                <w:szCs w:val="18"/>
              </w:rPr>
            </w:pPr>
            <w:r w:rsidRPr="00B47F30">
              <w:rPr>
                <w:sz w:val="18"/>
                <w:szCs w:val="18"/>
              </w:rPr>
              <w:t xml:space="preserve">Must contain either </w:t>
            </w:r>
            <w:proofErr w:type="spellStart"/>
            <w:r w:rsidRPr="00B47F30">
              <w:rPr>
                <w:rFonts w:ascii="Courier New" w:hAnsi="Courier New" w:cs="Courier New"/>
                <w:sz w:val="18"/>
                <w:szCs w:val="18"/>
              </w:rPr>
              <w:t>AllSignedDataObjects</w:t>
            </w:r>
            <w:proofErr w:type="spellEnd"/>
            <w:r w:rsidRPr="00B47F30">
              <w:rPr>
                <w:sz w:val="18"/>
                <w:szCs w:val="18"/>
              </w:rPr>
              <w:t xml:space="preserve"> element, or </w:t>
            </w:r>
            <w:proofErr w:type="spellStart"/>
            <w:r w:rsidRPr="00B47F30">
              <w:rPr>
                <w:rFonts w:ascii="Courier New" w:hAnsi="Courier New" w:cs="Courier New"/>
                <w:sz w:val="18"/>
                <w:szCs w:val="18"/>
              </w:rPr>
              <w:t>ObjectReference</w:t>
            </w:r>
            <w:proofErr w:type="spellEnd"/>
            <w:r w:rsidRPr="00B47F30">
              <w:rPr>
                <w:sz w:val="18"/>
                <w:szCs w:val="18"/>
              </w:rPr>
              <w:t xml:space="preserve"> element(s). May contain </w:t>
            </w:r>
            <w:proofErr w:type="spellStart"/>
            <w:r w:rsidRPr="00B47F30">
              <w:rPr>
                <w:rFonts w:ascii="Courier New" w:hAnsi="Courier New" w:cs="Courier New"/>
                <w:sz w:val="18"/>
                <w:szCs w:val="18"/>
              </w:rPr>
              <w:t>CommittmentTypeQualifiers</w:t>
            </w:r>
            <w:proofErr w:type="spellEnd"/>
            <w:r w:rsidRPr="00B47F30">
              <w:rPr>
                <w:sz w:val="18"/>
                <w:szCs w:val="18"/>
              </w:rPr>
              <w:t xml:space="preserve"> element. </w:t>
            </w:r>
          </w:p>
        </w:tc>
      </w:tr>
      <w:tr w:rsidR="009E5718" w:rsidRPr="0097283F" w14:paraId="55720435" w14:textId="77777777" w:rsidTr="00B04F45">
        <w:trPr>
          <w:trHeight w:val="359"/>
          <w:jc w:val="center"/>
        </w:trPr>
        <w:tc>
          <w:tcPr>
            <w:tcW w:w="3388" w:type="dxa"/>
            <w:noWrap/>
          </w:tcPr>
          <w:p w14:paraId="08958D29"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CommitmentTypeId</w:t>
            </w:r>
            <w:proofErr w:type="spellEnd"/>
          </w:p>
        </w:tc>
        <w:tc>
          <w:tcPr>
            <w:tcW w:w="720" w:type="dxa"/>
          </w:tcPr>
          <w:p w14:paraId="6C55127E" w14:textId="77777777" w:rsidR="00F14C10" w:rsidRPr="00B47F30" w:rsidRDefault="00F14C10" w:rsidP="00891B18">
            <w:pPr>
              <w:pStyle w:val="TableContent"/>
              <w:rPr>
                <w:sz w:val="18"/>
                <w:szCs w:val="18"/>
              </w:rPr>
            </w:pPr>
            <w:r w:rsidRPr="00B47F30">
              <w:rPr>
                <w:sz w:val="18"/>
                <w:szCs w:val="18"/>
              </w:rPr>
              <w:t>O</w:t>
            </w:r>
          </w:p>
        </w:tc>
        <w:tc>
          <w:tcPr>
            <w:tcW w:w="1080" w:type="dxa"/>
          </w:tcPr>
          <w:p w14:paraId="16B3593F"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97387E5" w14:textId="77777777" w:rsidR="00F14C10" w:rsidRPr="001F7DC4" w:rsidRDefault="00F14C10" w:rsidP="000F306B">
            <w:pPr>
              <w:pStyle w:val="TableContent"/>
              <w:jc w:val="left"/>
              <w:rPr>
                <w:sz w:val="18"/>
                <w:szCs w:val="18"/>
              </w:rPr>
            </w:pPr>
            <w:r w:rsidRPr="00B47F30">
              <w:rPr>
                <w:sz w:val="18"/>
                <w:szCs w:val="18"/>
              </w:rPr>
              <w:t>Unequivocally identifies the type of commitment made by the signer.</w:t>
            </w:r>
          </w:p>
          <w:p w14:paraId="60315D5E" w14:textId="77777777" w:rsidR="00F14C10" w:rsidRPr="001F7DC4" w:rsidRDefault="00F14C10" w:rsidP="00C4628C">
            <w:pPr>
              <w:pStyle w:val="TableContent"/>
              <w:jc w:val="left"/>
              <w:rPr>
                <w:sz w:val="18"/>
                <w:szCs w:val="18"/>
              </w:rPr>
            </w:pPr>
            <w:r w:rsidRPr="00B47F30">
              <w:rPr>
                <w:sz w:val="18"/>
                <w:szCs w:val="18"/>
              </w:rPr>
              <w:t xml:space="preserve">Required if </w:t>
            </w:r>
            <w:proofErr w:type="spellStart"/>
            <w:r w:rsidRPr="00B47F30">
              <w:rPr>
                <w:sz w:val="18"/>
                <w:szCs w:val="18"/>
              </w:rPr>
              <w:t>CommitmentTypeIndication</w:t>
            </w:r>
            <w:proofErr w:type="spellEnd"/>
            <w:r w:rsidRPr="00B47F30">
              <w:rPr>
                <w:sz w:val="18"/>
                <w:szCs w:val="18"/>
              </w:rPr>
              <w:t xml:space="preserve"> element is used. </w:t>
            </w:r>
          </w:p>
        </w:tc>
        <w:tc>
          <w:tcPr>
            <w:tcW w:w="3568" w:type="dxa"/>
          </w:tcPr>
          <w:p w14:paraId="60D7BEAE" w14:textId="77777777" w:rsidR="00F14C10" w:rsidRPr="001F7DC4" w:rsidRDefault="00F14C10" w:rsidP="00C4628C">
            <w:pPr>
              <w:pStyle w:val="TableContent"/>
              <w:jc w:val="left"/>
              <w:rPr>
                <w:sz w:val="18"/>
                <w:szCs w:val="18"/>
              </w:rPr>
            </w:pPr>
            <w:r w:rsidRPr="00B47F30">
              <w:rPr>
                <w:sz w:val="18"/>
                <w:szCs w:val="18"/>
              </w:rPr>
              <w:t xml:space="preserve">Must include exactly one </w:t>
            </w:r>
            <w:r w:rsidRPr="00B47F30">
              <w:rPr>
                <w:rFonts w:ascii="Courier New" w:hAnsi="Courier New" w:cs="Courier New"/>
                <w:sz w:val="18"/>
                <w:szCs w:val="18"/>
              </w:rPr>
              <w:t>Identifier</w:t>
            </w:r>
            <w:r w:rsidRPr="00B47F30">
              <w:rPr>
                <w:sz w:val="18"/>
                <w:szCs w:val="18"/>
              </w:rPr>
              <w:t xml:space="preserve"> element (which indicates URI of commitment).</w:t>
            </w:r>
          </w:p>
          <w:p w14:paraId="4FBB09C1" w14:textId="77777777" w:rsidR="00F14C10" w:rsidRPr="001F7DC4" w:rsidRDefault="00F14C10" w:rsidP="00C4628C">
            <w:pPr>
              <w:pStyle w:val="TableContent"/>
              <w:jc w:val="left"/>
              <w:rPr>
                <w:sz w:val="18"/>
                <w:szCs w:val="18"/>
              </w:rPr>
            </w:pPr>
            <w:r w:rsidRPr="00B47F30">
              <w:rPr>
                <w:sz w:val="18"/>
                <w:szCs w:val="18"/>
              </w:rPr>
              <w:t xml:space="preserve">May include no more than one of each of the following elements: </w:t>
            </w:r>
            <w:r w:rsidRPr="00B47F30">
              <w:rPr>
                <w:rFonts w:ascii="Courier New" w:hAnsi="Courier New" w:cs="Courier New"/>
                <w:sz w:val="18"/>
                <w:szCs w:val="18"/>
              </w:rPr>
              <w:t>Description</w:t>
            </w:r>
            <w:r w:rsidRPr="00B47F30">
              <w:rPr>
                <w:sz w:val="18"/>
                <w:szCs w:val="18"/>
              </w:rPr>
              <w:t xml:space="preserve"> and </w:t>
            </w:r>
            <w:proofErr w:type="spellStart"/>
            <w:r w:rsidRPr="00B47F30">
              <w:rPr>
                <w:rFonts w:ascii="Courier New" w:hAnsi="Courier New" w:cs="Courier New"/>
                <w:sz w:val="18"/>
                <w:szCs w:val="18"/>
              </w:rPr>
              <w:t>DocumentationReferences</w:t>
            </w:r>
            <w:proofErr w:type="spellEnd"/>
            <w:r w:rsidRPr="00B47F30">
              <w:rPr>
                <w:sz w:val="18"/>
                <w:szCs w:val="18"/>
              </w:rPr>
              <w:t>.</w:t>
            </w:r>
          </w:p>
        </w:tc>
      </w:tr>
      <w:tr w:rsidR="009E5718" w:rsidRPr="0097283F" w14:paraId="0584AB09" w14:textId="77777777" w:rsidTr="00B04F45">
        <w:trPr>
          <w:trHeight w:val="359"/>
          <w:jc w:val="center"/>
        </w:trPr>
        <w:tc>
          <w:tcPr>
            <w:tcW w:w="3388" w:type="dxa"/>
            <w:noWrap/>
          </w:tcPr>
          <w:p w14:paraId="12184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AllDataObjectsTimeStamp</w:t>
            </w:r>
            <w:proofErr w:type="spellEnd"/>
          </w:p>
        </w:tc>
        <w:tc>
          <w:tcPr>
            <w:tcW w:w="720" w:type="dxa"/>
          </w:tcPr>
          <w:p w14:paraId="49C0104B" w14:textId="77777777" w:rsidR="00F14C10" w:rsidRPr="00B47F30" w:rsidRDefault="00F14C10" w:rsidP="00891B18">
            <w:pPr>
              <w:pStyle w:val="TableContent"/>
              <w:rPr>
                <w:sz w:val="18"/>
                <w:szCs w:val="18"/>
              </w:rPr>
            </w:pPr>
            <w:r w:rsidRPr="00B47F30">
              <w:rPr>
                <w:sz w:val="18"/>
                <w:szCs w:val="18"/>
              </w:rPr>
              <w:t>O</w:t>
            </w:r>
          </w:p>
        </w:tc>
        <w:tc>
          <w:tcPr>
            <w:tcW w:w="1080" w:type="dxa"/>
          </w:tcPr>
          <w:p w14:paraId="683DE0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28CBB4B1" w14:textId="77777777" w:rsidR="00F14C10" w:rsidRPr="001F7DC4" w:rsidRDefault="00F14C10" w:rsidP="00CB6FE3">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the sequence formed by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referencing whatever the signer wants to sign except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29DFC351" w14:textId="77777777" w:rsidR="00F14C10" w:rsidRPr="001F7DC4" w:rsidRDefault="00F14C10" w:rsidP="00CB6FE3">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all the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except the one referencing the </w:t>
            </w:r>
            <w:proofErr w:type="spellStart"/>
            <w:r w:rsidRPr="00B47F30">
              <w:rPr>
                <w:rFonts w:ascii="Courier New" w:hAnsi="Courier New" w:cs="Courier New"/>
                <w:sz w:val="18"/>
                <w:szCs w:val="18"/>
              </w:rPr>
              <w:t>SignedProperties</w:t>
            </w:r>
            <w:proofErr w:type="spellEnd"/>
            <w:r w:rsidRPr="00B47F30">
              <w:rPr>
                <w:sz w:val="18"/>
                <w:szCs w:val="18"/>
              </w:rPr>
              <w:t xml:space="preserve"> element.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0854CC2D" w14:textId="77777777" w:rsidR="00F14C10" w:rsidRPr="001F7DC4" w:rsidRDefault="00F14C10" w:rsidP="00CB6FE3">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38299458" w14:textId="77777777" w:rsidR="00F14C10" w:rsidRPr="001F7DC4" w:rsidRDefault="00F14C10" w:rsidP="00CB6FE3">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2E2CBE13" w14:textId="77777777" w:rsidR="00F14C10" w:rsidRPr="001F7DC4" w:rsidRDefault="00F14C10" w:rsidP="00CB6FE3">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34B7E21A" w14:textId="77777777" w:rsidTr="00B04F45">
        <w:trPr>
          <w:trHeight w:val="359"/>
          <w:jc w:val="center"/>
        </w:trPr>
        <w:tc>
          <w:tcPr>
            <w:tcW w:w="3388" w:type="dxa"/>
            <w:noWrap/>
          </w:tcPr>
          <w:p w14:paraId="4DA21A5D"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IndividualDataObjectsTimeStamp</w:t>
            </w:r>
            <w:proofErr w:type="spellEnd"/>
          </w:p>
        </w:tc>
        <w:tc>
          <w:tcPr>
            <w:tcW w:w="720" w:type="dxa"/>
          </w:tcPr>
          <w:p w14:paraId="5EDA2E10" w14:textId="77777777" w:rsidR="00F14C10" w:rsidRPr="00B47F30" w:rsidRDefault="00F14C10" w:rsidP="009E0CC7">
            <w:pPr>
              <w:pStyle w:val="TableContent"/>
              <w:rPr>
                <w:sz w:val="18"/>
                <w:szCs w:val="18"/>
              </w:rPr>
            </w:pPr>
            <w:r w:rsidRPr="00B47F30">
              <w:rPr>
                <w:sz w:val="18"/>
                <w:szCs w:val="18"/>
              </w:rPr>
              <w:t>O</w:t>
            </w:r>
          </w:p>
        </w:tc>
        <w:tc>
          <w:tcPr>
            <w:tcW w:w="1080" w:type="dxa"/>
          </w:tcPr>
          <w:p w14:paraId="7325F234"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1C99F4B" w14:textId="77777777" w:rsidR="00F14C10" w:rsidRPr="001F7DC4" w:rsidRDefault="00F14C10" w:rsidP="002919AC">
            <w:pPr>
              <w:pStyle w:val="TableContent"/>
              <w:jc w:val="left"/>
              <w:rPr>
                <w:sz w:val="18"/>
                <w:szCs w:val="18"/>
              </w:rPr>
            </w:pPr>
            <w:r w:rsidRPr="00B47F30">
              <w:rPr>
                <w:sz w:val="18"/>
                <w:szCs w:val="18"/>
              </w:rPr>
              <w:t xml:space="preserve">Contains the </w:t>
            </w:r>
            <w:proofErr w:type="gramStart"/>
            <w:r w:rsidRPr="00B47F30">
              <w:rPr>
                <w:sz w:val="18"/>
                <w:szCs w:val="18"/>
              </w:rPr>
              <w:t>time-stamp</w:t>
            </w:r>
            <w:proofErr w:type="gramEnd"/>
            <w:r w:rsidRPr="00B47F30">
              <w:rPr>
                <w:sz w:val="18"/>
                <w:szCs w:val="18"/>
              </w:rPr>
              <w:t xml:space="preserve"> computed before the signature production, over a sequence formed by SOME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within the </w:t>
            </w:r>
            <w:proofErr w:type="spellStart"/>
            <w:proofErr w:type="gramStart"/>
            <w:r w:rsidRPr="00B47F30">
              <w:rPr>
                <w:rFonts w:ascii="Courier New" w:hAnsi="Courier New" w:cs="Courier New"/>
                <w:sz w:val="18"/>
                <w:szCs w:val="18"/>
              </w:rPr>
              <w:t>ds:SignedInfo</w:t>
            </w:r>
            <w:proofErr w:type="spellEnd"/>
            <w:proofErr w:type="gramEnd"/>
            <w:r w:rsidRPr="00B47F30">
              <w:rPr>
                <w:sz w:val="18"/>
                <w:szCs w:val="18"/>
              </w:rPr>
              <w:t xml:space="preserve">. Note that this sequence cannot contain </w:t>
            </w:r>
            <w:proofErr w:type="spellStart"/>
            <w:r w:rsidRPr="00B47F30">
              <w:rPr>
                <w:sz w:val="18"/>
                <w:szCs w:val="18"/>
              </w:rPr>
              <w:t xml:space="preserve">a </w:t>
            </w:r>
            <w:proofErr w:type="gramStart"/>
            <w:r w:rsidRPr="00B47F30">
              <w:rPr>
                <w:rFonts w:ascii="Courier New" w:hAnsi="Courier New" w:cs="Courier New"/>
                <w:sz w:val="18"/>
                <w:szCs w:val="18"/>
              </w:rPr>
              <w:t>ds</w:t>
            </w:r>
            <w:proofErr w:type="spellEnd"/>
            <w:r w:rsidRPr="00B47F30">
              <w:rPr>
                <w:rFonts w:ascii="Courier New" w:hAnsi="Courier New" w:cs="Courier New"/>
                <w:sz w:val="18"/>
                <w:szCs w:val="18"/>
              </w:rPr>
              <w:t>:Reference</w:t>
            </w:r>
            <w:proofErr w:type="gramEnd"/>
            <w:r w:rsidRPr="00B47F30">
              <w:rPr>
                <w:sz w:val="18"/>
                <w:szCs w:val="18"/>
              </w:rPr>
              <w:t xml:space="preserve"> computed on the </w:t>
            </w:r>
            <w:proofErr w:type="spellStart"/>
            <w:r w:rsidRPr="00B47F30">
              <w:rPr>
                <w:rFonts w:ascii="Courier New" w:hAnsi="Courier New" w:cs="Courier New"/>
                <w:sz w:val="18"/>
                <w:szCs w:val="18"/>
              </w:rPr>
              <w:t>SignedProperties</w:t>
            </w:r>
            <w:proofErr w:type="spellEnd"/>
            <w:r w:rsidRPr="00B47F30">
              <w:rPr>
                <w:sz w:val="18"/>
                <w:szCs w:val="18"/>
              </w:rPr>
              <w:t xml:space="preserve"> element.</w:t>
            </w:r>
          </w:p>
          <w:p w14:paraId="7EF0B105" w14:textId="77777777" w:rsidR="00F14C10" w:rsidRPr="001F7DC4" w:rsidRDefault="00F14C10" w:rsidP="002919AC">
            <w:pPr>
              <w:pStyle w:val="TableContent"/>
              <w:jc w:val="left"/>
              <w:rPr>
                <w:sz w:val="18"/>
                <w:szCs w:val="18"/>
              </w:rPr>
            </w:pPr>
            <w:r w:rsidRPr="00B47F30">
              <w:rPr>
                <w:sz w:val="18"/>
                <w:szCs w:val="18"/>
              </w:rPr>
              <w:t xml:space="preserve">The application MUST compose the </w:t>
            </w:r>
            <w:r w:rsidRPr="00B47F30">
              <w:rPr>
                <w:rFonts w:ascii="Courier New" w:hAnsi="Courier New" w:cs="Courier New"/>
                <w:sz w:val="18"/>
                <w:szCs w:val="18"/>
              </w:rPr>
              <w:t>Include</w:t>
            </w:r>
            <w:r w:rsidRPr="00B47F30">
              <w:rPr>
                <w:sz w:val="18"/>
                <w:szCs w:val="18"/>
              </w:rPr>
              <w:t xml:space="preserve"> elements to refer to those </w:t>
            </w:r>
            <w:proofErr w:type="spellStart"/>
            <w:proofErr w:type="gramStart"/>
            <w:r w:rsidRPr="00B47F30">
              <w:rPr>
                <w:rFonts w:ascii="Courier New" w:hAnsi="Courier New" w:cs="Courier New"/>
                <w:sz w:val="18"/>
                <w:szCs w:val="18"/>
              </w:rPr>
              <w:t>ds:Reference</w:t>
            </w:r>
            <w:proofErr w:type="spellEnd"/>
            <w:proofErr w:type="gramEnd"/>
            <w:r w:rsidRPr="00B47F30">
              <w:rPr>
                <w:sz w:val="18"/>
                <w:szCs w:val="18"/>
              </w:rPr>
              <w:t xml:space="preserve"> elements that are to be time-stamped. Their corresponding </w:t>
            </w:r>
            <w:proofErr w:type="spellStart"/>
            <w:r w:rsidRPr="00B47F30">
              <w:rPr>
                <w:rFonts w:ascii="Courier New" w:hAnsi="Courier New" w:cs="Courier New"/>
                <w:sz w:val="18"/>
                <w:szCs w:val="18"/>
              </w:rPr>
              <w:t>referencedData</w:t>
            </w:r>
            <w:proofErr w:type="spellEnd"/>
            <w:r w:rsidRPr="00B47F30">
              <w:rPr>
                <w:sz w:val="18"/>
                <w:szCs w:val="18"/>
              </w:rPr>
              <w:t xml:space="preserve"> attribute MUST be present and set to "true".</w:t>
            </w:r>
          </w:p>
        </w:tc>
        <w:tc>
          <w:tcPr>
            <w:tcW w:w="3568" w:type="dxa"/>
          </w:tcPr>
          <w:p w14:paraId="72C41688" w14:textId="77777777" w:rsidR="00F14C10" w:rsidRPr="001F7DC4" w:rsidRDefault="00F14C10" w:rsidP="009E0CC7">
            <w:pPr>
              <w:pStyle w:val="TableContent"/>
              <w:jc w:val="left"/>
              <w:rPr>
                <w:sz w:val="18"/>
                <w:szCs w:val="18"/>
              </w:rPr>
            </w:pPr>
            <w:r w:rsidRPr="00B47F30">
              <w:rPr>
                <w:sz w:val="18"/>
                <w:szCs w:val="18"/>
              </w:rPr>
              <w:t xml:space="preserve">May contain more than one </w:t>
            </w:r>
            <w:r w:rsidRPr="00B47F30">
              <w:rPr>
                <w:rFonts w:ascii="Courier New" w:hAnsi="Courier New" w:cs="Courier New"/>
                <w:sz w:val="18"/>
                <w:szCs w:val="18"/>
              </w:rPr>
              <w:t>Include</w:t>
            </w:r>
            <w:r w:rsidRPr="00B47F30">
              <w:rPr>
                <w:sz w:val="18"/>
                <w:szCs w:val="18"/>
              </w:rPr>
              <w:t xml:space="preserve"> element.</w:t>
            </w:r>
          </w:p>
          <w:p w14:paraId="67A15A36" w14:textId="77777777" w:rsidR="00F14C10" w:rsidRPr="001F7DC4" w:rsidRDefault="00F14C10" w:rsidP="009E0CC7">
            <w:pPr>
              <w:pStyle w:val="TableContent"/>
              <w:jc w:val="left"/>
              <w:rPr>
                <w:sz w:val="18"/>
                <w:szCs w:val="18"/>
              </w:rPr>
            </w:pPr>
            <w:r w:rsidRPr="00B47F30">
              <w:rPr>
                <w:sz w:val="18"/>
                <w:szCs w:val="18"/>
              </w:rPr>
              <w:t xml:space="preserve">May contain no more than 1 </w:t>
            </w:r>
            <w:proofErr w:type="spellStart"/>
            <w:r w:rsidRPr="00B47F30">
              <w:rPr>
                <w:rFonts w:ascii="Courier New" w:hAnsi="Courier New" w:cs="Courier New"/>
                <w:sz w:val="18"/>
                <w:szCs w:val="18"/>
              </w:rPr>
              <w:t>CanonicalizationMethod</w:t>
            </w:r>
            <w:proofErr w:type="spellEnd"/>
            <w:r w:rsidRPr="00B47F30">
              <w:rPr>
                <w:sz w:val="18"/>
                <w:szCs w:val="18"/>
              </w:rPr>
              <w:t xml:space="preserve"> elements.</w:t>
            </w:r>
          </w:p>
          <w:p w14:paraId="340EBEBB" w14:textId="77777777" w:rsidR="00F14C10" w:rsidRPr="001F7DC4" w:rsidRDefault="00F14C10" w:rsidP="009E0CC7">
            <w:pPr>
              <w:pStyle w:val="TableContent"/>
              <w:jc w:val="left"/>
              <w:rPr>
                <w:sz w:val="18"/>
                <w:szCs w:val="18"/>
              </w:rPr>
            </w:pPr>
            <w:r w:rsidRPr="00B47F30">
              <w:rPr>
                <w:sz w:val="18"/>
                <w:szCs w:val="18"/>
              </w:rPr>
              <w:t xml:space="preserve">Must contain at least one of the following two elements: </w:t>
            </w:r>
            <w:proofErr w:type="spellStart"/>
            <w:r w:rsidRPr="00B47F30">
              <w:rPr>
                <w:rFonts w:ascii="Courier New" w:hAnsi="Courier New" w:cs="Courier New"/>
                <w:sz w:val="18"/>
                <w:szCs w:val="18"/>
              </w:rPr>
              <w:t>EncapsulatedTimeStamp</w:t>
            </w:r>
            <w:proofErr w:type="spellEnd"/>
            <w:r w:rsidRPr="00B47F30">
              <w:rPr>
                <w:sz w:val="18"/>
                <w:szCs w:val="18"/>
              </w:rPr>
              <w:t xml:space="preserve"> or </w:t>
            </w:r>
            <w:proofErr w:type="spellStart"/>
            <w:r w:rsidRPr="00B47F30">
              <w:rPr>
                <w:rFonts w:ascii="Courier New" w:hAnsi="Courier New" w:cs="Courier New"/>
                <w:sz w:val="18"/>
                <w:szCs w:val="18"/>
              </w:rPr>
              <w:t>XMLTimeStamp</w:t>
            </w:r>
            <w:proofErr w:type="spellEnd"/>
            <w:r w:rsidRPr="00B47F30">
              <w:rPr>
                <w:sz w:val="18"/>
                <w:szCs w:val="18"/>
              </w:rPr>
              <w:t>.</w:t>
            </w:r>
          </w:p>
        </w:tc>
      </w:tr>
      <w:tr w:rsidR="009E5718" w:rsidRPr="0097283F" w14:paraId="555E9103" w14:textId="77777777" w:rsidTr="00B04F45">
        <w:trPr>
          <w:trHeight w:val="359"/>
          <w:jc w:val="center"/>
        </w:trPr>
        <w:tc>
          <w:tcPr>
            <w:tcW w:w="3388" w:type="dxa"/>
            <w:noWrap/>
          </w:tcPr>
          <w:p w14:paraId="0D69D4F1"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UnsignedProperties</w:t>
            </w:r>
            <w:proofErr w:type="spellEnd"/>
          </w:p>
        </w:tc>
        <w:tc>
          <w:tcPr>
            <w:tcW w:w="720" w:type="dxa"/>
          </w:tcPr>
          <w:p w14:paraId="301ADEB2" w14:textId="77777777" w:rsidR="00F14C10" w:rsidRPr="00B47F30" w:rsidRDefault="00F14C10" w:rsidP="003C6246">
            <w:pPr>
              <w:pStyle w:val="TableContent"/>
              <w:rPr>
                <w:sz w:val="18"/>
                <w:szCs w:val="18"/>
              </w:rPr>
            </w:pPr>
            <w:r w:rsidRPr="00B47F30">
              <w:rPr>
                <w:sz w:val="18"/>
                <w:szCs w:val="18"/>
              </w:rPr>
              <w:t>R</w:t>
            </w:r>
          </w:p>
        </w:tc>
        <w:tc>
          <w:tcPr>
            <w:tcW w:w="1080" w:type="dxa"/>
          </w:tcPr>
          <w:p w14:paraId="11DE0E89" w14:textId="77777777" w:rsidR="00F14C10" w:rsidRPr="00A13978" w:rsidRDefault="00F14C10" w:rsidP="003C6246">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EE05645" w14:textId="77777777" w:rsidR="00F14C10" w:rsidRPr="001F7DC4" w:rsidRDefault="00F14C10" w:rsidP="003C6246">
            <w:pPr>
              <w:pStyle w:val="TableContent"/>
              <w:jc w:val="left"/>
              <w:rPr>
                <w:sz w:val="18"/>
                <w:szCs w:val="18"/>
              </w:rPr>
            </w:pPr>
            <w:r w:rsidRPr="00B47F30">
              <w:rPr>
                <w:sz w:val="18"/>
                <w:szCs w:val="18"/>
              </w:rPr>
              <w:t>Contains properties that are not bound/signed by the digital signature.</w:t>
            </w:r>
          </w:p>
        </w:tc>
        <w:tc>
          <w:tcPr>
            <w:tcW w:w="3568" w:type="dxa"/>
          </w:tcPr>
          <w:p w14:paraId="4F5A46E5" w14:textId="77777777" w:rsidR="00F14C10" w:rsidRPr="001F7DC4" w:rsidRDefault="00F14C10" w:rsidP="009E0CC7">
            <w:pPr>
              <w:pStyle w:val="TableContent"/>
              <w:jc w:val="left"/>
              <w:rPr>
                <w:sz w:val="18"/>
                <w:szCs w:val="18"/>
              </w:rPr>
            </w:pPr>
            <w:r w:rsidRPr="00B47F30">
              <w:rPr>
                <w:sz w:val="18"/>
                <w:szCs w:val="18"/>
              </w:rPr>
              <w:t xml:space="preserve">May contain at most one of each of the following elements: </w:t>
            </w:r>
            <w:proofErr w:type="spellStart"/>
            <w:r w:rsidRPr="00B47F30">
              <w:rPr>
                <w:rFonts w:ascii="Courier New" w:hAnsi="Courier New" w:cs="Courier New"/>
                <w:sz w:val="18"/>
                <w:szCs w:val="18"/>
              </w:rPr>
              <w:t>UnsignedSignatureProperties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UnsignedDataObjectProperties</w:t>
            </w:r>
            <w:proofErr w:type="spellEnd"/>
          </w:p>
        </w:tc>
      </w:tr>
      <w:tr w:rsidR="009E5718" w:rsidRPr="0097283F" w14:paraId="3C289365" w14:textId="77777777" w:rsidTr="00B04F45">
        <w:trPr>
          <w:trHeight w:val="359"/>
          <w:jc w:val="center"/>
        </w:trPr>
        <w:tc>
          <w:tcPr>
            <w:tcW w:w="3388" w:type="dxa"/>
            <w:noWrap/>
          </w:tcPr>
          <w:p w14:paraId="27EE076B"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UnsignedSignatureProperties</w:t>
            </w:r>
            <w:proofErr w:type="spellEnd"/>
          </w:p>
        </w:tc>
        <w:tc>
          <w:tcPr>
            <w:tcW w:w="720" w:type="dxa"/>
          </w:tcPr>
          <w:p w14:paraId="719F59DA" w14:textId="77777777" w:rsidR="00F14C10" w:rsidRPr="00B47F30" w:rsidRDefault="00F14C10" w:rsidP="009E0CC7">
            <w:pPr>
              <w:pStyle w:val="TableContent"/>
              <w:rPr>
                <w:sz w:val="18"/>
                <w:szCs w:val="18"/>
              </w:rPr>
            </w:pPr>
            <w:r w:rsidRPr="00B47F30">
              <w:rPr>
                <w:sz w:val="18"/>
                <w:szCs w:val="18"/>
              </w:rPr>
              <w:t>R</w:t>
            </w:r>
          </w:p>
        </w:tc>
        <w:tc>
          <w:tcPr>
            <w:tcW w:w="1080" w:type="dxa"/>
          </w:tcPr>
          <w:p w14:paraId="0946F310"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01E771D3" w14:textId="77777777" w:rsidR="00F14C10" w:rsidRPr="001F7DC4" w:rsidRDefault="00F14C10" w:rsidP="009E0CC7">
            <w:pPr>
              <w:pStyle w:val="TableContent"/>
              <w:jc w:val="left"/>
              <w:rPr>
                <w:sz w:val="18"/>
                <w:szCs w:val="18"/>
              </w:rPr>
            </w:pPr>
            <w:r w:rsidRPr="00B47F30">
              <w:rPr>
                <w:sz w:val="18"/>
                <w:szCs w:val="18"/>
              </w:rPr>
              <w:t xml:space="preserve">Contains properties that qualify the XML signature that has been specified with the </w:t>
            </w:r>
            <w:r w:rsidRPr="00B47F30">
              <w:rPr>
                <w:rFonts w:ascii="Courier New" w:hAnsi="Courier New" w:cs="Courier New"/>
                <w:sz w:val="18"/>
                <w:szCs w:val="18"/>
              </w:rPr>
              <w:t>Target</w:t>
            </w:r>
            <w:r w:rsidRPr="00B47F30">
              <w:rPr>
                <w:sz w:val="18"/>
                <w:szCs w:val="18"/>
              </w:rPr>
              <w:t xml:space="preserve"> attribute of the </w:t>
            </w:r>
            <w:proofErr w:type="spellStart"/>
            <w:r w:rsidRPr="00B47F30">
              <w:rPr>
                <w:rFonts w:ascii="Courier New" w:hAnsi="Courier New" w:cs="Courier New"/>
                <w:sz w:val="18"/>
                <w:szCs w:val="18"/>
              </w:rPr>
              <w:t>QualifyingProperties</w:t>
            </w:r>
            <w:proofErr w:type="spellEnd"/>
            <w:r w:rsidRPr="00B47F30">
              <w:rPr>
                <w:sz w:val="18"/>
                <w:szCs w:val="18"/>
              </w:rPr>
              <w:t xml:space="preserve"> container element.</w:t>
            </w:r>
          </w:p>
        </w:tc>
        <w:tc>
          <w:tcPr>
            <w:tcW w:w="3568" w:type="dxa"/>
          </w:tcPr>
          <w:p w14:paraId="27066A4B" w14:textId="77777777" w:rsidR="00F14C10" w:rsidRPr="001F7DC4" w:rsidRDefault="00F14C10" w:rsidP="009E0CC7">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Id</w:t>
            </w:r>
            <w:r w:rsidRPr="00B47F30">
              <w:rPr>
                <w:sz w:val="18"/>
                <w:szCs w:val="18"/>
              </w:rPr>
              <w:t xml:space="preserve"> attribute can be used to make a reference to the </w:t>
            </w:r>
            <w:proofErr w:type="spellStart"/>
            <w:r w:rsidRPr="00B47F30">
              <w:rPr>
                <w:rFonts w:ascii="Courier New" w:hAnsi="Courier New" w:cs="Courier New"/>
                <w:sz w:val="18"/>
                <w:szCs w:val="18"/>
              </w:rPr>
              <w:t>UnsignedProperties</w:t>
            </w:r>
            <w:proofErr w:type="spellEnd"/>
            <w:r w:rsidRPr="00B47F30">
              <w:rPr>
                <w:sz w:val="18"/>
                <w:szCs w:val="18"/>
              </w:rPr>
              <w:t xml:space="preserve"> element. </w:t>
            </w:r>
          </w:p>
        </w:tc>
      </w:tr>
      <w:tr w:rsidR="009E5718" w:rsidRPr="0097283F" w14:paraId="363F7942" w14:textId="77777777" w:rsidTr="00B04F45">
        <w:trPr>
          <w:trHeight w:val="359"/>
          <w:jc w:val="center"/>
        </w:trPr>
        <w:tc>
          <w:tcPr>
            <w:tcW w:w="3388" w:type="dxa"/>
            <w:noWrap/>
          </w:tcPr>
          <w:p w14:paraId="7BAB537E"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CounterSignature</w:t>
            </w:r>
            <w:proofErr w:type="spellEnd"/>
          </w:p>
        </w:tc>
        <w:tc>
          <w:tcPr>
            <w:tcW w:w="720" w:type="dxa"/>
          </w:tcPr>
          <w:p w14:paraId="76AF05C0" w14:textId="77777777" w:rsidR="00F14C10" w:rsidRPr="00B47F30" w:rsidRDefault="00F14C10" w:rsidP="009E0CC7">
            <w:pPr>
              <w:pStyle w:val="TableContent"/>
              <w:rPr>
                <w:sz w:val="18"/>
                <w:szCs w:val="18"/>
              </w:rPr>
            </w:pPr>
            <w:r w:rsidRPr="00B47F30">
              <w:rPr>
                <w:sz w:val="18"/>
                <w:szCs w:val="18"/>
              </w:rPr>
              <w:t>O</w:t>
            </w:r>
          </w:p>
        </w:tc>
        <w:tc>
          <w:tcPr>
            <w:tcW w:w="1080" w:type="dxa"/>
          </w:tcPr>
          <w:p w14:paraId="337C960E"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4D9561F0" w14:textId="77777777" w:rsidR="00F14C10" w:rsidRPr="001F7DC4" w:rsidRDefault="00F14C10" w:rsidP="009E0CC7">
            <w:pPr>
              <w:pStyle w:val="TableContent"/>
              <w:jc w:val="left"/>
              <w:rPr>
                <w:sz w:val="18"/>
                <w:szCs w:val="18"/>
              </w:rPr>
            </w:pPr>
            <w:r w:rsidRPr="00B47F30">
              <w:rPr>
                <w:sz w:val="18"/>
                <w:szCs w:val="18"/>
              </w:rPr>
              <w:t>Provides support for multiple imbedded signatures.</w:t>
            </w:r>
          </w:p>
          <w:p w14:paraId="76DB1FA2" w14:textId="77777777" w:rsidR="00F14C10" w:rsidRPr="001F7DC4" w:rsidRDefault="00F14C10" w:rsidP="009E0CC7">
            <w:pPr>
              <w:pStyle w:val="TableContent"/>
              <w:jc w:val="left"/>
              <w:rPr>
                <w:sz w:val="18"/>
                <w:szCs w:val="18"/>
              </w:rPr>
            </w:pPr>
            <w:r w:rsidRPr="00B47F30">
              <w:rPr>
                <w:sz w:val="18"/>
                <w:szCs w:val="18"/>
              </w:rPr>
              <w:t xml:space="preserve">Each </w:t>
            </w:r>
            <w:proofErr w:type="gramStart"/>
            <w:r w:rsidRPr="00B47F30">
              <w:rPr>
                <w:sz w:val="18"/>
                <w:szCs w:val="18"/>
              </w:rPr>
              <w:t>counter-signature</w:t>
            </w:r>
            <w:proofErr w:type="gramEnd"/>
            <w:r w:rsidRPr="00B47F30">
              <w:rPr>
                <w:sz w:val="18"/>
                <w:szCs w:val="18"/>
              </w:rPr>
              <w:t xml:space="preserve"> is carried in one </w:t>
            </w:r>
            <w:proofErr w:type="spellStart"/>
            <w:r w:rsidRPr="00B47F30">
              <w:rPr>
                <w:rFonts w:ascii="Courier New" w:hAnsi="Courier New" w:cs="Courier New"/>
                <w:sz w:val="18"/>
                <w:szCs w:val="18"/>
              </w:rPr>
              <w:t>CounterSignature</w:t>
            </w:r>
            <w:proofErr w:type="spellEnd"/>
            <w:r w:rsidRPr="00B47F30">
              <w:rPr>
                <w:sz w:val="18"/>
                <w:szCs w:val="18"/>
              </w:rPr>
              <w:t xml:space="preserve"> element added to the </w:t>
            </w:r>
            <w:r w:rsidRPr="00B47F30">
              <w:rPr>
                <w:rFonts w:ascii="Courier New" w:hAnsi="Courier New" w:cs="Courier New"/>
                <w:sz w:val="18"/>
                <w:szCs w:val="18"/>
              </w:rPr>
              <w:t>Signature</w:t>
            </w:r>
            <w:r w:rsidRPr="00B47F30">
              <w:rPr>
                <w:sz w:val="18"/>
                <w:szCs w:val="18"/>
              </w:rPr>
              <w:t xml:space="preserve"> element to which the </w:t>
            </w:r>
            <w:proofErr w:type="gramStart"/>
            <w:r w:rsidRPr="00B47F30">
              <w:rPr>
                <w:sz w:val="18"/>
                <w:szCs w:val="18"/>
              </w:rPr>
              <w:t>counter-signature</w:t>
            </w:r>
            <w:proofErr w:type="gramEnd"/>
            <w:r w:rsidRPr="00B47F30">
              <w:rPr>
                <w:sz w:val="18"/>
                <w:szCs w:val="18"/>
              </w:rPr>
              <w:t xml:space="preserve"> is applied.</w:t>
            </w:r>
          </w:p>
        </w:tc>
        <w:tc>
          <w:tcPr>
            <w:tcW w:w="3568" w:type="dxa"/>
          </w:tcPr>
          <w:p w14:paraId="4F5975D3" w14:textId="77777777" w:rsidR="00F14C10" w:rsidRPr="001F7DC4" w:rsidRDefault="00F14C10" w:rsidP="009E0CC7">
            <w:pPr>
              <w:pStyle w:val="TableContent"/>
              <w:jc w:val="left"/>
              <w:rPr>
                <w:sz w:val="18"/>
                <w:szCs w:val="18"/>
              </w:rPr>
            </w:pPr>
            <w:r w:rsidRPr="00B47F30">
              <w:rPr>
                <w:sz w:val="18"/>
                <w:szCs w:val="18"/>
              </w:rPr>
              <w:t xml:space="preserve">In a qualified </w:t>
            </w:r>
            <w:r w:rsidRPr="00B47F30">
              <w:rPr>
                <w:rFonts w:ascii="Courier New" w:hAnsi="Courier New" w:cs="Courier New"/>
                <w:sz w:val="18"/>
                <w:szCs w:val="18"/>
              </w:rPr>
              <w:t>Signature</w:t>
            </w:r>
            <w:r w:rsidRPr="00B47F30">
              <w:rPr>
                <w:sz w:val="18"/>
                <w:szCs w:val="18"/>
              </w:rPr>
              <w:t xml:space="preserve"> the contents of the </w:t>
            </w:r>
            <w:proofErr w:type="spellStart"/>
            <w:r w:rsidRPr="00B47F30">
              <w:rPr>
                <w:rFonts w:ascii="Courier New" w:hAnsi="Courier New" w:cs="Courier New"/>
                <w:sz w:val="18"/>
                <w:szCs w:val="18"/>
              </w:rPr>
              <w:t>CounterSignature</w:t>
            </w:r>
            <w:proofErr w:type="spellEnd"/>
            <w:r w:rsidRPr="00B47F30">
              <w:rPr>
                <w:sz w:val="18"/>
                <w:szCs w:val="18"/>
              </w:rPr>
              <w:t xml:space="preserve"> element are one or more signatures (i.e.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elements) of the </w:t>
            </w:r>
            <w:proofErr w:type="spellStart"/>
            <w:r w:rsidRPr="00B47F30">
              <w:rPr>
                <w:rFonts w:ascii="Courier New" w:hAnsi="Courier New" w:cs="Courier New"/>
                <w:sz w:val="18"/>
                <w:szCs w:val="18"/>
              </w:rPr>
              <w:t>SignatureValue</w:t>
            </w:r>
            <w:proofErr w:type="spellEnd"/>
            <w:r w:rsidRPr="00B47F30">
              <w:rPr>
                <w:sz w:val="18"/>
                <w:szCs w:val="18"/>
              </w:rPr>
              <w:t xml:space="preserve"> in the qualified </w:t>
            </w:r>
            <w:r w:rsidRPr="00B47F30">
              <w:rPr>
                <w:rFonts w:ascii="Courier New" w:hAnsi="Courier New" w:cs="Courier New"/>
                <w:sz w:val="18"/>
                <w:szCs w:val="18"/>
              </w:rPr>
              <w:t>Signature</w:t>
            </w:r>
            <w:r w:rsidRPr="00B47F30">
              <w:rPr>
                <w:sz w:val="18"/>
                <w:szCs w:val="18"/>
              </w:rPr>
              <w:t>.</w:t>
            </w:r>
          </w:p>
          <w:p w14:paraId="3609EFC0" w14:textId="77777777" w:rsidR="00F14C10" w:rsidRPr="001F7DC4" w:rsidRDefault="00F14C10" w:rsidP="009E0CC7">
            <w:pPr>
              <w:pStyle w:val="TableContent"/>
              <w:jc w:val="left"/>
              <w:rPr>
                <w:sz w:val="18"/>
                <w:szCs w:val="18"/>
              </w:rPr>
            </w:pPr>
            <w:r w:rsidRPr="00B47F30">
              <w:rPr>
                <w:sz w:val="18"/>
                <w:szCs w:val="18"/>
              </w:rPr>
              <w:lastRenderedPageBreak/>
              <w:t xml:space="preserve">A </w:t>
            </w:r>
            <w:proofErr w:type="gramStart"/>
            <w:r w:rsidRPr="00B47F30">
              <w:rPr>
                <w:sz w:val="18"/>
                <w:szCs w:val="18"/>
              </w:rPr>
              <w:t>counter-signature</w:t>
            </w:r>
            <w:proofErr w:type="gramEnd"/>
            <w:r w:rsidRPr="00B47F30">
              <w:rPr>
                <w:sz w:val="18"/>
                <w:szCs w:val="18"/>
              </w:rPr>
              <w:t xml:space="preserve"> can itself be qualified by a </w:t>
            </w:r>
            <w:proofErr w:type="spellStart"/>
            <w:r w:rsidRPr="00B47F30">
              <w:rPr>
                <w:rFonts w:ascii="Courier New" w:hAnsi="Courier New" w:cs="Courier New"/>
                <w:sz w:val="18"/>
                <w:szCs w:val="18"/>
              </w:rPr>
              <w:t>CounterSignature</w:t>
            </w:r>
            <w:proofErr w:type="spellEnd"/>
            <w:r w:rsidRPr="00B47F30">
              <w:rPr>
                <w:sz w:val="18"/>
                <w:szCs w:val="18"/>
              </w:rPr>
              <w:t xml:space="preserve"> property.</w:t>
            </w:r>
          </w:p>
        </w:tc>
      </w:tr>
      <w:tr w:rsidR="009E5718" w:rsidRPr="0097283F" w14:paraId="74744AF2" w14:textId="77777777" w:rsidTr="00B04F45">
        <w:trPr>
          <w:trHeight w:val="359"/>
          <w:jc w:val="center"/>
        </w:trPr>
        <w:tc>
          <w:tcPr>
            <w:tcW w:w="3388" w:type="dxa"/>
            <w:noWrap/>
          </w:tcPr>
          <w:p w14:paraId="3C1BB105" w14:textId="77777777" w:rsidR="00F14C10" w:rsidRPr="00B47F30" w:rsidRDefault="00F14C10" w:rsidP="009E0CC7">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SignatureTimeStamp</w:t>
            </w:r>
            <w:proofErr w:type="spellEnd"/>
          </w:p>
        </w:tc>
        <w:tc>
          <w:tcPr>
            <w:tcW w:w="720" w:type="dxa"/>
          </w:tcPr>
          <w:p w14:paraId="0D62D0B4" w14:textId="77777777" w:rsidR="00F14C10" w:rsidRPr="00B47F30" w:rsidRDefault="00F14C10" w:rsidP="009E0CC7">
            <w:pPr>
              <w:pStyle w:val="TableContent"/>
              <w:rPr>
                <w:sz w:val="18"/>
                <w:szCs w:val="18"/>
              </w:rPr>
            </w:pPr>
            <w:r w:rsidRPr="00B47F30">
              <w:rPr>
                <w:sz w:val="18"/>
                <w:szCs w:val="18"/>
              </w:rPr>
              <w:t>O</w:t>
            </w:r>
          </w:p>
        </w:tc>
        <w:tc>
          <w:tcPr>
            <w:tcW w:w="1080" w:type="dxa"/>
          </w:tcPr>
          <w:p w14:paraId="22ED5299" w14:textId="77777777" w:rsidR="00F14C10" w:rsidRPr="00A13978" w:rsidRDefault="00F14C10" w:rsidP="009E0CC7">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05867CD2" w14:textId="77777777" w:rsidR="00F14C10" w:rsidRPr="001F7DC4" w:rsidRDefault="00F14C10" w:rsidP="009E0CC7">
            <w:pPr>
              <w:pStyle w:val="TableContent"/>
              <w:jc w:val="left"/>
              <w:rPr>
                <w:sz w:val="18"/>
                <w:szCs w:val="18"/>
              </w:rPr>
            </w:pPr>
            <w:r w:rsidRPr="00B47F30">
              <w:rPr>
                <w:sz w:val="18"/>
                <w:szCs w:val="18"/>
              </w:rPr>
              <w:t xml:space="preserve">A container for a time-stamp token over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to protect against repudiation in case of a key compromise.</w:t>
            </w:r>
          </w:p>
        </w:tc>
        <w:tc>
          <w:tcPr>
            <w:tcW w:w="3568" w:type="dxa"/>
          </w:tcPr>
          <w:p w14:paraId="136F3179" w14:textId="77777777" w:rsidR="00F14C10" w:rsidRPr="001F7DC4" w:rsidRDefault="00F14C10" w:rsidP="009E0CC7">
            <w:pPr>
              <w:pStyle w:val="TableContent"/>
              <w:jc w:val="left"/>
              <w:rPr>
                <w:sz w:val="18"/>
                <w:szCs w:val="18"/>
              </w:rPr>
            </w:pPr>
            <w:r w:rsidRPr="00B47F30">
              <w:rPr>
                <w:sz w:val="18"/>
                <w:szCs w:val="18"/>
              </w:rPr>
              <w:t xml:space="preserve">The application MUST compose one </w:t>
            </w:r>
            <w:r w:rsidRPr="00B47F30">
              <w:rPr>
                <w:rFonts w:ascii="Courier New" w:hAnsi="Courier New" w:cs="Courier New"/>
                <w:sz w:val="18"/>
                <w:szCs w:val="18"/>
              </w:rPr>
              <w:t>Include</w:t>
            </w:r>
            <w:r w:rsidRPr="00B47F30">
              <w:rPr>
                <w:sz w:val="18"/>
                <w:szCs w:val="18"/>
              </w:rPr>
              <w:t xml:space="preserve"> element with an URI referencing the </w:t>
            </w:r>
            <w:proofErr w:type="spellStart"/>
            <w:proofErr w:type="gramStart"/>
            <w:r w:rsidRPr="00B47F30">
              <w:rPr>
                <w:rFonts w:ascii="Courier New" w:hAnsi="Courier New" w:cs="Courier New"/>
                <w:sz w:val="18"/>
                <w:szCs w:val="18"/>
              </w:rPr>
              <w:t>ds:SignatureValue</w:t>
            </w:r>
            <w:proofErr w:type="spellEnd"/>
            <w:proofErr w:type="gramEnd"/>
          </w:p>
          <w:p w14:paraId="2BC9B6BD" w14:textId="77777777" w:rsidR="00F14C10" w:rsidRPr="001F7DC4" w:rsidRDefault="00F14C10" w:rsidP="009E0CC7">
            <w:pPr>
              <w:pStyle w:val="TableContent"/>
              <w:jc w:val="left"/>
              <w:rPr>
                <w:sz w:val="18"/>
                <w:szCs w:val="18"/>
              </w:rPr>
            </w:pPr>
            <w:r w:rsidRPr="00B47F30">
              <w:rPr>
                <w:sz w:val="18"/>
                <w:szCs w:val="18"/>
              </w:rPr>
              <w:t xml:space="preserve">element. The input for the </w:t>
            </w:r>
            <w:proofErr w:type="gramStart"/>
            <w:r w:rsidRPr="00B47F30">
              <w:rPr>
                <w:sz w:val="18"/>
                <w:szCs w:val="18"/>
              </w:rPr>
              <w:t>time-stamp</w:t>
            </w:r>
            <w:proofErr w:type="gramEnd"/>
            <w:r w:rsidRPr="00B47F30">
              <w:rPr>
                <w:sz w:val="18"/>
                <w:szCs w:val="18"/>
              </w:rPr>
              <w:t xml:space="preserve"> has is, in consequence,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w:t>
            </w:r>
          </w:p>
        </w:tc>
      </w:tr>
      <w:tr w:rsidR="009E5718" w:rsidRPr="0097283F" w14:paraId="3B1C4156" w14:textId="77777777" w:rsidTr="00B04F45">
        <w:trPr>
          <w:trHeight w:val="359"/>
          <w:jc w:val="center"/>
        </w:trPr>
        <w:tc>
          <w:tcPr>
            <w:tcW w:w="3388" w:type="dxa"/>
            <w:noWrap/>
          </w:tcPr>
          <w:p w14:paraId="2C6C2166" w14:textId="77777777" w:rsidR="00F14C10" w:rsidRPr="00B47F30" w:rsidRDefault="00F14C10" w:rsidP="009E45B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CompleteCertificateRefs</w:t>
            </w:r>
            <w:proofErr w:type="spellEnd"/>
          </w:p>
        </w:tc>
        <w:tc>
          <w:tcPr>
            <w:tcW w:w="720" w:type="dxa"/>
          </w:tcPr>
          <w:p w14:paraId="4B4A06B8" w14:textId="77777777" w:rsidR="00F14C10" w:rsidRPr="00B47F30" w:rsidDel="001B25D6" w:rsidRDefault="00F14C10" w:rsidP="00242B9F">
            <w:pPr>
              <w:pStyle w:val="TableContent"/>
              <w:rPr>
                <w:sz w:val="18"/>
                <w:szCs w:val="18"/>
              </w:rPr>
            </w:pPr>
            <w:r w:rsidRPr="00B47F30">
              <w:rPr>
                <w:sz w:val="18"/>
                <w:szCs w:val="18"/>
              </w:rPr>
              <w:t>R</w:t>
            </w:r>
          </w:p>
        </w:tc>
        <w:tc>
          <w:tcPr>
            <w:tcW w:w="1080" w:type="dxa"/>
          </w:tcPr>
          <w:p w14:paraId="71F09150" w14:textId="77777777" w:rsidR="00F14C10" w:rsidRPr="00A13978" w:rsidDel="001B25D6" w:rsidRDefault="00F14C10" w:rsidP="00242B9F">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3503AD6A" w14:textId="77777777" w:rsidR="00F14C10" w:rsidRPr="001F7DC4" w:rsidRDefault="00F14C10" w:rsidP="005205A9">
            <w:pPr>
              <w:pStyle w:val="TableContent"/>
              <w:jc w:val="left"/>
              <w:rPr>
                <w:sz w:val="18"/>
                <w:szCs w:val="18"/>
              </w:rPr>
            </w:pPr>
            <w:r w:rsidRPr="00B47F30">
              <w:rPr>
                <w:sz w:val="18"/>
                <w:szCs w:val="18"/>
              </w:rPr>
              <w:t>Contains a sequence of references to the full set of CA certificates that have been used to validate the digital signature up to (but not including) the signing certificate.</w:t>
            </w:r>
          </w:p>
        </w:tc>
        <w:tc>
          <w:tcPr>
            <w:tcW w:w="3568" w:type="dxa"/>
          </w:tcPr>
          <w:p w14:paraId="69207F04" w14:textId="77777777" w:rsidR="00F14C10" w:rsidRPr="001F7DC4" w:rsidRDefault="00F14C10" w:rsidP="005205A9">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p w14:paraId="1EB5AF8C" w14:textId="77777777" w:rsidR="00F14C10" w:rsidRPr="001F7DC4" w:rsidRDefault="00F14C10" w:rsidP="005205A9">
            <w:pPr>
              <w:pStyle w:val="TableContent"/>
              <w:jc w:val="left"/>
              <w:rPr>
                <w:sz w:val="18"/>
                <w:szCs w:val="18"/>
              </w:rPr>
            </w:pPr>
            <w:r w:rsidRPr="00B47F30">
              <w:rPr>
                <w:sz w:val="18"/>
                <w:szCs w:val="18"/>
              </w:rPr>
              <w:t xml:space="preserve">The </w:t>
            </w:r>
            <w:proofErr w:type="spellStart"/>
            <w:r w:rsidRPr="00B47F30">
              <w:rPr>
                <w:rFonts w:ascii="Courier New" w:hAnsi="Courier New" w:cs="Courier New"/>
                <w:sz w:val="18"/>
                <w:szCs w:val="18"/>
              </w:rPr>
              <w:t>CertRef</w:t>
            </w:r>
            <w:proofErr w:type="spellEnd"/>
            <w:r w:rsidRPr="00B47F30">
              <w:rPr>
                <w:sz w:val="18"/>
                <w:szCs w:val="18"/>
              </w:rPr>
              <w:t xml:space="preserve"> element must contain at least one </w:t>
            </w:r>
            <w:r w:rsidRPr="00B47F30">
              <w:rPr>
                <w:rFonts w:ascii="Courier New" w:hAnsi="Courier New" w:cs="Courier New"/>
                <w:sz w:val="18"/>
                <w:szCs w:val="18"/>
              </w:rPr>
              <w:t>Cert</w:t>
            </w:r>
            <w:r w:rsidRPr="00B47F30">
              <w:rPr>
                <w:sz w:val="18"/>
                <w:szCs w:val="18"/>
              </w:rPr>
              <w:t xml:space="preserve"> element.</w:t>
            </w:r>
          </w:p>
        </w:tc>
      </w:tr>
      <w:tr w:rsidR="009E5718" w:rsidRPr="0097283F" w14:paraId="605C2983" w14:textId="77777777" w:rsidTr="00B04F45">
        <w:trPr>
          <w:trHeight w:val="359"/>
          <w:jc w:val="center"/>
        </w:trPr>
        <w:tc>
          <w:tcPr>
            <w:tcW w:w="3388" w:type="dxa"/>
            <w:noWrap/>
          </w:tcPr>
          <w:p w14:paraId="460351E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CompleteRevocationRefs</w:t>
            </w:r>
            <w:proofErr w:type="spellEnd"/>
          </w:p>
        </w:tc>
        <w:tc>
          <w:tcPr>
            <w:tcW w:w="720" w:type="dxa"/>
          </w:tcPr>
          <w:p w14:paraId="086A5767" w14:textId="77777777" w:rsidR="00F14C10" w:rsidRPr="00B47F30" w:rsidDel="001B25D6" w:rsidRDefault="00F14C10" w:rsidP="00891B18">
            <w:pPr>
              <w:pStyle w:val="TableContent"/>
              <w:rPr>
                <w:sz w:val="18"/>
                <w:szCs w:val="18"/>
              </w:rPr>
            </w:pPr>
            <w:r w:rsidRPr="00B47F30">
              <w:rPr>
                <w:sz w:val="18"/>
                <w:szCs w:val="18"/>
              </w:rPr>
              <w:t>RE</w:t>
            </w:r>
          </w:p>
        </w:tc>
        <w:tc>
          <w:tcPr>
            <w:tcW w:w="1080" w:type="dxa"/>
          </w:tcPr>
          <w:p w14:paraId="72A7B247" w14:textId="77777777" w:rsidR="00F14C10" w:rsidRPr="00A13978" w:rsidDel="001B25D6"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66F3FE9" w14:textId="77777777" w:rsidR="00F14C10" w:rsidRPr="001F7DC4" w:rsidRDefault="00F14C10" w:rsidP="00DA302D">
            <w:pPr>
              <w:pStyle w:val="TableContent"/>
              <w:jc w:val="left"/>
              <w:rPr>
                <w:sz w:val="18"/>
                <w:szCs w:val="18"/>
              </w:rPr>
            </w:pPr>
            <w:r w:rsidRPr="00B47F30">
              <w:rPr>
                <w:sz w:val="18"/>
                <w:szCs w:val="18"/>
              </w:rPr>
              <w:t>Contains a full set of references to the revocation data that have been used in the validation of the signer and CA certificates.</w:t>
            </w:r>
          </w:p>
        </w:tc>
        <w:tc>
          <w:tcPr>
            <w:tcW w:w="3568" w:type="dxa"/>
          </w:tcPr>
          <w:p w14:paraId="14F399B3" w14:textId="77777777" w:rsidR="00F14C10" w:rsidRPr="001F7DC4" w:rsidRDefault="00F14C10" w:rsidP="00242B9F">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BF16E7A" w14:textId="77777777" w:rsidTr="00B04F45">
        <w:trPr>
          <w:trHeight w:val="359"/>
          <w:jc w:val="center"/>
        </w:trPr>
        <w:tc>
          <w:tcPr>
            <w:tcW w:w="3388" w:type="dxa"/>
            <w:noWrap/>
          </w:tcPr>
          <w:p w14:paraId="4AB17D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CRLRefs</w:t>
            </w:r>
            <w:proofErr w:type="spellEnd"/>
          </w:p>
        </w:tc>
        <w:tc>
          <w:tcPr>
            <w:tcW w:w="720" w:type="dxa"/>
          </w:tcPr>
          <w:p w14:paraId="1622BBB7" w14:textId="77777777" w:rsidR="00F14C10" w:rsidRPr="00B47F30" w:rsidRDefault="00F14C10" w:rsidP="00EA4A2A">
            <w:pPr>
              <w:pStyle w:val="TableContent"/>
              <w:rPr>
                <w:sz w:val="18"/>
                <w:szCs w:val="18"/>
              </w:rPr>
            </w:pPr>
            <w:r w:rsidRPr="00B47F30">
              <w:rPr>
                <w:sz w:val="18"/>
                <w:szCs w:val="18"/>
              </w:rPr>
              <w:t>RE</w:t>
            </w:r>
          </w:p>
        </w:tc>
        <w:tc>
          <w:tcPr>
            <w:tcW w:w="1080" w:type="dxa"/>
          </w:tcPr>
          <w:p w14:paraId="4D882309" w14:textId="77777777" w:rsidR="00F14C10" w:rsidRPr="00A13978" w:rsidRDefault="00F14C10" w:rsidP="00EA4A2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7AB4FC03" w14:textId="77777777" w:rsidR="00F14C10" w:rsidRPr="001F7DC4" w:rsidRDefault="00F14C10" w:rsidP="00242B9F">
            <w:pPr>
              <w:pStyle w:val="TableContent"/>
              <w:jc w:val="left"/>
              <w:rPr>
                <w:sz w:val="18"/>
                <w:szCs w:val="18"/>
              </w:rPr>
            </w:pPr>
            <w:r w:rsidRPr="00B47F30">
              <w:rPr>
                <w:sz w:val="18"/>
                <w:szCs w:val="18"/>
              </w:rPr>
              <w:t xml:space="preserve">Contains sequences of references to CRLs via the </w:t>
            </w:r>
            <w:proofErr w:type="spellStart"/>
            <w:r w:rsidRPr="00B47F30">
              <w:rPr>
                <w:rFonts w:ascii="Courier New" w:hAnsi="Courier New" w:cs="Courier New"/>
                <w:sz w:val="18"/>
                <w:szCs w:val="18"/>
              </w:rPr>
              <w:t>CRLRef</w:t>
            </w:r>
            <w:proofErr w:type="spellEnd"/>
            <w:r w:rsidRPr="00B47F30">
              <w:rPr>
                <w:sz w:val="18"/>
                <w:szCs w:val="18"/>
              </w:rPr>
              <w:t xml:space="preserve"> element. Identification of a CRL is made using 1) the digest of the entire DER encoded CRL (</w:t>
            </w:r>
            <w:proofErr w:type="spellStart"/>
            <w:r w:rsidRPr="00B47F30">
              <w:rPr>
                <w:rFonts w:ascii="Courier New" w:hAnsi="Courier New" w:cs="Courier New"/>
                <w:sz w:val="18"/>
                <w:szCs w:val="18"/>
              </w:rPr>
              <w:t>DigestAlgAndValue</w:t>
            </w:r>
            <w:proofErr w:type="spellEnd"/>
            <w:r w:rsidRPr="00B47F30">
              <w:rPr>
                <w:sz w:val="18"/>
                <w:szCs w:val="18"/>
              </w:rPr>
              <w:t xml:space="preserve"> element); and 2) a set of data (</w:t>
            </w:r>
            <w:proofErr w:type="spellStart"/>
            <w:r w:rsidRPr="00B47F30">
              <w:rPr>
                <w:rFonts w:ascii="Courier New" w:hAnsi="Courier New" w:cs="Courier New"/>
                <w:sz w:val="18"/>
                <w:szCs w:val="18"/>
              </w:rPr>
              <w:t>CRLIdentifier</w:t>
            </w:r>
            <w:proofErr w:type="spellEnd"/>
            <w:r w:rsidRPr="00B47F30">
              <w:rPr>
                <w:sz w:val="18"/>
                <w:szCs w:val="18"/>
              </w:rPr>
              <w:t xml:space="preserve"> element) including the issuer (</w:t>
            </w:r>
            <w:r w:rsidRPr="00B47F30">
              <w:rPr>
                <w:rFonts w:ascii="Courier New" w:hAnsi="Courier New" w:cs="Courier New"/>
                <w:sz w:val="18"/>
                <w:szCs w:val="18"/>
              </w:rPr>
              <w:t>Issuer</w:t>
            </w:r>
            <w:r w:rsidRPr="00B47F30">
              <w:rPr>
                <w:sz w:val="18"/>
                <w:szCs w:val="18"/>
              </w:rPr>
              <w:t xml:space="preserve"> element), the time when the CRL was issued (</w:t>
            </w:r>
            <w:proofErr w:type="spellStart"/>
            <w:r w:rsidRPr="00B47F30">
              <w:rPr>
                <w:rFonts w:ascii="Courier New" w:hAnsi="Courier New" w:cs="Courier New"/>
                <w:sz w:val="18"/>
                <w:szCs w:val="18"/>
              </w:rPr>
              <w:t>IssueTime</w:t>
            </w:r>
            <w:proofErr w:type="spellEnd"/>
            <w:r w:rsidRPr="00B47F30">
              <w:rPr>
                <w:sz w:val="18"/>
                <w:szCs w:val="18"/>
              </w:rPr>
              <w:t xml:space="preserve"> element) and optionally the number of the CRL (</w:t>
            </w:r>
            <w:r w:rsidRPr="00B47F30">
              <w:rPr>
                <w:rFonts w:ascii="Courier New" w:hAnsi="Courier New" w:cs="Courier New"/>
                <w:sz w:val="18"/>
                <w:szCs w:val="18"/>
              </w:rPr>
              <w:t>Number</w:t>
            </w:r>
            <w:r w:rsidRPr="00B47F30">
              <w:rPr>
                <w:sz w:val="18"/>
                <w:szCs w:val="18"/>
              </w:rPr>
              <w:t xml:space="preserve"> element). </w:t>
            </w:r>
          </w:p>
        </w:tc>
        <w:tc>
          <w:tcPr>
            <w:tcW w:w="3568" w:type="dxa"/>
          </w:tcPr>
          <w:p w14:paraId="0C3506F0" w14:textId="77777777" w:rsidR="00F14C10" w:rsidRPr="001F7DC4" w:rsidRDefault="00F14C10" w:rsidP="00A8119B">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Identifier</w:t>
            </w:r>
            <w:r w:rsidRPr="00B47F30">
              <w:rPr>
                <w:sz w:val="18"/>
                <w:szCs w:val="18"/>
              </w:rPr>
              <w:t xml:space="preserve"> element can be dropped if the CRL could be inferred from other information. Its </w:t>
            </w:r>
            <w:r w:rsidRPr="00B47F30">
              <w:rPr>
                <w:rFonts w:ascii="Courier New" w:hAnsi="Courier New" w:cs="Courier New"/>
                <w:sz w:val="18"/>
                <w:szCs w:val="18"/>
              </w:rPr>
              <w:t>URI</w:t>
            </w:r>
            <w:r w:rsidRPr="00B47F30">
              <w:rPr>
                <w:sz w:val="18"/>
                <w:szCs w:val="18"/>
              </w:rPr>
              <w:t xml:space="preserve"> attribute could serve to indicate where the identified CRL is archived.</w:t>
            </w:r>
          </w:p>
          <w:p w14:paraId="6957E4CD" w14:textId="77777777" w:rsidR="00F14C10" w:rsidRPr="001F7DC4" w:rsidRDefault="00F14C10" w:rsidP="00A8119B">
            <w:pPr>
              <w:pStyle w:val="TableContent"/>
              <w:jc w:val="left"/>
              <w:rPr>
                <w:sz w:val="18"/>
                <w:szCs w:val="18"/>
              </w:rPr>
            </w:pPr>
            <w:r w:rsidRPr="00B47F30">
              <w:rPr>
                <w:sz w:val="18"/>
                <w:szCs w:val="18"/>
              </w:rPr>
              <w:t xml:space="preserve">Must contain at least one </w:t>
            </w:r>
            <w:proofErr w:type="spellStart"/>
            <w:r w:rsidRPr="00B47F30">
              <w:rPr>
                <w:rFonts w:ascii="Courier New" w:hAnsi="Courier New" w:cs="Courier New"/>
                <w:sz w:val="18"/>
                <w:szCs w:val="18"/>
              </w:rPr>
              <w:t>CRLRef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6963257E" w14:textId="77777777" w:rsidTr="00B04F45">
        <w:trPr>
          <w:trHeight w:val="359"/>
          <w:jc w:val="center"/>
        </w:trPr>
        <w:tc>
          <w:tcPr>
            <w:tcW w:w="3388" w:type="dxa"/>
            <w:noWrap/>
          </w:tcPr>
          <w:p w14:paraId="28282EA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OCSPRefs</w:t>
            </w:r>
            <w:proofErr w:type="spellEnd"/>
          </w:p>
        </w:tc>
        <w:tc>
          <w:tcPr>
            <w:tcW w:w="720" w:type="dxa"/>
          </w:tcPr>
          <w:p w14:paraId="289207D8" w14:textId="77777777" w:rsidR="00F14C10" w:rsidRPr="00B47F30" w:rsidRDefault="00F14C10" w:rsidP="00891B18">
            <w:pPr>
              <w:pStyle w:val="TableContent"/>
              <w:rPr>
                <w:sz w:val="18"/>
                <w:szCs w:val="18"/>
              </w:rPr>
            </w:pPr>
            <w:r w:rsidRPr="00B47F30">
              <w:rPr>
                <w:sz w:val="18"/>
                <w:szCs w:val="18"/>
              </w:rPr>
              <w:t>RE</w:t>
            </w:r>
          </w:p>
        </w:tc>
        <w:tc>
          <w:tcPr>
            <w:tcW w:w="1080" w:type="dxa"/>
          </w:tcPr>
          <w:p w14:paraId="0543C124" w14:textId="77777777" w:rsidR="00F14C10" w:rsidRPr="00A13978" w:rsidRDefault="00F14C10" w:rsidP="00101643">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3552320" w14:textId="77777777" w:rsidR="00F14C10" w:rsidRPr="001F7DC4" w:rsidRDefault="00F14C10" w:rsidP="00B24084">
            <w:pPr>
              <w:pStyle w:val="TableContent"/>
              <w:jc w:val="left"/>
              <w:rPr>
                <w:sz w:val="18"/>
                <w:szCs w:val="18"/>
              </w:rPr>
            </w:pPr>
            <w:r w:rsidRPr="00B47F30">
              <w:rPr>
                <w:sz w:val="18"/>
                <w:szCs w:val="18"/>
              </w:rPr>
              <w:t xml:space="preserve">Contains sequences of references to OCSP data via the </w:t>
            </w:r>
            <w:proofErr w:type="spellStart"/>
            <w:r w:rsidRPr="00B47F30">
              <w:rPr>
                <w:rFonts w:ascii="Courier New" w:hAnsi="Courier New" w:cs="Courier New"/>
                <w:sz w:val="18"/>
                <w:szCs w:val="18"/>
              </w:rPr>
              <w:t>OCSPRef</w:t>
            </w:r>
            <w:proofErr w:type="spellEnd"/>
            <w:r w:rsidRPr="00B47F30">
              <w:rPr>
                <w:sz w:val="18"/>
                <w:szCs w:val="18"/>
              </w:rPr>
              <w:t xml:space="preserve"> element. Identification of an OCSP response is mad</w:t>
            </w:r>
            <w:r w:rsidR="00B24084">
              <w:rPr>
                <w:sz w:val="18"/>
                <w:szCs w:val="18"/>
              </w:rPr>
              <w:t>e</w:t>
            </w:r>
            <w:r w:rsidRPr="00B47F30">
              <w:rPr>
                <w:sz w:val="18"/>
                <w:szCs w:val="18"/>
              </w:rPr>
              <w:t xml:space="preserve"> using 1)</w:t>
            </w:r>
            <w:r w:rsidRPr="00B47F30">
              <w:rPr>
                <w:rFonts w:eastAsia="SimSun"/>
                <w:kern w:val="0"/>
                <w:sz w:val="18"/>
                <w:szCs w:val="18"/>
              </w:rPr>
              <w:t xml:space="preserve"> </w:t>
            </w:r>
            <w:r w:rsidRPr="00B47F30">
              <w:rPr>
                <w:sz w:val="18"/>
                <w:szCs w:val="18"/>
              </w:rPr>
              <w:t>a set of data (</w:t>
            </w:r>
            <w:proofErr w:type="spellStart"/>
            <w:r w:rsidRPr="00B47F30">
              <w:rPr>
                <w:rFonts w:ascii="Courier New" w:hAnsi="Courier New" w:cs="Courier New"/>
                <w:sz w:val="18"/>
                <w:szCs w:val="18"/>
              </w:rPr>
              <w:t>OCSPIdentifier</w:t>
            </w:r>
            <w:proofErr w:type="spellEnd"/>
            <w:r w:rsidRPr="00B47F30">
              <w:rPr>
                <w:sz w:val="18"/>
                <w:szCs w:val="18"/>
              </w:rPr>
              <w:t xml:space="preserve"> element) including the name of the server that has produced the referenced response (</w:t>
            </w:r>
            <w:proofErr w:type="spellStart"/>
            <w:r w:rsidRPr="00B47F30">
              <w:rPr>
                <w:rFonts w:ascii="Courier New" w:hAnsi="Courier New" w:cs="Courier New"/>
                <w:sz w:val="18"/>
                <w:szCs w:val="18"/>
              </w:rPr>
              <w:t>ResponderID</w:t>
            </w:r>
            <w:proofErr w:type="spellEnd"/>
            <w:r w:rsidRPr="00B47F30">
              <w:rPr>
                <w:sz w:val="18"/>
                <w:szCs w:val="18"/>
              </w:rPr>
              <w:t xml:space="preserve"> element) and the time indication in the "</w:t>
            </w:r>
            <w:proofErr w:type="spellStart"/>
            <w:r w:rsidRPr="00B47F30">
              <w:rPr>
                <w:sz w:val="18"/>
                <w:szCs w:val="18"/>
              </w:rPr>
              <w:t>ProducedAt</w:t>
            </w:r>
            <w:proofErr w:type="spellEnd"/>
            <w:r w:rsidRPr="00B47F30">
              <w:rPr>
                <w:sz w:val="18"/>
                <w:szCs w:val="18"/>
              </w:rPr>
              <w:t>" field of the referenced response (</w:t>
            </w:r>
            <w:proofErr w:type="spellStart"/>
            <w:r w:rsidRPr="00B47F30">
              <w:rPr>
                <w:rFonts w:ascii="Courier New" w:hAnsi="Courier New" w:cs="Courier New"/>
                <w:sz w:val="18"/>
                <w:szCs w:val="18"/>
              </w:rPr>
              <w:t>ProducedAt</w:t>
            </w:r>
            <w:proofErr w:type="spellEnd"/>
            <w:r w:rsidRPr="00B47F30">
              <w:rPr>
                <w:sz w:val="18"/>
                <w:szCs w:val="18"/>
              </w:rPr>
              <w:t xml:space="preserve"> element); and 2) the digest computed on the DER encoded </w:t>
            </w:r>
            <w:proofErr w:type="spellStart"/>
            <w:r w:rsidRPr="00B47F30">
              <w:rPr>
                <w:rFonts w:ascii="Courier New" w:hAnsi="Courier New" w:cs="Courier New"/>
                <w:sz w:val="18"/>
                <w:szCs w:val="18"/>
              </w:rPr>
              <w:t>OCSPResponse</w:t>
            </w:r>
            <w:proofErr w:type="spellEnd"/>
            <w:r w:rsidRPr="00B47F30">
              <w:rPr>
                <w:sz w:val="18"/>
                <w:szCs w:val="18"/>
              </w:rPr>
              <w:t xml:space="preserve"> (as defined in the </w:t>
            </w:r>
            <w:proofErr w:type="spellStart"/>
            <w:r w:rsidRPr="00B47F30">
              <w:rPr>
                <w:rFonts w:ascii="Courier New" w:hAnsi="Courier New" w:cs="Courier New"/>
                <w:sz w:val="18"/>
                <w:szCs w:val="18"/>
              </w:rPr>
              <w:t>DigestAlgAndValue</w:t>
            </w:r>
            <w:proofErr w:type="spellEnd"/>
            <w:r w:rsidRPr="00B47F30">
              <w:rPr>
                <w:rFonts w:ascii="Courier New" w:hAnsi="Courier New" w:cs="Courier New"/>
                <w:sz w:val="18"/>
                <w:szCs w:val="18"/>
              </w:rPr>
              <w:t xml:space="preserve"> </w:t>
            </w:r>
            <w:r w:rsidRPr="00B47F30">
              <w:rPr>
                <w:sz w:val="18"/>
                <w:szCs w:val="18"/>
              </w:rPr>
              <w:t>element), since it MAY be needed to differentiate between two OCSP responses by the same server with their "</w:t>
            </w:r>
            <w:proofErr w:type="spellStart"/>
            <w:r w:rsidRPr="00B47F30">
              <w:rPr>
                <w:sz w:val="18"/>
                <w:szCs w:val="18"/>
              </w:rPr>
              <w:t>ProducedAt</w:t>
            </w:r>
            <w:proofErr w:type="spellEnd"/>
            <w:r w:rsidRPr="00B47F30">
              <w:rPr>
                <w:sz w:val="18"/>
                <w:szCs w:val="18"/>
              </w:rPr>
              <w:t>" fields within the same second.</w:t>
            </w:r>
          </w:p>
        </w:tc>
        <w:tc>
          <w:tcPr>
            <w:tcW w:w="3568" w:type="dxa"/>
          </w:tcPr>
          <w:p w14:paraId="44313A12" w14:textId="77777777" w:rsidR="00F14C10" w:rsidRPr="001F7DC4" w:rsidRDefault="00F14C10" w:rsidP="00A8119B">
            <w:pPr>
              <w:pStyle w:val="TableContent"/>
              <w:jc w:val="left"/>
              <w:rPr>
                <w:sz w:val="18"/>
                <w:szCs w:val="18"/>
              </w:rPr>
            </w:pPr>
            <w:r w:rsidRPr="00B47F30">
              <w:rPr>
                <w:sz w:val="18"/>
                <w:szCs w:val="18"/>
              </w:rPr>
              <w:t xml:space="preserve">The optional </w:t>
            </w:r>
            <w:r w:rsidRPr="00B47F30">
              <w:rPr>
                <w:rFonts w:ascii="Courier New" w:hAnsi="Courier New" w:cs="Courier New"/>
                <w:sz w:val="18"/>
                <w:szCs w:val="18"/>
              </w:rPr>
              <w:t>URI</w:t>
            </w:r>
            <w:r w:rsidRPr="00B47F30">
              <w:rPr>
                <w:sz w:val="18"/>
                <w:szCs w:val="18"/>
              </w:rPr>
              <w:t xml:space="preserve"> attribute could serve to indicate where the OCSP response identified is archived</w:t>
            </w:r>
          </w:p>
          <w:p w14:paraId="2F8DAE44" w14:textId="77777777" w:rsidR="00F14C10" w:rsidRPr="001F7DC4" w:rsidRDefault="00F14C10" w:rsidP="00C71FB2">
            <w:pPr>
              <w:pStyle w:val="TableContent"/>
              <w:jc w:val="left"/>
              <w:rPr>
                <w:sz w:val="18"/>
                <w:szCs w:val="18"/>
              </w:rPr>
            </w:pPr>
            <w:r w:rsidRPr="00B47F30">
              <w:rPr>
                <w:sz w:val="18"/>
                <w:szCs w:val="18"/>
              </w:rPr>
              <w:t xml:space="preserve">Must contain at least one </w:t>
            </w:r>
            <w:proofErr w:type="spellStart"/>
            <w:r w:rsidRPr="00B47F30">
              <w:rPr>
                <w:sz w:val="18"/>
                <w:szCs w:val="18"/>
              </w:rPr>
              <w:t>OCSPRef</w:t>
            </w:r>
            <w:proofErr w:type="spellEnd"/>
            <w:r w:rsidRPr="00B47F30">
              <w:rPr>
                <w:sz w:val="18"/>
                <w:szCs w:val="18"/>
              </w:rPr>
              <w:t xml:space="preserve"> element. [</w:t>
            </w:r>
            <w:proofErr w:type="gramStart"/>
            <w:r w:rsidRPr="00B47F30">
              <w:rPr>
                <w:sz w:val="18"/>
                <w:szCs w:val="18"/>
              </w:rPr>
              <w:t>1..</w:t>
            </w:r>
            <w:proofErr w:type="gramEnd"/>
            <w:r w:rsidRPr="00B47F30">
              <w:rPr>
                <w:sz w:val="18"/>
                <w:szCs w:val="18"/>
              </w:rPr>
              <w:t>*]</w:t>
            </w:r>
          </w:p>
        </w:tc>
      </w:tr>
      <w:tr w:rsidR="009E5718" w:rsidRPr="0097283F" w14:paraId="2BF1585A" w14:textId="77777777" w:rsidTr="00B04F45">
        <w:trPr>
          <w:trHeight w:val="359"/>
          <w:jc w:val="center"/>
        </w:trPr>
        <w:tc>
          <w:tcPr>
            <w:tcW w:w="3388" w:type="dxa"/>
            <w:noWrap/>
          </w:tcPr>
          <w:p w14:paraId="1BA234D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AttributeCertificateRefs</w:t>
            </w:r>
            <w:proofErr w:type="spellEnd"/>
          </w:p>
        </w:tc>
        <w:tc>
          <w:tcPr>
            <w:tcW w:w="720" w:type="dxa"/>
          </w:tcPr>
          <w:p w14:paraId="38D2867B" w14:textId="77777777" w:rsidR="00F14C10" w:rsidRPr="00B47F30" w:rsidRDefault="00F14C10" w:rsidP="00891B18">
            <w:pPr>
              <w:pStyle w:val="TableContent"/>
              <w:rPr>
                <w:sz w:val="18"/>
                <w:szCs w:val="18"/>
              </w:rPr>
            </w:pPr>
            <w:r w:rsidRPr="00B47F30">
              <w:rPr>
                <w:sz w:val="18"/>
                <w:szCs w:val="18"/>
              </w:rPr>
              <w:t>O</w:t>
            </w:r>
          </w:p>
        </w:tc>
        <w:tc>
          <w:tcPr>
            <w:tcW w:w="1080" w:type="dxa"/>
          </w:tcPr>
          <w:p w14:paraId="7F7DFD1D"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1F6438F9" w14:textId="77777777" w:rsidR="00F14C10" w:rsidRPr="001F7DC4" w:rsidRDefault="00F14C10" w:rsidP="00B4326F">
            <w:pPr>
              <w:pStyle w:val="TableContent"/>
              <w:jc w:val="left"/>
              <w:rPr>
                <w:sz w:val="18"/>
                <w:szCs w:val="18"/>
              </w:rPr>
            </w:pPr>
            <w:r w:rsidRPr="00B47F30">
              <w:rPr>
                <w:sz w:val="18"/>
                <w:szCs w:val="18"/>
              </w:rPr>
              <w:t>Contains the references to the full set of Attribute Authorities certificates that have been used to validate the attribute certificate.</w:t>
            </w:r>
          </w:p>
          <w:p w14:paraId="62EA709C" w14:textId="77777777" w:rsidR="00F14C10" w:rsidRPr="001F7DC4" w:rsidRDefault="00F14C10" w:rsidP="00B4326F">
            <w:pPr>
              <w:pStyle w:val="TableContent"/>
              <w:jc w:val="left"/>
              <w:rPr>
                <w:sz w:val="18"/>
                <w:szCs w:val="18"/>
              </w:rPr>
            </w:pPr>
            <w:r w:rsidRPr="00B47F30">
              <w:rPr>
                <w:sz w:val="18"/>
                <w:szCs w:val="18"/>
              </w:rPr>
              <w:t xml:space="preserve">This property MAY be used only when a user attribute certificate is present within the digital signature. </w:t>
            </w:r>
          </w:p>
        </w:tc>
        <w:tc>
          <w:tcPr>
            <w:tcW w:w="3568" w:type="dxa"/>
          </w:tcPr>
          <w:p w14:paraId="56EF0DCD" w14:textId="77777777" w:rsidR="00F14C10" w:rsidRPr="001F7DC4" w:rsidRDefault="00F14C10" w:rsidP="00A8119B">
            <w:pPr>
              <w:pStyle w:val="TableContent"/>
              <w:jc w:val="left"/>
              <w:rPr>
                <w:sz w:val="18"/>
                <w:szCs w:val="18"/>
              </w:rPr>
            </w:pPr>
            <w:r w:rsidRPr="00B47F30">
              <w:rPr>
                <w:sz w:val="18"/>
                <w:szCs w:val="18"/>
              </w:rPr>
              <w:t xml:space="preserve">Must contain exactly one </w:t>
            </w:r>
            <w:proofErr w:type="spellStart"/>
            <w:r w:rsidRPr="00B47F30">
              <w:rPr>
                <w:rFonts w:ascii="Courier New" w:hAnsi="Courier New" w:cs="Courier New"/>
                <w:sz w:val="18"/>
                <w:szCs w:val="18"/>
              </w:rPr>
              <w:t>CertRefs</w:t>
            </w:r>
            <w:proofErr w:type="spellEnd"/>
            <w:r w:rsidRPr="00B47F30">
              <w:rPr>
                <w:sz w:val="18"/>
                <w:szCs w:val="18"/>
              </w:rPr>
              <w:t xml:space="preserve"> element.</w:t>
            </w:r>
          </w:p>
        </w:tc>
      </w:tr>
      <w:tr w:rsidR="009E5718" w:rsidRPr="0097283F" w14:paraId="164DB26F" w14:textId="77777777" w:rsidTr="00B04F45">
        <w:trPr>
          <w:trHeight w:val="359"/>
          <w:jc w:val="center"/>
        </w:trPr>
        <w:tc>
          <w:tcPr>
            <w:tcW w:w="3388" w:type="dxa"/>
            <w:noWrap/>
          </w:tcPr>
          <w:p w14:paraId="64D7373B"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AttributeRevocationRefs</w:t>
            </w:r>
            <w:proofErr w:type="spellEnd"/>
          </w:p>
        </w:tc>
        <w:tc>
          <w:tcPr>
            <w:tcW w:w="720" w:type="dxa"/>
          </w:tcPr>
          <w:p w14:paraId="2F6EB7AA" w14:textId="77777777" w:rsidR="00F14C10" w:rsidRPr="00B47F30" w:rsidRDefault="00F14C10" w:rsidP="00371780">
            <w:pPr>
              <w:pStyle w:val="TableContent"/>
              <w:rPr>
                <w:sz w:val="18"/>
                <w:szCs w:val="18"/>
              </w:rPr>
            </w:pPr>
            <w:r w:rsidRPr="00B47F30">
              <w:rPr>
                <w:sz w:val="18"/>
                <w:szCs w:val="18"/>
              </w:rPr>
              <w:t>O</w:t>
            </w:r>
          </w:p>
        </w:tc>
        <w:tc>
          <w:tcPr>
            <w:tcW w:w="1080" w:type="dxa"/>
          </w:tcPr>
          <w:p w14:paraId="4588B772"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680" w:type="dxa"/>
          </w:tcPr>
          <w:p w14:paraId="28F25D38" w14:textId="77777777" w:rsidR="00F14C10" w:rsidRPr="001F7DC4" w:rsidRDefault="00F14C10" w:rsidP="00B4326F">
            <w:pPr>
              <w:pStyle w:val="TableContent"/>
              <w:jc w:val="left"/>
              <w:rPr>
                <w:sz w:val="18"/>
                <w:szCs w:val="18"/>
              </w:rPr>
            </w:pPr>
            <w:r w:rsidRPr="00B47F30">
              <w:rPr>
                <w:sz w:val="18"/>
                <w:szCs w:val="18"/>
              </w:rPr>
              <w:t>Contains the references to the full set of Attribute</w:t>
            </w:r>
          </w:p>
          <w:p w14:paraId="74EEE7C9" w14:textId="77777777" w:rsidR="00F14C10" w:rsidRPr="001F7DC4" w:rsidRDefault="00F14C10" w:rsidP="00B4326F">
            <w:pPr>
              <w:pStyle w:val="TableContent"/>
              <w:jc w:val="left"/>
              <w:rPr>
                <w:sz w:val="18"/>
                <w:szCs w:val="18"/>
              </w:rPr>
            </w:pPr>
            <w:r w:rsidRPr="00B47F30">
              <w:rPr>
                <w:sz w:val="18"/>
                <w:szCs w:val="18"/>
              </w:rPr>
              <w:t>Certificate Revocation List and/or OCSP responses that have been used in the validation of the attribute certificate(s) present in the signature.</w:t>
            </w:r>
          </w:p>
          <w:p w14:paraId="0C3EFDF0" w14:textId="77777777" w:rsidR="00F14C10" w:rsidRPr="001F7DC4" w:rsidRDefault="00F14C10" w:rsidP="00B4326F">
            <w:pPr>
              <w:pStyle w:val="TableContent"/>
              <w:jc w:val="left"/>
              <w:rPr>
                <w:sz w:val="18"/>
                <w:szCs w:val="18"/>
              </w:rPr>
            </w:pPr>
            <w:r w:rsidRPr="00B47F30">
              <w:rPr>
                <w:sz w:val="18"/>
                <w:szCs w:val="18"/>
              </w:rPr>
              <w:t>This property MAY be used only when a user attribute certificate is present in the signature within the signature.</w:t>
            </w:r>
          </w:p>
        </w:tc>
        <w:tc>
          <w:tcPr>
            <w:tcW w:w="3568" w:type="dxa"/>
          </w:tcPr>
          <w:p w14:paraId="67A093A9" w14:textId="77777777" w:rsidR="00F14C10" w:rsidRPr="001F7DC4" w:rsidRDefault="00F14C10" w:rsidP="00A8119B">
            <w:pPr>
              <w:pStyle w:val="TableContent"/>
              <w:jc w:val="left"/>
              <w:rPr>
                <w:sz w:val="18"/>
                <w:szCs w:val="18"/>
              </w:rPr>
            </w:pPr>
            <w:r w:rsidRPr="00B47F30">
              <w:rPr>
                <w:sz w:val="18"/>
                <w:szCs w:val="18"/>
              </w:rPr>
              <w:t xml:space="preserve">Must contain at most one of any of the following elements: </w:t>
            </w:r>
            <w:proofErr w:type="spellStart"/>
            <w:r w:rsidRPr="00B47F30">
              <w:rPr>
                <w:rFonts w:ascii="Courier New" w:hAnsi="Courier New" w:cs="Courier New"/>
                <w:sz w:val="18"/>
                <w:szCs w:val="18"/>
              </w:rPr>
              <w:t>CRLRefs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OCSPRefs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OtherRefs</w:t>
            </w:r>
            <w:proofErr w:type="spellEnd"/>
            <w:r w:rsidRPr="00B47F30">
              <w:rPr>
                <w:rFonts w:ascii="Courier New" w:hAnsi="Courier New" w:cs="Courier New"/>
                <w:sz w:val="18"/>
                <w:szCs w:val="18"/>
              </w:rPr>
              <w:t>.</w:t>
            </w:r>
          </w:p>
        </w:tc>
      </w:tr>
      <w:tr w:rsidR="009E5718" w:rsidRPr="0097283F" w14:paraId="65C90F9A" w14:textId="77777777" w:rsidTr="00B04F45">
        <w:trPr>
          <w:trHeight w:val="359"/>
          <w:jc w:val="center"/>
        </w:trPr>
        <w:tc>
          <w:tcPr>
            <w:tcW w:w="3388" w:type="dxa"/>
            <w:noWrap/>
          </w:tcPr>
          <w:p w14:paraId="3DC2FF5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SigAndRefsTimeStamp</w:t>
            </w:r>
            <w:proofErr w:type="spellEnd"/>
          </w:p>
        </w:tc>
        <w:tc>
          <w:tcPr>
            <w:tcW w:w="720" w:type="dxa"/>
          </w:tcPr>
          <w:p w14:paraId="7CCAEDEB" w14:textId="77777777" w:rsidR="00F14C10" w:rsidRPr="00B47F30" w:rsidRDefault="00F14C10" w:rsidP="00873AF4">
            <w:pPr>
              <w:pStyle w:val="TableContent"/>
              <w:rPr>
                <w:sz w:val="18"/>
                <w:szCs w:val="18"/>
              </w:rPr>
            </w:pPr>
            <w:r w:rsidRPr="00B47F30">
              <w:rPr>
                <w:sz w:val="18"/>
                <w:szCs w:val="18"/>
              </w:rPr>
              <w:t>RE</w:t>
            </w:r>
          </w:p>
        </w:tc>
        <w:tc>
          <w:tcPr>
            <w:tcW w:w="1080" w:type="dxa"/>
          </w:tcPr>
          <w:p w14:paraId="1016427D" w14:textId="77777777" w:rsidR="00F14C10" w:rsidRPr="00A13978" w:rsidRDefault="00F14C10" w:rsidP="00873AF4">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p>
        </w:tc>
        <w:tc>
          <w:tcPr>
            <w:tcW w:w="4680" w:type="dxa"/>
          </w:tcPr>
          <w:p w14:paraId="41018176" w14:textId="77777777" w:rsidR="00F14C10" w:rsidRPr="001F7DC4" w:rsidRDefault="00F14C10" w:rsidP="00FB1502">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w:t>
            </w:r>
            <w:r w:rsidRPr="00B47F30">
              <w:rPr>
                <w:rFonts w:ascii="Times New Roman" w:eastAsia="SimSun" w:hAnsi="Times New Roman" w:cs="Times New Roman"/>
                <w:bCs w:val="0"/>
                <w:color w:val="auto"/>
                <w:kern w:val="0"/>
                <w:sz w:val="18"/>
                <w:szCs w:val="18"/>
              </w:rPr>
              <w:t xml:space="preserve"> </w:t>
            </w:r>
            <w:r w:rsidRPr="00B47F30">
              <w:rPr>
                <w:sz w:val="18"/>
                <w:szCs w:val="18"/>
              </w:rPr>
              <w:t xml:space="preserve">the signature and references to validation data. When an OCSP response is used, it is necessary to </w:t>
            </w:r>
            <w:proofErr w:type="gramStart"/>
            <w:r w:rsidRPr="00B47F30">
              <w:rPr>
                <w:sz w:val="18"/>
                <w:szCs w:val="18"/>
              </w:rPr>
              <w:t>time-stamp</w:t>
            </w:r>
            <w:proofErr w:type="gramEnd"/>
            <w:r w:rsidRPr="00B47F30">
              <w:rPr>
                <w:sz w:val="18"/>
                <w:szCs w:val="18"/>
              </w:rPr>
              <w:t xml:space="preserve"> </w:t>
            </w:r>
            <w:proofErr w:type="gramStart"/>
            <w:r w:rsidRPr="00B47F30">
              <w:rPr>
                <w:sz w:val="18"/>
                <w:szCs w:val="18"/>
              </w:rPr>
              <w:t>in particular that</w:t>
            </w:r>
            <w:proofErr w:type="gramEnd"/>
            <w:r w:rsidRPr="00B47F30">
              <w:rPr>
                <w:sz w:val="18"/>
                <w:szCs w:val="18"/>
              </w:rPr>
              <w:t xml:space="preserve"> response in the case the key from the responder would be compromised. Since the information contained in the OCSP response is user specific and time specific, an individual </w:t>
            </w:r>
            <w:proofErr w:type="gramStart"/>
            <w:r w:rsidRPr="00B47F30">
              <w:rPr>
                <w:sz w:val="18"/>
                <w:szCs w:val="18"/>
              </w:rPr>
              <w:t>time-stamp</w:t>
            </w:r>
            <w:proofErr w:type="gramEnd"/>
            <w:r w:rsidRPr="00B47F30">
              <w:rPr>
                <w:sz w:val="18"/>
                <w:szCs w:val="18"/>
              </w:rPr>
              <w:t xml:space="preserve"> is needed for every signature received.</w:t>
            </w:r>
          </w:p>
          <w:p w14:paraId="71D073B7" w14:textId="77777777" w:rsidR="00F14C10" w:rsidRPr="001F7DC4" w:rsidRDefault="00F14C10" w:rsidP="00FB1502">
            <w:pPr>
              <w:pStyle w:val="TableContent"/>
              <w:tabs>
                <w:tab w:val="right" w:pos="9000"/>
              </w:tabs>
              <w:ind w:left="360" w:hanging="360"/>
              <w:jc w:val="left"/>
              <w:rPr>
                <w:sz w:val="18"/>
                <w:szCs w:val="18"/>
              </w:rPr>
            </w:pPr>
          </w:p>
        </w:tc>
        <w:tc>
          <w:tcPr>
            <w:tcW w:w="3568" w:type="dxa"/>
          </w:tcPr>
          <w:p w14:paraId="64F42A3D" w14:textId="77777777" w:rsidR="00F14C10" w:rsidRPr="001F7DC4" w:rsidRDefault="00F14C10" w:rsidP="000601A0">
            <w:pPr>
              <w:pStyle w:val="TableContent"/>
              <w:jc w:val="left"/>
              <w:rPr>
                <w:sz w:val="18"/>
                <w:szCs w:val="18"/>
              </w:rPr>
            </w:pPr>
            <w:r w:rsidRPr="00B47F30">
              <w:rPr>
                <w:sz w:val="18"/>
                <w:szCs w:val="18"/>
              </w:rPr>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0605629F"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proofErr w:type="gramStart"/>
            <w:r w:rsidRPr="00B47F30">
              <w:rPr>
                <w:rFonts w:ascii="Courier New" w:hAnsi="Courier New" w:cs="Courier New"/>
                <w:sz w:val="18"/>
                <w:szCs w:val="18"/>
              </w:rPr>
              <w:t>ds:SignatureValue</w:t>
            </w:r>
            <w:proofErr w:type="spellEnd"/>
            <w:proofErr w:type="gramEnd"/>
            <w:r w:rsidRPr="00B47F30">
              <w:rPr>
                <w:sz w:val="18"/>
                <w:szCs w:val="18"/>
              </w:rPr>
              <w:t xml:space="preserve"> element of the qualified digital </w:t>
            </w:r>
            <w:proofErr w:type="gramStart"/>
            <w:r w:rsidRPr="00B47F30">
              <w:rPr>
                <w:sz w:val="18"/>
                <w:szCs w:val="18"/>
              </w:rPr>
              <w:t>signature;</w:t>
            </w:r>
            <w:proofErr w:type="gramEnd"/>
          </w:p>
          <w:p w14:paraId="17A515ED"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per each present </w:t>
            </w:r>
            <w:proofErr w:type="spellStart"/>
            <w:r w:rsidRPr="00B47F30">
              <w:rPr>
                <w:rFonts w:ascii="Courier New" w:hAnsi="Courier New" w:cs="Courier New"/>
                <w:sz w:val="18"/>
                <w:szCs w:val="18"/>
              </w:rPr>
              <w:t>SignatureTimeStamp</w:t>
            </w:r>
            <w:proofErr w:type="spellEnd"/>
            <w:r w:rsidRPr="00B47F30">
              <w:rPr>
                <w:sz w:val="18"/>
                <w:szCs w:val="18"/>
              </w:rPr>
              <w:t xml:space="preserve">. The </w:t>
            </w:r>
            <w:r w:rsidRPr="00B47F30">
              <w:rPr>
                <w:rFonts w:ascii="Courier New" w:hAnsi="Courier New" w:cs="Courier New"/>
                <w:sz w:val="18"/>
                <w:szCs w:val="18"/>
              </w:rPr>
              <w:t>URI</w:t>
            </w:r>
            <w:r w:rsidRPr="00B47F30">
              <w:rPr>
                <w:sz w:val="18"/>
                <w:szCs w:val="18"/>
              </w:rPr>
              <w:t xml:space="preserve"> attribute in each </w:t>
            </w:r>
            <w:r w:rsidRPr="00B47F30">
              <w:rPr>
                <w:rFonts w:ascii="Courier New" w:hAnsi="Courier New" w:cs="Courier New"/>
                <w:sz w:val="18"/>
                <w:szCs w:val="18"/>
              </w:rPr>
              <w:t xml:space="preserve">Include </w:t>
            </w:r>
            <w:r w:rsidRPr="00B47F30">
              <w:rPr>
                <w:sz w:val="18"/>
                <w:szCs w:val="18"/>
              </w:rPr>
              <w:t xml:space="preserve">element will reference one </w:t>
            </w:r>
            <w:proofErr w:type="spellStart"/>
            <w:r w:rsidRPr="00B47F30">
              <w:rPr>
                <w:rFonts w:ascii="Courier New" w:hAnsi="Courier New" w:cs="Courier New"/>
                <w:sz w:val="18"/>
                <w:szCs w:val="18"/>
              </w:rPr>
              <w:t>SignatureTimeStamp</w:t>
            </w:r>
            <w:proofErr w:type="spellEnd"/>
            <w:r w:rsidRPr="00B47F30">
              <w:rPr>
                <w:sz w:val="18"/>
                <w:szCs w:val="18"/>
              </w:rPr>
              <w:t xml:space="preserve"> </w:t>
            </w:r>
            <w:proofErr w:type="gramStart"/>
            <w:r w:rsidRPr="00B47F30">
              <w:rPr>
                <w:sz w:val="18"/>
                <w:szCs w:val="18"/>
              </w:rPr>
              <w:t>element;</w:t>
            </w:r>
            <w:proofErr w:type="gramEnd"/>
          </w:p>
          <w:p w14:paraId="3346E65C"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42003947" w14:textId="77777777" w:rsidR="00F14C10" w:rsidRPr="001F7DC4" w:rsidRDefault="00F14C10" w:rsidP="000601A0">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1DA23B2D" w14:textId="77777777" w:rsidR="00F14C10" w:rsidRPr="001F7DC4" w:rsidRDefault="00F14C10" w:rsidP="000601A0">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73C4F3C7" w14:textId="77777777" w:rsidR="00F14C10" w:rsidRPr="001F7DC4" w:rsidRDefault="00F14C10" w:rsidP="000601A0">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5AD4366D" w14:textId="77777777" w:rsidTr="00B04F45">
        <w:trPr>
          <w:trHeight w:val="359"/>
          <w:jc w:val="center"/>
        </w:trPr>
        <w:tc>
          <w:tcPr>
            <w:tcW w:w="3388" w:type="dxa"/>
            <w:noWrap/>
          </w:tcPr>
          <w:p w14:paraId="6D687FF4"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RefsOnlyTimeStamp</w:t>
            </w:r>
            <w:proofErr w:type="spellEnd"/>
          </w:p>
        </w:tc>
        <w:tc>
          <w:tcPr>
            <w:tcW w:w="720" w:type="dxa"/>
          </w:tcPr>
          <w:p w14:paraId="5D019AE4" w14:textId="77777777" w:rsidR="00F14C10" w:rsidRPr="00B47F30" w:rsidRDefault="00F14C10" w:rsidP="00371780">
            <w:pPr>
              <w:pStyle w:val="TableContent"/>
              <w:rPr>
                <w:sz w:val="18"/>
                <w:szCs w:val="18"/>
              </w:rPr>
            </w:pPr>
            <w:r w:rsidRPr="00B47F30">
              <w:rPr>
                <w:sz w:val="18"/>
                <w:szCs w:val="18"/>
              </w:rPr>
              <w:t>O</w:t>
            </w:r>
          </w:p>
        </w:tc>
        <w:tc>
          <w:tcPr>
            <w:tcW w:w="1080" w:type="dxa"/>
          </w:tcPr>
          <w:p w14:paraId="21A0025C" w14:textId="77777777" w:rsidR="00F14C10" w:rsidRPr="00A13978" w:rsidRDefault="00F14C10" w:rsidP="00371780">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w:t>
            </w:r>
          </w:p>
        </w:tc>
        <w:tc>
          <w:tcPr>
            <w:tcW w:w="4680" w:type="dxa"/>
          </w:tcPr>
          <w:p w14:paraId="12873B9F" w14:textId="77777777" w:rsidR="00F14C10" w:rsidRPr="001F7DC4" w:rsidRDefault="00F14C10" w:rsidP="00873AF4">
            <w:pPr>
              <w:pStyle w:val="TableContent"/>
              <w:jc w:val="left"/>
              <w:rPr>
                <w:sz w:val="18"/>
                <w:szCs w:val="18"/>
              </w:rPr>
            </w:pPr>
            <w:r w:rsidRPr="00B47F30">
              <w:rPr>
                <w:sz w:val="18"/>
                <w:szCs w:val="18"/>
              </w:rPr>
              <w:t xml:space="preserve">Contains a </w:t>
            </w:r>
            <w:proofErr w:type="gramStart"/>
            <w:r w:rsidRPr="00B47F30">
              <w:rPr>
                <w:sz w:val="18"/>
                <w:szCs w:val="18"/>
              </w:rPr>
              <w:t>time-stamp</w:t>
            </w:r>
            <w:proofErr w:type="gramEnd"/>
            <w:r w:rsidRPr="00B47F30">
              <w:rPr>
                <w:sz w:val="18"/>
                <w:szCs w:val="18"/>
              </w:rPr>
              <w:t xml:space="preserve"> which covers only references to validation data. Time-Stamping each digital signature with Complete Validation Data as defined above (</w:t>
            </w:r>
            <w:proofErr w:type="spellStart"/>
            <w:r w:rsidRPr="00B47F30">
              <w:rPr>
                <w:rFonts w:ascii="Courier New" w:hAnsi="Courier New" w:cs="Courier New"/>
                <w:sz w:val="18"/>
                <w:szCs w:val="18"/>
              </w:rPr>
              <w:t>SigAndRefsTimeStamp</w:t>
            </w:r>
            <w:proofErr w:type="spellEnd"/>
            <w:r w:rsidRPr="00B47F30">
              <w:rPr>
                <w:sz w:val="18"/>
                <w:szCs w:val="18"/>
              </w:rPr>
              <w:t xml:space="preserve"> element) may not be efficient, particularly when the same set of CA certificates and CRL information is used to validate many signatures.</w:t>
            </w:r>
          </w:p>
          <w:p w14:paraId="6906FF14" w14:textId="77777777" w:rsidR="00F14C10" w:rsidRPr="001F7DC4" w:rsidRDefault="00F14C10" w:rsidP="00873AF4">
            <w:pPr>
              <w:pStyle w:val="TableContent"/>
              <w:jc w:val="left"/>
              <w:rPr>
                <w:sz w:val="18"/>
                <w:szCs w:val="18"/>
              </w:rPr>
            </w:pPr>
            <w:r w:rsidRPr="00B47F30">
              <w:rPr>
                <w:sz w:val="18"/>
                <w:szCs w:val="18"/>
              </w:rPr>
              <w:t xml:space="preserve">Time-Stamping CA certificates will stop any attacker from issuing bogus CA certificates that could be claimed to exist before the CA key was compromised. Any bogus time-stamped CA certificates will </w:t>
            </w:r>
            <w:r w:rsidRPr="00B47F30">
              <w:rPr>
                <w:sz w:val="18"/>
                <w:szCs w:val="18"/>
              </w:rPr>
              <w:lastRenderedPageBreak/>
              <w:t>show that the certificate was created after the legitimate CA key was compromised. In the same way, time-stamping CA CRLs, will stop any attacker from issuing bogus CA CRLs which could be claimed to exist before the CA key was compromised.</w:t>
            </w:r>
          </w:p>
        </w:tc>
        <w:tc>
          <w:tcPr>
            <w:tcW w:w="3568" w:type="dxa"/>
          </w:tcPr>
          <w:p w14:paraId="4C748492" w14:textId="77777777" w:rsidR="00F14C10" w:rsidRPr="001F7DC4" w:rsidRDefault="00F14C10" w:rsidP="00873AF4">
            <w:pPr>
              <w:pStyle w:val="TableContent"/>
              <w:jc w:val="left"/>
              <w:rPr>
                <w:sz w:val="18"/>
                <w:szCs w:val="18"/>
              </w:rPr>
            </w:pPr>
            <w:r w:rsidRPr="00B47F30">
              <w:rPr>
                <w:sz w:val="18"/>
                <w:szCs w:val="18"/>
              </w:rPr>
              <w:lastRenderedPageBreak/>
              <w:t xml:space="preserve">The application MUST compose the following sequence of </w:t>
            </w:r>
            <w:r w:rsidRPr="00B47F30">
              <w:rPr>
                <w:rFonts w:ascii="Courier New" w:hAnsi="Courier New" w:cs="Courier New"/>
                <w:sz w:val="18"/>
                <w:szCs w:val="18"/>
              </w:rPr>
              <w:t>Include</w:t>
            </w:r>
            <w:r w:rsidRPr="00B47F30">
              <w:rPr>
                <w:sz w:val="18"/>
                <w:szCs w:val="18"/>
              </w:rPr>
              <w:t xml:space="preserve"> elements:</w:t>
            </w:r>
          </w:p>
          <w:p w14:paraId="2D0EBADE" w14:textId="77777777" w:rsidR="00F14C10" w:rsidRPr="001F7DC4" w:rsidRDefault="00F14C10" w:rsidP="00873AF4">
            <w:pPr>
              <w:pStyle w:val="TableContent"/>
              <w:jc w:val="left"/>
              <w:rPr>
                <w:sz w:val="18"/>
                <w:szCs w:val="18"/>
              </w:rPr>
            </w:pPr>
            <w:r w:rsidRPr="00B47F30">
              <w:rPr>
                <w:sz w:val="18"/>
                <w:szCs w:val="18"/>
              </w:rPr>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 </w:t>
            </w:r>
            <w:proofErr w:type="gramStart"/>
            <w:r w:rsidRPr="00B47F30">
              <w:rPr>
                <w:sz w:val="18"/>
                <w:szCs w:val="18"/>
              </w:rPr>
              <w:t>element;</w:t>
            </w:r>
            <w:proofErr w:type="gramEnd"/>
          </w:p>
          <w:p w14:paraId="2923AAB8" w14:textId="77777777" w:rsidR="00F14C10" w:rsidRPr="001F7DC4" w:rsidRDefault="00F14C10" w:rsidP="00873AF4">
            <w:pPr>
              <w:pStyle w:val="TableContent"/>
              <w:jc w:val="left"/>
              <w:rPr>
                <w:sz w:val="18"/>
                <w:szCs w:val="18"/>
              </w:rPr>
            </w:pPr>
            <w:r w:rsidRPr="00B47F30">
              <w:rPr>
                <w:sz w:val="18"/>
                <w:szCs w:val="18"/>
              </w:rPr>
              <w:lastRenderedPageBreak/>
              <w:t xml:space="preserve">- One </w:t>
            </w:r>
            <w:r w:rsidRPr="00B47F30">
              <w:rPr>
                <w:rFonts w:ascii="Courier New" w:hAnsi="Courier New" w:cs="Courier New"/>
                <w:sz w:val="18"/>
                <w:szCs w:val="18"/>
              </w:rPr>
              <w:t>Include</w:t>
            </w:r>
            <w:r w:rsidRPr="00B47F30">
              <w:rPr>
                <w:sz w:val="18"/>
                <w:szCs w:val="18"/>
              </w:rPr>
              <w:t xml:space="preserv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CompleteRevocationRefs</w:t>
            </w:r>
            <w:proofErr w:type="spellEnd"/>
            <w:r w:rsidRPr="00B47F30">
              <w:rPr>
                <w:sz w:val="18"/>
                <w:szCs w:val="18"/>
              </w:rPr>
              <w:t xml:space="preserve"> property </w:t>
            </w:r>
            <w:proofErr w:type="gramStart"/>
            <w:r w:rsidRPr="00B47F30">
              <w:rPr>
                <w:sz w:val="18"/>
                <w:szCs w:val="18"/>
              </w:rPr>
              <w:t>element;</w:t>
            </w:r>
            <w:proofErr w:type="gramEnd"/>
          </w:p>
          <w:p w14:paraId="5859270A" w14:textId="77777777" w:rsidR="00F14C10" w:rsidRPr="001F7DC4" w:rsidRDefault="00F14C10" w:rsidP="00873AF4">
            <w:pPr>
              <w:pStyle w:val="TableContent"/>
              <w:jc w:val="left"/>
              <w:rPr>
                <w:sz w:val="18"/>
                <w:szCs w:val="18"/>
              </w:rPr>
            </w:pPr>
            <w:r w:rsidRPr="00B47F30">
              <w:rPr>
                <w:bCs w:val="0"/>
                <w:sz w:val="18"/>
                <w:szCs w:val="18"/>
              </w:rPr>
              <w:t xml:space="preserve">- One element whose </w:t>
            </w:r>
            <w:r w:rsidRPr="00B47F30">
              <w:rPr>
                <w:rFonts w:ascii="Courier New" w:hAnsi="Courier New" w:cs="Courier New"/>
                <w:bCs w:val="0"/>
                <w:sz w:val="18"/>
                <w:szCs w:val="18"/>
              </w:rPr>
              <w:t>URI</w:t>
            </w:r>
            <w:r w:rsidRPr="00B47F30">
              <w:rPr>
                <w:bCs w:val="0"/>
                <w:sz w:val="18"/>
                <w:szCs w:val="18"/>
              </w:rPr>
              <w:t xml:space="preserve"> attribute references the </w:t>
            </w:r>
            <w:proofErr w:type="spellStart"/>
            <w:r w:rsidRPr="00B47F30">
              <w:rPr>
                <w:rFonts w:ascii="Courier New" w:hAnsi="Courier New" w:cs="Courier New"/>
                <w:bCs w:val="0"/>
                <w:sz w:val="18"/>
                <w:szCs w:val="18"/>
              </w:rPr>
              <w:t>AttributeCertificateRefs</w:t>
            </w:r>
            <w:proofErr w:type="spellEnd"/>
            <w:r w:rsidRPr="00B47F30">
              <w:rPr>
                <w:bCs w:val="0"/>
                <w:sz w:val="18"/>
                <w:szCs w:val="18"/>
              </w:rPr>
              <w:t xml:space="preserve"> element if this property is</w:t>
            </w:r>
            <w:r w:rsidR="000F6024" w:rsidRPr="00B47F30">
              <w:rPr>
                <w:bCs w:val="0"/>
                <w:sz w:val="18"/>
                <w:szCs w:val="18"/>
              </w:rPr>
              <w:t xml:space="preserve"> </w:t>
            </w:r>
            <w:proofErr w:type="gramStart"/>
            <w:r w:rsidRPr="00B47F30">
              <w:rPr>
                <w:sz w:val="18"/>
                <w:szCs w:val="18"/>
              </w:rPr>
              <w:t>present;</w:t>
            </w:r>
            <w:proofErr w:type="gramEnd"/>
          </w:p>
          <w:p w14:paraId="6F3B8E6F" w14:textId="77777777" w:rsidR="00F14C10" w:rsidRPr="001F7DC4" w:rsidRDefault="00F14C10" w:rsidP="00873AF4">
            <w:pPr>
              <w:pStyle w:val="TableContent"/>
              <w:jc w:val="left"/>
              <w:rPr>
                <w:sz w:val="18"/>
                <w:szCs w:val="18"/>
              </w:rPr>
            </w:pPr>
            <w:r w:rsidRPr="00B47F30">
              <w:rPr>
                <w:sz w:val="18"/>
                <w:szCs w:val="18"/>
              </w:rPr>
              <w:t xml:space="preserve">- One element whose </w:t>
            </w:r>
            <w:r w:rsidRPr="00B47F30">
              <w:rPr>
                <w:rFonts w:ascii="Courier New" w:hAnsi="Courier New" w:cs="Courier New"/>
                <w:sz w:val="18"/>
                <w:szCs w:val="18"/>
              </w:rPr>
              <w:t>URI</w:t>
            </w:r>
            <w:r w:rsidRPr="00B47F30">
              <w:rPr>
                <w:sz w:val="18"/>
                <w:szCs w:val="18"/>
              </w:rPr>
              <w:t xml:space="preserve"> attribute references the </w:t>
            </w:r>
            <w:proofErr w:type="spellStart"/>
            <w:r w:rsidRPr="00B47F30">
              <w:rPr>
                <w:rFonts w:ascii="Courier New" w:hAnsi="Courier New" w:cs="Courier New"/>
                <w:sz w:val="18"/>
                <w:szCs w:val="18"/>
              </w:rPr>
              <w:t>AttributeRevocationRefs</w:t>
            </w:r>
            <w:proofErr w:type="spellEnd"/>
            <w:r w:rsidRPr="00B47F30">
              <w:rPr>
                <w:sz w:val="18"/>
                <w:szCs w:val="18"/>
              </w:rPr>
              <w:t xml:space="preserve"> element if this property is present.</w:t>
            </w:r>
          </w:p>
        </w:tc>
      </w:tr>
      <w:tr w:rsidR="009E5718" w:rsidRPr="0097283F" w14:paraId="1AF9EF5C" w14:textId="77777777" w:rsidTr="00B04F45">
        <w:trPr>
          <w:trHeight w:val="359"/>
          <w:jc w:val="center"/>
        </w:trPr>
        <w:tc>
          <w:tcPr>
            <w:tcW w:w="3388" w:type="dxa"/>
            <w:noWrap/>
          </w:tcPr>
          <w:p w14:paraId="1A38E86A"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lastRenderedPageBreak/>
              <w:t>CertificateValues</w:t>
            </w:r>
            <w:proofErr w:type="spellEnd"/>
          </w:p>
        </w:tc>
        <w:tc>
          <w:tcPr>
            <w:tcW w:w="720" w:type="dxa"/>
          </w:tcPr>
          <w:p w14:paraId="1438E4CE" w14:textId="77777777" w:rsidR="00F14C10" w:rsidRPr="00B47F30" w:rsidRDefault="00F14C10" w:rsidP="00891B18">
            <w:pPr>
              <w:pStyle w:val="TableContent"/>
              <w:rPr>
                <w:sz w:val="18"/>
                <w:szCs w:val="18"/>
              </w:rPr>
            </w:pPr>
            <w:r w:rsidRPr="00B47F30">
              <w:rPr>
                <w:sz w:val="18"/>
                <w:szCs w:val="18"/>
              </w:rPr>
              <w:t>R</w:t>
            </w:r>
          </w:p>
        </w:tc>
        <w:tc>
          <w:tcPr>
            <w:tcW w:w="1080" w:type="dxa"/>
          </w:tcPr>
          <w:p w14:paraId="65AE7273"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706987C8" w14:textId="77777777" w:rsidR="00F14C10" w:rsidRPr="001F7DC4" w:rsidRDefault="00F14C10" w:rsidP="00873AF4">
            <w:pPr>
              <w:pStyle w:val="TableContent"/>
              <w:jc w:val="left"/>
              <w:rPr>
                <w:sz w:val="18"/>
                <w:szCs w:val="18"/>
              </w:rPr>
            </w:pPr>
            <w:r w:rsidRPr="00B47F30">
              <w:rPr>
                <w:sz w:val="18"/>
                <w:szCs w:val="18"/>
              </w:rPr>
              <w:t xml:space="preserve">Contains the full set of certificates that have been used to validate the digital signature, including the signer's certificate. However, it is not necessary to include one of those certificates into this property, if the certificate is already present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w:t>
            </w:r>
          </w:p>
          <w:p w14:paraId="1B8AF3FA" w14:textId="77777777" w:rsidR="00F14C10" w:rsidRPr="001F7DC4" w:rsidRDefault="00F14C10" w:rsidP="0003795A">
            <w:pPr>
              <w:pStyle w:val="TableContent"/>
              <w:jc w:val="left"/>
              <w:rPr>
                <w:sz w:val="18"/>
                <w:szCs w:val="18"/>
              </w:rPr>
            </w:pPr>
            <w:r w:rsidRPr="00B47F30">
              <w:rPr>
                <w:sz w:val="18"/>
                <w:szCs w:val="18"/>
              </w:rPr>
              <w:t xml:space="preserve">Both the signer certificate and all certificates referenced in the </w:t>
            </w:r>
            <w:proofErr w:type="spellStart"/>
            <w:r w:rsidRPr="00B47F30">
              <w:rPr>
                <w:rFonts w:ascii="Courier New" w:hAnsi="Courier New" w:cs="Courier New"/>
                <w:sz w:val="18"/>
                <w:szCs w:val="18"/>
              </w:rPr>
              <w:t>CompleteCertificateRefs</w:t>
            </w:r>
            <w:proofErr w:type="spellEnd"/>
            <w:r w:rsidRPr="00B47F30">
              <w:rPr>
                <w:sz w:val="18"/>
                <w:szCs w:val="18"/>
              </w:rPr>
              <w:t xml:space="preserve"> property</w:t>
            </w:r>
          </w:p>
          <w:p w14:paraId="3CBE7C16" w14:textId="77777777" w:rsidR="00F14C10" w:rsidRPr="001F7DC4" w:rsidRDefault="00F14C10" w:rsidP="00D873BB">
            <w:pPr>
              <w:pStyle w:val="TableContent"/>
              <w:jc w:val="left"/>
              <w:rPr>
                <w:sz w:val="18"/>
                <w:szCs w:val="18"/>
              </w:rPr>
            </w:pPr>
            <w:r w:rsidRPr="00B47F30">
              <w:rPr>
                <w:sz w:val="18"/>
                <w:szCs w:val="18"/>
              </w:rPr>
              <w:t xml:space="preserve">(when present) element MUST be present either in the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of the signature or in the </w:t>
            </w:r>
            <w:proofErr w:type="spellStart"/>
            <w:r w:rsidRPr="00B47F30">
              <w:rPr>
                <w:rFonts w:ascii="Courier New" w:hAnsi="Courier New" w:cs="Courier New"/>
                <w:sz w:val="18"/>
                <w:szCs w:val="18"/>
              </w:rPr>
              <w:t>CertificateValues</w:t>
            </w:r>
            <w:proofErr w:type="spellEnd"/>
            <w:r w:rsidRPr="00B47F30">
              <w:rPr>
                <w:sz w:val="18"/>
                <w:szCs w:val="18"/>
              </w:rPr>
              <w:t xml:space="preserve"> property element. In addition, all the certificates referenced in </w:t>
            </w:r>
            <w:proofErr w:type="spellStart"/>
            <w:r w:rsidRPr="00B47F30">
              <w:rPr>
                <w:rFonts w:ascii="Courier New" w:hAnsi="Courier New" w:cs="Courier New"/>
                <w:sz w:val="18"/>
                <w:szCs w:val="18"/>
              </w:rPr>
              <w:t>AttributeCertificateRefs</w:t>
            </w:r>
            <w:proofErr w:type="spellEnd"/>
            <w:r w:rsidRPr="00B47F30">
              <w:rPr>
                <w:sz w:val="18"/>
                <w:szCs w:val="18"/>
              </w:rPr>
              <w:t xml:space="preserve"> (when present) MUST also be present in the </w:t>
            </w:r>
            <w:proofErr w:type="spellStart"/>
            <w:r w:rsidRPr="00B47F30">
              <w:rPr>
                <w:rFonts w:ascii="Courier New" w:hAnsi="Courier New" w:cs="Courier New"/>
                <w:sz w:val="18"/>
                <w:szCs w:val="18"/>
              </w:rPr>
              <w:t>CertificateValues</w:t>
            </w:r>
            <w:proofErr w:type="spellEnd"/>
            <w:r w:rsidRPr="00B47F30">
              <w:rPr>
                <w:sz w:val="18"/>
                <w:szCs w:val="18"/>
              </w:rPr>
              <w:t xml:space="preserve"> element.</w:t>
            </w:r>
          </w:p>
        </w:tc>
        <w:tc>
          <w:tcPr>
            <w:tcW w:w="3568" w:type="dxa"/>
          </w:tcPr>
          <w:p w14:paraId="72AB2FA8" w14:textId="77777777" w:rsidR="00F14C10" w:rsidRPr="001F7DC4" w:rsidRDefault="00F14C10" w:rsidP="00D873BB">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2C502DCD" w14:textId="77777777" w:rsidR="00F14C10" w:rsidRPr="001F7DC4" w:rsidRDefault="00F14C10" w:rsidP="00D873BB">
            <w:pPr>
              <w:pStyle w:val="TableContent"/>
              <w:jc w:val="left"/>
              <w:rPr>
                <w:sz w:val="18"/>
                <w:szCs w:val="18"/>
              </w:rPr>
            </w:pPr>
            <w:r w:rsidRPr="00B47F30">
              <w:rPr>
                <w:sz w:val="18"/>
                <w:szCs w:val="18"/>
              </w:rPr>
              <w:t xml:space="preserve">Must contain one of the following elements: </w:t>
            </w:r>
            <w:r w:rsidRPr="00B47F30">
              <w:rPr>
                <w:rFonts w:ascii="Courier New" w:hAnsi="Courier New" w:cs="Courier New"/>
                <w:sz w:val="18"/>
                <w:szCs w:val="18"/>
              </w:rPr>
              <w:t>EncapsulatedX509Certificate</w:t>
            </w:r>
            <w:r w:rsidRPr="00B47F30">
              <w:rPr>
                <w:sz w:val="18"/>
                <w:szCs w:val="18"/>
              </w:rPr>
              <w:t xml:space="preserve">, </w:t>
            </w:r>
            <w:proofErr w:type="spellStart"/>
            <w:r w:rsidRPr="00B47F30">
              <w:rPr>
                <w:rFonts w:ascii="Courier New" w:hAnsi="Courier New" w:cs="Courier New"/>
                <w:sz w:val="18"/>
                <w:szCs w:val="18"/>
              </w:rPr>
              <w:t>OtherCertificate</w:t>
            </w:r>
            <w:proofErr w:type="spellEnd"/>
            <w:r w:rsidRPr="00B47F30">
              <w:rPr>
                <w:sz w:val="18"/>
                <w:szCs w:val="18"/>
              </w:rPr>
              <w:t xml:space="preserve">. The </w:t>
            </w:r>
            <w:r w:rsidRPr="00B47F30">
              <w:rPr>
                <w:rFonts w:ascii="Courier New" w:hAnsi="Courier New" w:cs="Courier New"/>
                <w:sz w:val="18"/>
                <w:szCs w:val="18"/>
              </w:rPr>
              <w:t>EncapsulatedX509Certificate</w:t>
            </w:r>
            <w:r w:rsidRPr="00B47F30">
              <w:rPr>
                <w:sz w:val="18"/>
                <w:szCs w:val="18"/>
              </w:rPr>
              <w:t xml:space="preserve"> element </w:t>
            </w:r>
            <w:proofErr w:type="gramStart"/>
            <w:r w:rsidRPr="00B47F30">
              <w:rPr>
                <w:sz w:val="18"/>
                <w:szCs w:val="18"/>
              </w:rPr>
              <w:t>is able to</w:t>
            </w:r>
            <w:proofErr w:type="gramEnd"/>
            <w:r w:rsidRPr="00B47F30">
              <w:rPr>
                <w:sz w:val="18"/>
                <w:szCs w:val="18"/>
              </w:rPr>
              <w:t xml:space="preserve"> contain the base64 encoding of a DER-encoded X.509v3 certificate. The </w:t>
            </w:r>
            <w:proofErr w:type="spellStart"/>
            <w:r w:rsidRPr="00B47F30">
              <w:rPr>
                <w:rFonts w:ascii="Courier New" w:hAnsi="Courier New" w:cs="Courier New"/>
                <w:sz w:val="18"/>
                <w:szCs w:val="18"/>
              </w:rPr>
              <w:t>OtherCertificate</w:t>
            </w:r>
            <w:proofErr w:type="spellEnd"/>
            <w:r w:rsidRPr="00B47F30">
              <w:rPr>
                <w:sz w:val="18"/>
                <w:szCs w:val="18"/>
              </w:rPr>
              <w:t xml:space="preserve"> element is a placeholder for potential future new formats of certificates.</w:t>
            </w:r>
          </w:p>
        </w:tc>
      </w:tr>
      <w:tr w:rsidR="009E5718" w:rsidRPr="0097283F" w14:paraId="796B0C22" w14:textId="77777777" w:rsidTr="00B04F45">
        <w:trPr>
          <w:trHeight w:val="359"/>
          <w:jc w:val="center"/>
        </w:trPr>
        <w:tc>
          <w:tcPr>
            <w:tcW w:w="3388" w:type="dxa"/>
            <w:noWrap/>
          </w:tcPr>
          <w:p w14:paraId="016066C1" w14:textId="77777777" w:rsidR="00F14C10" w:rsidRPr="00B47F30" w:rsidRDefault="00F14C10" w:rsidP="00241BCB">
            <w:pPr>
              <w:pStyle w:val="TableContent"/>
              <w:jc w:val="left"/>
              <w:rPr>
                <w:rFonts w:ascii="Courier New" w:hAnsi="Courier New" w:cs="Courier New"/>
                <w:sz w:val="18"/>
                <w:szCs w:val="18"/>
              </w:rPr>
            </w:pPr>
            <w:proofErr w:type="spellStart"/>
            <w:r w:rsidRPr="00B47F30">
              <w:rPr>
                <w:rFonts w:ascii="Courier New" w:hAnsi="Courier New" w:cs="Courier New"/>
                <w:sz w:val="18"/>
                <w:szCs w:val="18"/>
              </w:rPr>
              <w:t>RevocationValues</w:t>
            </w:r>
            <w:proofErr w:type="spellEnd"/>
          </w:p>
        </w:tc>
        <w:tc>
          <w:tcPr>
            <w:tcW w:w="720" w:type="dxa"/>
          </w:tcPr>
          <w:p w14:paraId="6A52B4C8" w14:textId="77777777" w:rsidR="00F14C10" w:rsidRPr="00B47F30" w:rsidRDefault="00F14C10" w:rsidP="00891B18">
            <w:pPr>
              <w:pStyle w:val="TableContent"/>
              <w:rPr>
                <w:sz w:val="18"/>
                <w:szCs w:val="18"/>
              </w:rPr>
            </w:pPr>
            <w:r w:rsidRPr="00B47F30">
              <w:rPr>
                <w:sz w:val="18"/>
                <w:szCs w:val="18"/>
              </w:rPr>
              <w:t>RE</w:t>
            </w:r>
          </w:p>
        </w:tc>
        <w:tc>
          <w:tcPr>
            <w:tcW w:w="1080" w:type="dxa"/>
          </w:tcPr>
          <w:p w14:paraId="01EE3F1E" w14:textId="77777777" w:rsidR="00F14C10" w:rsidRPr="00A13978" w:rsidRDefault="00F14C10" w:rsidP="00891B18">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680" w:type="dxa"/>
          </w:tcPr>
          <w:p w14:paraId="2BF81467" w14:textId="77777777" w:rsidR="00F14C10" w:rsidRPr="001F7DC4" w:rsidRDefault="00F14C10" w:rsidP="00D873BB">
            <w:pPr>
              <w:pStyle w:val="TableContent"/>
              <w:jc w:val="left"/>
              <w:rPr>
                <w:sz w:val="18"/>
                <w:szCs w:val="18"/>
              </w:rPr>
            </w:pPr>
            <w:r w:rsidRPr="00B47F30">
              <w:rPr>
                <w:sz w:val="18"/>
                <w:szCs w:val="18"/>
              </w:rPr>
              <w:t xml:space="preserve">Contains the values of the revocation information which are to be shipped with the digital signature. This property MAY also include the revocation data for any time-stamping units that have provided the time-stamp tokens if this information is not already included in the time-stamp token as part of the digital </w:t>
            </w:r>
            <w:proofErr w:type="gramStart"/>
            <w:r w:rsidRPr="00B47F30">
              <w:rPr>
                <w:sz w:val="18"/>
                <w:szCs w:val="18"/>
              </w:rPr>
              <w:t>signature..</w:t>
            </w:r>
            <w:proofErr w:type="gramEnd"/>
          </w:p>
        </w:tc>
        <w:tc>
          <w:tcPr>
            <w:tcW w:w="3568" w:type="dxa"/>
          </w:tcPr>
          <w:p w14:paraId="6733773A" w14:textId="77777777" w:rsidR="00F14C10" w:rsidRPr="001F7DC4" w:rsidRDefault="00F14C10" w:rsidP="006D0C51">
            <w:pPr>
              <w:pStyle w:val="TableContent"/>
              <w:jc w:val="left"/>
              <w:rPr>
                <w:sz w:val="18"/>
                <w:szCs w:val="18"/>
              </w:rPr>
            </w:pPr>
            <w:r w:rsidRPr="00B47F30">
              <w:rPr>
                <w:sz w:val="18"/>
                <w:szCs w:val="18"/>
              </w:rPr>
              <w:t xml:space="preserve">This element is optional within the XAdES </w:t>
            </w:r>
            <w:proofErr w:type="gramStart"/>
            <w:r w:rsidRPr="00B47F30">
              <w:rPr>
                <w:sz w:val="18"/>
                <w:szCs w:val="18"/>
              </w:rPr>
              <w:t>specification, but</w:t>
            </w:r>
            <w:proofErr w:type="gramEnd"/>
            <w:r w:rsidRPr="00B47F30">
              <w:rPr>
                <w:sz w:val="18"/>
                <w:szCs w:val="18"/>
              </w:rPr>
              <w:t xml:space="preserve"> required for the purposes of this guide.</w:t>
            </w:r>
          </w:p>
          <w:p w14:paraId="3C71EBAC" w14:textId="77777777" w:rsidR="00F14C10" w:rsidRPr="00B47F30" w:rsidRDefault="00F14C10" w:rsidP="00F66066">
            <w:pPr>
              <w:pStyle w:val="TableContent"/>
              <w:jc w:val="left"/>
              <w:rPr>
                <w:sz w:val="18"/>
                <w:szCs w:val="18"/>
              </w:rPr>
            </w:pPr>
            <w:r w:rsidRPr="00B47F30">
              <w:rPr>
                <w:sz w:val="18"/>
                <w:szCs w:val="18"/>
              </w:rPr>
              <w:t xml:space="preserve">Must contain no more than one of any the following elements: </w:t>
            </w:r>
            <w:proofErr w:type="spellStart"/>
            <w:r w:rsidRPr="00B47F30">
              <w:rPr>
                <w:rFonts w:ascii="Courier New" w:hAnsi="Courier New" w:cs="Courier New"/>
                <w:sz w:val="18"/>
                <w:szCs w:val="18"/>
              </w:rPr>
              <w:t>CRLValues</w:t>
            </w:r>
            <w:proofErr w:type="spellEnd"/>
            <w:r w:rsidRPr="00B47F30">
              <w:rPr>
                <w:rFonts w:ascii="Courier New" w:hAnsi="Courier New" w:cs="Courier New"/>
                <w:sz w:val="18"/>
                <w:szCs w:val="18"/>
              </w:rPr>
              <w:t>,</w:t>
            </w:r>
            <w:r w:rsidRPr="00B04F45">
              <w:rPr>
                <w:sz w:val="18"/>
              </w:rPr>
              <w:t xml:space="preserve"> </w:t>
            </w:r>
            <w:proofErr w:type="spellStart"/>
            <w:r w:rsidRPr="00B47F30">
              <w:rPr>
                <w:rFonts w:ascii="Courier New" w:hAnsi="Courier New" w:cs="Courier New"/>
                <w:sz w:val="18"/>
                <w:szCs w:val="18"/>
              </w:rPr>
              <w:t>OCSPValues</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OtherValues</w:t>
            </w:r>
            <w:proofErr w:type="spellEnd"/>
            <w:r w:rsidRPr="00B47F30">
              <w:rPr>
                <w:rFonts w:ascii="Courier New" w:hAnsi="Courier New" w:cs="Courier New"/>
                <w:sz w:val="18"/>
                <w:szCs w:val="18"/>
              </w:rPr>
              <w:t>.</w:t>
            </w:r>
          </w:p>
        </w:tc>
      </w:tr>
    </w:tbl>
    <w:p w14:paraId="1ABD6EB6" w14:textId="77777777" w:rsidR="004400A4" w:rsidRPr="00274B52" w:rsidRDefault="004400A4" w:rsidP="00B04F45">
      <w:pPr>
        <w:pStyle w:val="Heading2"/>
      </w:pPr>
      <w:bookmarkStart w:id="264" w:name="_Toc374444785"/>
      <w:bookmarkStart w:id="265" w:name="_Toc252486792"/>
      <w:bookmarkStart w:id="266" w:name="_Toc401906711"/>
      <w:r>
        <w:lastRenderedPageBreak/>
        <w:t>Delegation of Rights Assertion</w:t>
      </w:r>
      <w:bookmarkEnd w:id="264"/>
      <w:bookmarkEnd w:id="265"/>
      <w:bookmarkEnd w:id="2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4A0" w:firstRow="1" w:lastRow="0" w:firstColumn="1" w:lastColumn="0" w:noHBand="0" w:noVBand="1"/>
      </w:tblPr>
      <w:tblGrid>
        <w:gridCol w:w="3446"/>
        <w:gridCol w:w="714"/>
        <w:gridCol w:w="1427"/>
        <w:gridCol w:w="4011"/>
        <w:gridCol w:w="3712"/>
      </w:tblGrid>
      <w:tr w:rsidR="004400A4" w:rsidRPr="00B04F45" w14:paraId="562282C4" w14:textId="77777777" w:rsidTr="003519F0">
        <w:trPr>
          <w:cantSplit/>
          <w:trHeight w:val="360"/>
          <w:tblHeader/>
          <w:jc w:val="center"/>
        </w:trPr>
        <w:tc>
          <w:tcPr>
            <w:tcW w:w="13436" w:type="dxa"/>
            <w:gridSpan w:val="5"/>
            <w:tcBorders>
              <w:bottom w:val="single" w:sz="6" w:space="0" w:color="auto"/>
            </w:tcBorders>
            <w:shd w:val="clear" w:color="auto" w:fill="F3F3F3"/>
            <w:noWrap/>
            <w:vAlign w:val="center"/>
          </w:tcPr>
          <w:p w14:paraId="704D076B" w14:textId="77777777" w:rsidR="00FF701C" w:rsidRPr="00B04F45" w:rsidRDefault="004400A4" w:rsidP="003519F0">
            <w:pPr>
              <w:spacing w:before="40" w:after="40"/>
              <w:jc w:val="center"/>
              <w:rPr>
                <w:rFonts w:ascii="Arial Narrow" w:hAnsi="Arial Narrow" w:cs="Lucida Sans Unicode"/>
                <w:b/>
              </w:rPr>
            </w:pPr>
            <w:bookmarkStart w:id="267" w:name="_Ref363947424"/>
            <w:bookmarkStart w:id="268" w:name="_Toc374444924"/>
            <w:bookmarkStart w:id="269" w:name="_Toc252486814"/>
            <w:r w:rsidRPr="009904D1">
              <w:rPr>
                <w:rFonts w:ascii="Arial Narrow" w:hAnsi="Arial Narrow" w:cs="Lucida Sans Unicode"/>
                <w:b/>
              </w:rPr>
              <w:t xml:space="preserve">Table </w:t>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STYLEREF 1 \s </w:instrText>
            </w:r>
            <w:r w:rsidR="00EC0A89" w:rsidRPr="009904D1">
              <w:rPr>
                <w:rFonts w:ascii="Arial Narrow" w:hAnsi="Arial Narrow" w:cs="Lucida Sans Unicode"/>
                <w:b/>
              </w:rPr>
              <w:fldChar w:fldCharType="separate"/>
            </w:r>
            <w:r w:rsidR="008C7430">
              <w:rPr>
                <w:rFonts w:ascii="Arial Narrow" w:hAnsi="Arial Narrow" w:cs="Lucida Sans Unicode"/>
                <w:b/>
                <w:noProof/>
              </w:rPr>
              <w:t>4</w:t>
            </w:r>
            <w:r w:rsidR="00EC0A89" w:rsidRPr="009904D1">
              <w:rPr>
                <w:rFonts w:ascii="Arial Narrow" w:hAnsi="Arial Narrow" w:cs="Lucida Sans Unicode"/>
                <w:b/>
              </w:rPr>
              <w:fldChar w:fldCharType="end"/>
            </w:r>
            <w:r w:rsidRPr="009904D1">
              <w:rPr>
                <w:rFonts w:ascii="Arial Narrow" w:hAnsi="Arial Narrow" w:cs="Lucida Sans Unicode"/>
                <w:b/>
              </w:rPr>
              <w:noBreakHyphen/>
            </w:r>
            <w:r w:rsidR="00EC0A89" w:rsidRPr="009904D1">
              <w:rPr>
                <w:rFonts w:ascii="Arial Narrow" w:hAnsi="Arial Narrow" w:cs="Lucida Sans Unicode"/>
                <w:b/>
              </w:rPr>
              <w:fldChar w:fldCharType="begin"/>
            </w:r>
            <w:r w:rsidRPr="009904D1">
              <w:rPr>
                <w:rFonts w:ascii="Arial Narrow" w:hAnsi="Arial Narrow" w:cs="Lucida Sans Unicode"/>
                <w:b/>
              </w:rPr>
              <w:instrText xml:space="preserve"> SEQ Table \* ARABIC \s 1 </w:instrText>
            </w:r>
            <w:r w:rsidR="00EC0A89" w:rsidRPr="009904D1">
              <w:rPr>
                <w:rFonts w:ascii="Arial Narrow" w:hAnsi="Arial Narrow" w:cs="Lucida Sans Unicode"/>
                <w:b/>
              </w:rPr>
              <w:fldChar w:fldCharType="separate"/>
            </w:r>
            <w:r w:rsidR="008C7430">
              <w:rPr>
                <w:rFonts w:ascii="Arial Narrow" w:hAnsi="Arial Narrow" w:cs="Lucida Sans Unicode"/>
                <w:b/>
                <w:noProof/>
              </w:rPr>
              <w:t>2</w:t>
            </w:r>
            <w:r w:rsidR="00EC0A89" w:rsidRPr="009904D1">
              <w:rPr>
                <w:rFonts w:ascii="Arial Narrow" w:hAnsi="Arial Narrow" w:cs="Lucida Sans Unicode"/>
                <w:b/>
              </w:rPr>
              <w:fldChar w:fldCharType="end"/>
            </w:r>
            <w:r w:rsidRPr="009904D1">
              <w:rPr>
                <w:rFonts w:ascii="Arial Narrow" w:hAnsi="Arial Narrow" w:cs="Lucida Sans Unicode"/>
                <w:b/>
              </w:rPr>
              <w:t>. Delegation of Rights Assertion</w:t>
            </w:r>
            <w:bookmarkEnd w:id="267"/>
            <w:bookmarkEnd w:id="268"/>
            <w:bookmarkEnd w:id="269"/>
          </w:p>
        </w:tc>
      </w:tr>
      <w:tr w:rsidR="00205782" w:rsidRPr="009904D1" w14:paraId="2FA88A6C" w14:textId="77777777" w:rsidTr="00205782">
        <w:trPr>
          <w:cantSplit/>
          <w:trHeight w:val="360"/>
          <w:tblHeader/>
          <w:jc w:val="center"/>
        </w:trPr>
        <w:tc>
          <w:tcPr>
            <w:tcW w:w="3478" w:type="dxa"/>
            <w:tcBorders>
              <w:top w:val="single" w:sz="6" w:space="0" w:color="auto"/>
              <w:bottom w:val="single" w:sz="6" w:space="0" w:color="auto"/>
              <w:right w:val="single" w:sz="6" w:space="0" w:color="auto"/>
            </w:tcBorders>
            <w:shd w:val="clear" w:color="auto" w:fill="F3F3F3"/>
            <w:noWrap/>
            <w:vAlign w:val="center"/>
          </w:tcPr>
          <w:p w14:paraId="04FF6C74"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720" w:type="dxa"/>
            <w:tcBorders>
              <w:top w:val="single" w:sz="6" w:space="0" w:color="auto"/>
              <w:left w:val="single" w:sz="6" w:space="0" w:color="auto"/>
              <w:bottom w:val="single" w:sz="6" w:space="0" w:color="auto"/>
              <w:right w:val="single" w:sz="6" w:space="0" w:color="auto"/>
            </w:tcBorders>
            <w:shd w:val="clear" w:color="auto" w:fill="F3F3F3"/>
            <w:vAlign w:val="center"/>
          </w:tcPr>
          <w:p w14:paraId="55F04A0C" w14:textId="77777777" w:rsidR="00FF701C" w:rsidRDefault="00777479"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440" w:type="dxa"/>
            <w:tcBorders>
              <w:top w:val="single" w:sz="6" w:space="0" w:color="auto"/>
              <w:left w:val="single" w:sz="6" w:space="0" w:color="auto"/>
              <w:bottom w:val="single" w:sz="6" w:space="0" w:color="auto"/>
              <w:right w:val="single" w:sz="6" w:space="0" w:color="auto"/>
            </w:tcBorders>
            <w:shd w:val="clear" w:color="auto" w:fill="F3F3F3"/>
            <w:vAlign w:val="center"/>
          </w:tcPr>
          <w:p w14:paraId="7E559921" w14:textId="77777777" w:rsidR="00FF701C" w:rsidRDefault="00EF234A" w:rsidP="005B0FDD">
            <w:pPr>
              <w:keepNext/>
              <w:spacing w:before="100" w:beforeAutospacing="1" w:after="100" w:afterAutospacing="1"/>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050" w:type="dxa"/>
            <w:tcBorders>
              <w:top w:val="single" w:sz="6" w:space="0" w:color="auto"/>
              <w:left w:val="single" w:sz="6" w:space="0" w:color="auto"/>
              <w:bottom w:val="single" w:sz="6" w:space="0" w:color="auto"/>
              <w:right w:val="single" w:sz="6" w:space="0" w:color="auto"/>
            </w:tcBorders>
            <w:shd w:val="clear" w:color="auto" w:fill="F3F3F3"/>
            <w:vAlign w:val="center"/>
          </w:tcPr>
          <w:p w14:paraId="34E080F9"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3748" w:type="dxa"/>
            <w:tcBorders>
              <w:top w:val="single" w:sz="6" w:space="0" w:color="auto"/>
              <w:left w:val="single" w:sz="6" w:space="0" w:color="auto"/>
              <w:bottom w:val="single" w:sz="6" w:space="0" w:color="auto"/>
            </w:tcBorders>
            <w:shd w:val="clear" w:color="auto" w:fill="F3F3F3"/>
            <w:vAlign w:val="center"/>
          </w:tcPr>
          <w:p w14:paraId="23C09F35" w14:textId="77777777" w:rsidR="00FF701C" w:rsidRDefault="00EF234A" w:rsidP="005B0FDD">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205782" w:rsidRPr="00274B52" w14:paraId="4380656D" w14:textId="77777777" w:rsidTr="00205782">
        <w:trPr>
          <w:cantSplit/>
          <w:trHeight w:val="216"/>
          <w:jc w:val="center"/>
        </w:trPr>
        <w:tc>
          <w:tcPr>
            <w:tcW w:w="3478" w:type="dxa"/>
            <w:tcBorders>
              <w:top w:val="single" w:sz="6" w:space="0" w:color="auto"/>
            </w:tcBorders>
            <w:noWrap/>
          </w:tcPr>
          <w:p w14:paraId="6FD326BA" w14:textId="77777777" w:rsidR="00EF234A" w:rsidRPr="00B47F30" w:rsidDel="0080421A"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720" w:type="dxa"/>
            <w:tcBorders>
              <w:top w:val="single" w:sz="6" w:space="0" w:color="auto"/>
            </w:tcBorders>
          </w:tcPr>
          <w:p w14:paraId="12819114" w14:textId="77777777" w:rsidR="00EF234A" w:rsidRPr="00B47F30" w:rsidRDefault="0023296A" w:rsidP="00B04817">
            <w:pPr>
              <w:pStyle w:val="TableContent"/>
              <w:rPr>
                <w:sz w:val="18"/>
                <w:szCs w:val="18"/>
              </w:rPr>
            </w:pPr>
            <w:r w:rsidRPr="00B47F30">
              <w:rPr>
                <w:sz w:val="18"/>
                <w:szCs w:val="18"/>
              </w:rPr>
              <w:t>R</w:t>
            </w:r>
          </w:p>
        </w:tc>
        <w:tc>
          <w:tcPr>
            <w:tcW w:w="1440" w:type="dxa"/>
            <w:tcBorders>
              <w:top w:val="single" w:sz="6" w:space="0" w:color="auto"/>
            </w:tcBorders>
          </w:tcPr>
          <w:p w14:paraId="0FA76823"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Borders>
              <w:top w:val="single" w:sz="6" w:space="0" w:color="auto"/>
            </w:tcBorders>
          </w:tcPr>
          <w:p w14:paraId="2452BF36" w14:textId="77777777" w:rsidR="00EF234A" w:rsidRPr="001F7DC4" w:rsidRDefault="00EF234A" w:rsidP="000A7821">
            <w:pPr>
              <w:pStyle w:val="TableContent"/>
              <w:jc w:val="left"/>
              <w:rPr>
                <w:sz w:val="18"/>
                <w:szCs w:val="18"/>
              </w:rPr>
            </w:pPr>
            <w:r w:rsidRPr="00B47F30">
              <w:rPr>
                <w:sz w:val="18"/>
                <w:szCs w:val="18"/>
              </w:rPr>
              <w:t xml:space="preserve">Specifies the basic information that is common to all assertions. </w:t>
            </w:r>
          </w:p>
        </w:tc>
        <w:tc>
          <w:tcPr>
            <w:tcW w:w="3748" w:type="dxa"/>
            <w:tcBorders>
              <w:top w:val="single" w:sz="6" w:space="0" w:color="auto"/>
            </w:tcBorders>
          </w:tcPr>
          <w:p w14:paraId="157E52D0" w14:textId="77777777" w:rsidR="008320A1" w:rsidRPr="00B47F30" w:rsidRDefault="00EF234A" w:rsidP="0032696F">
            <w:pPr>
              <w:pStyle w:val="TableContent"/>
              <w:jc w:val="left"/>
              <w:rPr>
                <w:sz w:val="18"/>
                <w:szCs w:val="18"/>
              </w:rPr>
            </w:pPr>
            <w:r w:rsidRPr="00B47F30">
              <w:rPr>
                <w:sz w:val="18"/>
                <w:szCs w:val="18"/>
              </w:rPr>
              <w:t xml:space="preserve">Must include the following elements: </w:t>
            </w:r>
            <w:r w:rsidRPr="00B47F30">
              <w:rPr>
                <w:rFonts w:ascii="Courier New" w:hAnsi="Courier New" w:cs="Courier New"/>
                <w:sz w:val="18"/>
                <w:szCs w:val="18"/>
              </w:rPr>
              <w:t xml:space="preserve">Issuer, </w:t>
            </w:r>
            <w:proofErr w:type="spellStart"/>
            <w:proofErr w:type="gramStart"/>
            <w:r w:rsidRPr="00B47F30">
              <w:rPr>
                <w:rFonts w:ascii="Courier New" w:hAnsi="Courier New" w:cs="Courier New"/>
                <w:sz w:val="18"/>
                <w:szCs w:val="18"/>
              </w:rPr>
              <w:t>ds:Signature</w:t>
            </w:r>
            <w:proofErr w:type="spellEnd"/>
            <w:proofErr w:type="gramEnd"/>
            <w:r w:rsidRPr="00B47F30">
              <w:rPr>
                <w:rFonts w:ascii="Courier New" w:hAnsi="Courier New" w:cs="Courier New"/>
                <w:sz w:val="18"/>
                <w:szCs w:val="18"/>
              </w:rPr>
              <w:t>,</w:t>
            </w:r>
            <w:r w:rsidRPr="00B04F45">
              <w:rPr>
                <w:sz w:val="18"/>
              </w:rPr>
              <w:t xml:space="preserve"> </w:t>
            </w:r>
            <w:r w:rsidRPr="00B47F30">
              <w:rPr>
                <w:rFonts w:ascii="Courier New" w:hAnsi="Courier New" w:cs="Courier New"/>
                <w:sz w:val="18"/>
                <w:szCs w:val="18"/>
              </w:rPr>
              <w:t>Subject.</w:t>
            </w:r>
          </w:p>
          <w:p w14:paraId="2A3BA106" w14:textId="77777777" w:rsidR="008320A1" w:rsidRPr="00A13978" w:rsidRDefault="00EF234A" w:rsidP="00631CDF">
            <w:pPr>
              <w:pStyle w:val="TableContent"/>
              <w:jc w:val="left"/>
              <w:rPr>
                <w:rFonts w:cs="Courier New"/>
                <w:sz w:val="18"/>
                <w:szCs w:val="18"/>
              </w:rPr>
            </w:pPr>
            <w:r w:rsidRPr="00B47F30">
              <w:rPr>
                <w:sz w:val="18"/>
                <w:szCs w:val="18"/>
              </w:rPr>
              <w:t xml:space="preserve">Must include the following attributes: </w:t>
            </w:r>
            <w:proofErr w:type="spellStart"/>
            <w:proofErr w:type="gramStart"/>
            <w:r w:rsidRPr="00B47F30">
              <w:rPr>
                <w:rFonts w:ascii="Courier New" w:hAnsi="Courier New" w:cs="Courier New"/>
                <w:sz w:val="18"/>
                <w:szCs w:val="18"/>
              </w:rPr>
              <w:t>Version,ID</w:t>
            </w:r>
            <w:proofErr w:type="spellEnd"/>
            <w:proofErr w:type="gram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IssueInstant</w:t>
            </w:r>
            <w:proofErr w:type="spellEnd"/>
            <w:r w:rsidRPr="00B47F30">
              <w:rPr>
                <w:rFonts w:ascii="Courier New" w:hAnsi="Courier New" w:cs="Courier New"/>
                <w:sz w:val="18"/>
                <w:szCs w:val="18"/>
              </w:rPr>
              <w:t>.</w:t>
            </w:r>
          </w:p>
          <w:p w14:paraId="4C9D2424" w14:textId="77777777" w:rsidR="00EF234A" w:rsidRPr="001F7DC4" w:rsidDel="0080421A" w:rsidRDefault="00EF234A" w:rsidP="00631CDF">
            <w:pPr>
              <w:pStyle w:val="TableContent"/>
              <w:jc w:val="left"/>
              <w:rPr>
                <w:sz w:val="18"/>
                <w:szCs w:val="18"/>
              </w:rPr>
            </w:pPr>
            <w:r w:rsidRPr="00B47F30">
              <w:rPr>
                <w:rFonts w:ascii="Courier New" w:hAnsi="Courier New" w:cs="Courier New"/>
                <w:sz w:val="18"/>
                <w:szCs w:val="18"/>
              </w:rPr>
              <w:t>Version</w:t>
            </w:r>
            <w:r w:rsidRPr="00B47F30">
              <w:rPr>
                <w:rFonts w:cs="Courier New"/>
                <w:sz w:val="18"/>
                <w:szCs w:val="18"/>
              </w:rPr>
              <w:t xml:space="preserve"> attribute must be “2.0”.</w:t>
            </w:r>
          </w:p>
        </w:tc>
      </w:tr>
      <w:tr w:rsidR="00205782" w:rsidRPr="00274B52" w14:paraId="0E1FC11C" w14:textId="77777777" w:rsidTr="00205782">
        <w:trPr>
          <w:cantSplit/>
          <w:trHeight w:val="216"/>
          <w:jc w:val="center"/>
        </w:trPr>
        <w:tc>
          <w:tcPr>
            <w:tcW w:w="3478" w:type="dxa"/>
            <w:noWrap/>
          </w:tcPr>
          <w:p w14:paraId="2FBFD31A"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saml:Issuer</w:t>
            </w:r>
            <w:proofErr w:type="spellEnd"/>
            <w:proofErr w:type="gramEnd"/>
          </w:p>
        </w:tc>
        <w:tc>
          <w:tcPr>
            <w:tcW w:w="720" w:type="dxa"/>
          </w:tcPr>
          <w:p w14:paraId="6D125160" w14:textId="77777777" w:rsidR="00EF234A" w:rsidRPr="00B47F30" w:rsidRDefault="0023296A" w:rsidP="00B04817">
            <w:pPr>
              <w:pStyle w:val="TableContent"/>
              <w:rPr>
                <w:sz w:val="18"/>
                <w:szCs w:val="18"/>
              </w:rPr>
            </w:pPr>
            <w:r w:rsidRPr="00B47F30">
              <w:rPr>
                <w:sz w:val="18"/>
                <w:szCs w:val="18"/>
              </w:rPr>
              <w:t>R</w:t>
            </w:r>
          </w:p>
        </w:tc>
        <w:tc>
          <w:tcPr>
            <w:tcW w:w="1440" w:type="dxa"/>
          </w:tcPr>
          <w:p w14:paraId="72C8D445" w14:textId="77777777" w:rsidR="00EF234A" w:rsidRPr="00A13978" w:rsidRDefault="00EF234A" w:rsidP="00B04817">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1D8459C6" w14:textId="77777777" w:rsidR="00EF234A" w:rsidRPr="001F7DC4" w:rsidRDefault="00EF234A" w:rsidP="00B04817">
            <w:pPr>
              <w:pStyle w:val="TableContent"/>
              <w:jc w:val="left"/>
              <w:rPr>
                <w:sz w:val="18"/>
                <w:szCs w:val="18"/>
              </w:rPr>
            </w:pPr>
            <w:r w:rsidRPr="00B47F30">
              <w:rPr>
                <w:sz w:val="18"/>
                <w:szCs w:val="18"/>
              </w:rPr>
              <w:t>The SAML authority that is making the claim(s) in the assertion. The issuer SHOULD be unambiguous to the intended relying parties.</w:t>
            </w:r>
          </w:p>
        </w:tc>
        <w:tc>
          <w:tcPr>
            <w:tcW w:w="3748" w:type="dxa"/>
          </w:tcPr>
          <w:p w14:paraId="7974BA66" w14:textId="77777777" w:rsidR="00EF234A" w:rsidRPr="001F7DC4" w:rsidRDefault="00EF234A">
            <w:pPr>
              <w:pStyle w:val="TableContent"/>
              <w:tabs>
                <w:tab w:val="right" w:pos="9000"/>
              </w:tabs>
              <w:ind w:left="360" w:hanging="360"/>
              <w:jc w:val="left"/>
              <w:rPr>
                <w:b/>
                <w:sz w:val="18"/>
                <w:szCs w:val="18"/>
                <w:lang w:eastAsia="de-DE"/>
              </w:rPr>
            </w:pPr>
          </w:p>
        </w:tc>
      </w:tr>
      <w:tr w:rsidR="00205782" w:rsidRPr="00274B52" w14:paraId="3C8F48E8" w14:textId="77777777" w:rsidTr="00205782">
        <w:trPr>
          <w:cantSplit/>
          <w:trHeight w:val="216"/>
          <w:jc w:val="center"/>
        </w:trPr>
        <w:tc>
          <w:tcPr>
            <w:tcW w:w="3478" w:type="dxa"/>
            <w:noWrap/>
          </w:tcPr>
          <w:p w14:paraId="734011EE" w14:textId="77777777" w:rsidR="00EF234A" w:rsidRPr="00B47F30" w:rsidRDefault="00EF234A"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720" w:type="dxa"/>
          </w:tcPr>
          <w:p w14:paraId="7BFCD197" w14:textId="77777777" w:rsidR="00EF234A" w:rsidRPr="00B47F30" w:rsidRDefault="0023296A" w:rsidP="00371780">
            <w:pPr>
              <w:pStyle w:val="TableContent"/>
              <w:rPr>
                <w:sz w:val="18"/>
                <w:szCs w:val="18"/>
              </w:rPr>
            </w:pPr>
            <w:r w:rsidRPr="00B47F30">
              <w:rPr>
                <w:sz w:val="18"/>
                <w:szCs w:val="18"/>
              </w:rPr>
              <w:t>R</w:t>
            </w:r>
          </w:p>
        </w:tc>
        <w:tc>
          <w:tcPr>
            <w:tcW w:w="1440" w:type="dxa"/>
          </w:tcPr>
          <w:p w14:paraId="2D01910E"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026A206" w14:textId="77777777" w:rsidR="00EF234A" w:rsidRPr="00B47F30" w:rsidRDefault="00EF234A" w:rsidP="00371780">
            <w:pPr>
              <w:pStyle w:val="TableContent"/>
              <w:jc w:val="left"/>
              <w:rPr>
                <w:sz w:val="18"/>
                <w:szCs w:val="18"/>
              </w:rPr>
            </w:pPr>
            <w:r w:rsidRPr="00B47F30">
              <w:rPr>
                <w:sz w:val="18"/>
                <w:szCs w:val="18"/>
              </w:rPr>
              <w:t xml:space="preserve">Digital Signature Artifact encrypted by signer’s private key. The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 also contains the </w:t>
            </w:r>
            <w:proofErr w:type="spellStart"/>
            <w:proofErr w:type="gramStart"/>
            <w:r w:rsidRPr="00B47F30">
              <w:rPr>
                <w:rFonts w:ascii="Courier New" w:hAnsi="Courier New" w:cs="Courier New"/>
                <w:sz w:val="18"/>
                <w:szCs w:val="18"/>
              </w:rPr>
              <w:t>ds:Object</w:t>
            </w:r>
            <w:proofErr w:type="spellEnd"/>
            <w:proofErr w:type="gramEnd"/>
            <w:r w:rsidRPr="00B47F30">
              <w:rPr>
                <w:sz w:val="18"/>
                <w:szCs w:val="18"/>
              </w:rPr>
              <w:t xml:space="preserve"> element, which in turn contains required XAdES-specific elements. See </w:t>
            </w:r>
            <w:r w:rsidR="00147B50">
              <w:fldChar w:fldCharType="begin"/>
            </w:r>
            <w:r w:rsidR="00147B50">
              <w:instrText xml:space="preserve"> REF _Ref363942917 \h  \* MERGEFORMAT </w:instrText>
            </w:r>
            <w:r w:rsidR="00147B50">
              <w:fldChar w:fldCharType="separate"/>
            </w:r>
            <w:r w:rsidR="008C7430" w:rsidRPr="008C7430">
              <w:rPr>
                <w:sz w:val="18"/>
              </w:rPr>
              <w:t>Table 4</w:t>
            </w:r>
            <w:r w:rsidR="008C7430" w:rsidRPr="008C7430">
              <w:rPr>
                <w:sz w:val="18"/>
              </w:rPr>
              <w:noBreakHyphen/>
              <w:t>1. Document Signature</w:t>
            </w:r>
            <w:r w:rsidR="00147B50">
              <w:fldChar w:fldCharType="end"/>
            </w:r>
            <w:r w:rsidRPr="00B47F30">
              <w:rPr>
                <w:sz w:val="18"/>
                <w:szCs w:val="18"/>
              </w:rPr>
              <w:t xml:space="preserve"> for detailed digital signature elements. </w:t>
            </w:r>
          </w:p>
        </w:tc>
        <w:tc>
          <w:tcPr>
            <w:tcW w:w="3748" w:type="dxa"/>
          </w:tcPr>
          <w:p w14:paraId="55229526" w14:textId="77777777" w:rsidR="008320A1" w:rsidRPr="00B47F30" w:rsidRDefault="00EF234A" w:rsidP="00371780">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w:t>
            </w:r>
          </w:p>
          <w:p w14:paraId="2AC0ABE5" w14:textId="77777777" w:rsidR="00EF234A" w:rsidRPr="00A13978" w:rsidRDefault="00EF234A" w:rsidP="00371780">
            <w:pPr>
              <w:pStyle w:val="TableContent"/>
              <w:jc w:val="left"/>
              <w:rPr>
                <w:sz w:val="18"/>
                <w:szCs w:val="18"/>
              </w:rPr>
            </w:pPr>
            <w:proofErr w:type="spellStart"/>
            <w:proofErr w:type="gramStart"/>
            <w:r w:rsidRPr="00A13978">
              <w:rPr>
                <w:rFonts w:ascii="Courier New" w:hAnsi="Courier New" w:cs="Courier New"/>
                <w:sz w:val="18"/>
                <w:szCs w:val="18"/>
              </w:rPr>
              <w:t>ds:KeyInfo</w:t>
            </w:r>
            <w:proofErr w:type="spellEnd"/>
            <w:proofErr w:type="gramEnd"/>
            <w:r w:rsidRPr="00A13978">
              <w:rPr>
                <w:sz w:val="18"/>
                <w:szCs w:val="18"/>
              </w:rPr>
              <w:t xml:space="preserve"> element must be “rawX509Certificate” and must contain the X.509v3 certificate that holds the public key that will be used to verify the signature of the Assertion (i.e., the public certificate of the Delegator).</w:t>
            </w:r>
          </w:p>
        </w:tc>
      </w:tr>
      <w:tr w:rsidR="00205782" w:rsidRPr="00274B52" w14:paraId="6F9E9637" w14:textId="77777777" w:rsidTr="00205782">
        <w:trPr>
          <w:cantSplit/>
          <w:trHeight w:val="216"/>
          <w:jc w:val="center"/>
        </w:trPr>
        <w:tc>
          <w:tcPr>
            <w:tcW w:w="3478" w:type="dxa"/>
            <w:noWrap/>
          </w:tcPr>
          <w:p w14:paraId="5FECC884" w14:textId="77777777" w:rsidR="00EF234A" w:rsidRPr="00B47F30" w:rsidRDefault="00EF234A" w:rsidP="00B04817">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w:t>
            </w:r>
            <w:proofErr w:type="spellEnd"/>
            <w:proofErr w:type="gramEnd"/>
          </w:p>
        </w:tc>
        <w:tc>
          <w:tcPr>
            <w:tcW w:w="720" w:type="dxa"/>
          </w:tcPr>
          <w:p w14:paraId="19D560CC" w14:textId="77777777" w:rsidR="00EF234A" w:rsidRPr="00B47F30" w:rsidRDefault="0023296A" w:rsidP="00371780">
            <w:pPr>
              <w:pStyle w:val="TableContent"/>
              <w:rPr>
                <w:sz w:val="18"/>
                <w:szCs w:val="18"/>
              </w:rPr>
            </w:pPr>
            <w:r w:rsidRPr="00B47F30">
              <w:rPr>
                <w:sz w:val="18"/>
                <w:szCs w:val="18"/>
              </w:rPr>
              <w:t>R</w:t>
            </w:r>
          </w:p>
        </w:tc>
        <w:tc>
          <w:tcPr>
            <w:tcW w:w="1440" w:type="dxa"/>
          </w:tcPr>
          <w:p w14:paraId="29EF3AB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59AC58B1" w14:textId="77777777" w:rsidR="00EF234A" w:rsidRPr="001F7DC4" w:rsidRDefault="00EF234A" w:rsidP="00631CDF">
            <w:pPr>
              <w:pStyle w:val="TableContent"/>
              <w:jc w:val="left"/>
              <w:rPr>
                <w:sz w:val="18"/>
                <w:szCs w:val="18"/>
              </w:rPr>
            </w:pPr>
            <w:r w:rsidRPr="00B47F30">
              <w:rPr>
                <w:sz w:val="18"/>
                <w:szCs w:val="18"/>
              </w:rPr>
              <w:t xml:space="preserve">The subject of the statement(s) in the assertion. Identified by </w:t>
            </w:r>
            <w:proofErr w:type="spellStart"/>
            <w:r w:rsidRPr="00B47F30">
              <w:rPr>
                <w:rFonts w:ascii="Courier New" w:hAnsi="Courier New" w:cs="Courier New"/>
                <w:sz w:val="18"/>
                <w:szCs w:val="18"/>
              </w:rPr>
              <w:t>BaseID</w:t>
            </w:r>
            <w:proofErr w:type="spellEnd"/>
            <w:r w:rsidRPr="00B47F30">
              <w:rPr>
                <w:sz w:val="18"/>
                <w:szCs w:val="18"/>
              </w:rPr>
              <w:t xml:space="preserve">, </w:t>
            </w:r>
            <w:proofErr w:type="spellStart"/>
            <w:r w:rsidRPr="00B47F30">
              <w:rPr>
                <w:rFonts w:ascii="Courier New" w:hAnsi="Courier New" w:cs="Courier New"/>
                <w:sz w:val="18"/>
                <w:szCs w:val="18"/>
              </w:rPr>
              <w:t>NameID</w:t>
            </w:r>
            <w:proofErr w:type="spellEnd"/>
            <w:r w:rsidRPr="00B47F30">
              <w:rPr>
                <w:sz w:val="18"/>
                <w:szCs w:val="18"/>
              </w:rPr>
              <w:t xml:space="preserve"> or </w:t>
            </w:r>
            <w:proofErr w:type="spellStart"/>
            <w:r w:rsidRPr="00B47F30">
              <w:rPr>
                <w:rFonts w:ascii="Courier New" w:hAnsi="Courier New" w:cs="Courier New"/>
                <w:sz w:val="18"/>
                <w:szCs w:val="18"/>
              </w:rPr>
              <w:t>EncryptedID</w:t>
            </w:r>
            <w:proofErr w:type="spellEnd"/>
            <w:r w:rsidRPr="00B47F30">
              <w:rPr>
                <w:sz w:val="18"/>
                <w:szCs w:val="18"/>
              </w:rPr>
              <w:t xml:space="preserve">. A </w:t>
            </w:r>
            <w:r w:rsidRPr="00B47F30">
              <w:rPr>
                <w:rFonts w:ascii="Courier New" w:hAnsi="Courier New" w:cs="Courier New"/>
                <w:sz w:val="18"/>
                <w:szCs w:val="18"/>
              </w:rPr>
              <w:t>Subject</w:t>
            </w:r>
            <w:r w:rsidRPr="00B47F30">
              <w:rPr>
                <w:sz w:val="18"/>
                <w:szCs w:val="18"/>
              </w:rPr>
              <w:t xml:space="preserve"> element SHOULD NOT identify more than one principal. The subject MUST be the </w:t>
            </w:r>
            <w:proofErr w:type="spellStart"/>
            <w:r w:rsidRPr="00B47F30">
              <w:rPr>
                <w:sz w:val="18"/>
                <w:szCs w:val="18"/>
              </w:rPr>
              <w:t>Delegatee</w:t>
            </w:r>
            <w:proofErr w:type="spellEnd"/>
            <w:r w:rsidRPr="00B47F30">
              <w:rPr>
                <w:sz w:val="18"/>
                <w:szCs w:val="18"/>
              </w:rPr>
              <w:t>.</w:t>
            </w:r>
          </w:p>
        </w:tc>
        <w:tc>
          <w:tcPr>
            <w:tcW w:w="3748" w:type="dxa"/>
          </w:tcPr>
          <w:p w14:paraId="43D372D0" w14:textId="77777777" w:rsidR="008320A1" w:rsidRPr="001F7DC4" w:rsidRDefault="00EF234A" w:rsidP="00B04817">
            <w:pPr>
              <w:pStyle w:val="TableContent"/>
              <w:jc w:val="left"/>
              <w:rPr>
                <w:rFonts w:cs="Courier New"/>
                <w:sz w:val="18"/>
                <w:szCs w:val="18"/>
              </w:rPr>
            </w:pPr>
            <w:r w:rsidRPr="00B47F30">
              <w:rPr>
                <w:sz w:val="18"/>
                <w:szCs w:val="18"/>
              </w:rPr>
              <w:t xml:space="preserve">Must include element </w:t>
            </w:r>
            <w:r w:rsidRPr="00B47F30">
              <w:rPr>
                <w:rFonts w:ascii="Courier New" w:hAnsi="Courier New" w:cs="Courier New"/>
                <w:sz w:val="18"/>
                <w:szCs w:val="18"/>
              </w:rPr>
              <w:t>SubjectConfirmation</w:t>
            </w:r>
            <w:r w:rsidRPr="00B47F30">
              <w:rPr>
                <w:rFonts w:cs="Courier New"/>
                <w:sz w:val="18"/>
                <w:szCs w:val="18"/>
              </w:rPr>
              <w:t>.</w:t>
            </w:r>
          </w:p>
          <w:p w14:paraId="21E880B6" w14:textId="77777777" w:rsidR="00EF234A" w:rsidRPr="001F7DC4" w:rsidRDefault="00EF234A" w:rsidP="00B04817">
            <w:pPr>
              <w:pStyle w:val="TableContent"/>
              <w:jc w:val="left"/>
              <w:rPr>
                <w:rFonts w:cs="Courier New"/>
                <w:sz w:val="18"/>
                <w:szCs w:val="18"/>
              </w:rPr>
            </w:pPr>
            <w:r w:rsidRPr="00B47F30">
              <w:rPr>
                <w:rFonts w:cs="Courier New"/>
                <w:sz w:val="18"/>
                <w:szCs w:val="18"/>
              </w:rPr>
              <w:t xml:space="preserve">Should contain an </w:t>
            </w:r>
            <w:r w:rsidRPr="00B47F30">
              <w:rPr>
                <w:rFonts w:ascii="Courier New" w:hAnsi="Courier New" w:cs="Courier New"/>
                <w:sz w:val="18"/>
                <w:szCs w:val="18"/>
              </w:rPr>
              <w:t>Attribute</w:t>
            </w:r>
            <w:r w:rsidRPr="00B47F30">
              <w:rPr>
                <w:rFonts w:cs="Courier New"/>
                <w:sz w:val="18"/>
                <w:szCs w:val="18"/>
              </w:rPr>
              <w:t xml:space="preserve"> element that describes the business relationship between Delegator and </w:t>
            </w:r>
            <w:proofErr w:type="spellStart"/>
            <w:r w:rsidRPr="00B47F30">
              <w:rPr>
                <w:rFonts w:cs="Courier New"/>
                <w:sz w:val="18"/>
                <w:szCs w:val="18"/>
              </w:rPr>
              <w:t>Delegatee</w:t>
            </w:r>
            <w:proofErr w:type="spellEnd"/>
            <w:r w:rsidRPr="00B47F30">
              <w:rPr>
                <w:rFonts w:cs="Courier New"/>
                <w:sz w:val="18"/>
                <w:szCs w:val="18"/>
              </w:rPr>
              <w:t>.</w:t>
            </w:r>
          </w:p>
        </w:tc>
      </w:tr>
      <w:tr w:rsidR="00205782" w:rsidRPr="00274B52" w14:paraId="5FC463C9" w14:textId="77777777" w:rsidTr="00205782">
        <w:trPr>
          <w:cantSplit/>
          <w:trHeight w:val="216"/>
          <w:jc w:val="center"/>
        </w:trPr>
        <w:tc>
          <w:tcPr>
            <w:tcW w:w="3478" w:type="dxa"/>
            <w:noWrap/>
          </w:tcPr>
          <w:p w14:paraId="31F59C7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saml:SubjectConfirmation</w:t>
            </w:r>
            <w:proofErr w:type="spellEnd"/>
            <w:proofErr w:type="gramEnd"/>
          </w:p>
        </w:tc>
        <w:tc>
          <w:tcPr>
            <w:tcW w:w="720" w:type="dxa"/>
          </w:tcPr>
          <w:p w14:paraId="36813F74" w14:textId="77777777" w:rsidR="00EF234A" w:rsidRPr="00B47F30" w:rsidRDefault="0023296A" w:rsidP="00371780">
            <w:pPr>
              <w:pStyle w:val="TableContent"/>
              <w:rPr>
                <w:sz w:val="18"/>
                <w:szCs w:val="18"/>
              </w:rPr>
            </w:pPr>
            <w:r w:rsidRPr="00B47F30">
              <w:rPr>
                <w:sz w:val="18"/>
                <w:szCs w:val="18"/>
              </w:rPr>
              <w:t>R</w:t>
            </w:r>
          </w:p>
        </w:tc>
        <w:tc>
          <w:tcPr>
            <w:tcW w:w="1440" w:type="dxa"/>
          </w:tcPr>
          <w:p w14:paraId="176C0907"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26A31AC0" w14:textId="77777777" w:rsidR="008320A1" w:rsidRPr="001F7DC4" w:rsidRDefault="00EF234A" w:rsidP="00B04817">
            <w:pPr>
              <w:pStyle w:val="TableContent"/>
              <w:jc w:val="left"/>
              <w:rPr>
                <w:sz w:val="18"/>
                <w:szCs w:val="18"/>
              </w:rPr>
            </w:pPr>
            <w:r w:rsidRPr="00B47F30">
              <w:rPr>
                <w:sz w:val="18"/>
                <w:szCs w:val="18"/>
              </w:rPr>
              <w:t>Provides the means for a relying party to verify the correspondence of the subject of the assertion with the party with whom the relying party is communicating.</w:t>
            </w:r>
          </w:p>
          <w:p w14:paraId="5A45FCFC" w14:textId="77777777" w:rsidR="00EF234A" w:rsidRPr="001F7DC4" w:rsidRDefault="00EF234A" w:rsidP="00B04817">
            <w:pPr>
              <w:pStyle w:val="TableContent"/>
              <w:jc w:val="left"/>
              <w:rPr>
                <w:sz w:val="18"/>
                <w:szCs w:val="18"/>
              </w:rPr>
            </w:pPr>
            <w:r w:rsidRPr="00B47F30">
              <w:rPr>
                <w:sz w:val="18"/>
                <w:szCs w:val="18"/>
              </w:rPr>
              <w:t xml:space="preserve">The </w:t>
            </w:r>
            <w:r w:rsidRPr="00B47F30">
              <w:rPr>
                <w:rFonts w:ascii="Courier New" w:hAnsi="Courier New" w:cs="Courier New"/>
                <w:sz w:val="18"/>
                <w:szCs w:val="18"/>
              </w:rPr>
              <w:t>Method</w:t>
            </w:r>
            <w:r w:rsidRPr="00B47F30">
              <w:rPr>
                <w:sz w:val="18"/>
                <w:szCs w:val="18"/>
              </w:rPr>
              <w:t xml:space="preserve"> attribute provides a reference that identifies a protocol or mechanism to be used to confirm the subject.</w:t>
            </w:r>
          </w:p>
        </w:tc>
        <w:tc>
          <w:tcPr>
            <w:tcW w:w="3748" w:type="dxa"/>
          </w:tcPr>
          <w:p w14:paraId="4A072317" w14:textId="77777777" w:rsidR="008320A1" w:rsidRPr="001F7DC4" w:rsidRDefault="00EF234A" w:rsidP="0032696F">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Method</w:t>
            </w:r>
            <w:r w:rsidRPr="00B47F30">
              <w:rPr>
                <w:sz w:val="18"/>
                <w:szCs w:val="18"/>
              </w:rPr>
              <w:t xml:space="preserve"> attribute must be “holder-of-key.”</w:t>
            </w:r>
          </w:p>
          <w:p w14:paraId="0EDA1781" w14:textId="77777777" w:rsidR="00EF234A" w:rsidRPr="001F7DC4" w:rsidRDefault="00EF234A" w:rsidP="0032696F">
            <w:pPr>
              <w:pStyle w:val="TableContent"/>
              <w:jc w:val="left"/>
              <w:rPr>
                <w:sz w:val="18"/>
                <w:szCs w:val="18"/>
              </w:rPr>
            </w:pPr>
            <w:r w:rsidRPr="00B47F30">
              <w:rPr>
                <w:sz w:val="18"/>
                <w:szCs w:val="18"/>
              </w:rPr>
              <w:t xml:space="preserve">Must include element </w:t>
            </w:r>
            <w:proofErr w:type="spellStart"/>
            <w:r w:rsidRPr="00B47F30">
              <w:rPr>
                <w:rFonts w:ascii="Courier New" w:hAnsi="Courier New" w:cs="Courier New"/>
                <w:sz w:val="18"/>
                <w:szCs w:val="18"/>
              </w:rPr>
              <w:t>SubjectConfirmationData</w:t>
            </w:r>
            <w:proofErr w:type="spellEnd"/>
            <w:r w:rsidRPr="00B47F30">
              <w:rPr>
                <w:rFonts w:ascii="Courier New" w:hAnsi="Courier New" w:cs="Courier New"/>
                <w:sz w:val="18"/>
                <w:szCs w:val="18"/>
              </w:rPr>
              <w:t>.</w:t>
            </w:r>
          </w:p>
        </w:tc>
      </w:tr>
      <w:tr w:rsidR="00205782" w:rsidRPr="00274B52" w14:paraId="1C8134DE" w14:textId="77777777" w:rsidTr="00205782">
        <w:trPr>
          <w:cantSplit/>
          <w:trHeight w:val="216"/>
          <w:jc w:val="center"/>
        </w:trPr>
        <w:tc>
          <w:tcPr>
            <w:tcW w:w="3478" w:type="dxa"/>
            <w:noWrap/>
          </w:tcPr>
          <w:p w14:paraId="0C351181"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lastRenderedPageBreak/>
              <w:t>saml:SubjectConfirmationData</w:t>
            </w:r>
            <w:proofErr w:type="spellEnd"/>
            <w:proofErr w:type="gramEnd"/>
          </w:p>
        </w:tc>
        <w:tc>
          <w:tcPr>
            <w:tcW w:w="720" w:type="dxa"/>
          </w:tcPr>
          <w:p w14:paraId="6AED4286" w14:textId="77777777" w:rsidR="00EF234A" w:rsidRPr="00B47F30" w:rsidRDefault="00EF234A" w:rsidP="00371780">
            <w:pPr>
              <w:pStyle w:val="TableContent"/>
              <w:rPr>
                <w:sz w:val="18"/>
                <w:szCs w:val="18"/>
              </w:rPr>
            </w:pPr>
          </w:p>
        </w:tc>
        <w:tc>
          <w:tcPr>
            <w:tcW w:w="1440" w:type="dxa"/>
          </w:tcPr>
          <w:p w14:paraId="2B1E0584" w14:textId="77777777" w:rsidR="00EF234A" w:rsidRPr="00A13978" w:rsidRDefault="00EF234A"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050" w:type="dxa"/>
          </w:tcPr>
          <w:p w14:paraId="39C67617" w14:textId="77777777" w:rsidR="008320A1" w:rsidRPr="001F7DC4" w:rsidRDefault="00EF234A" w:rsidP="00843D87">
            <w:pPr>
              <w:pStyle w:val="TableContent"/>
              <w:jc w:val="left"/>
              <w:rPr>
                <w:sz w:val="18"/>
                <w:szCs w:val="18"/>
              </w:rPr>
            </w:pPr>
            <w:r w:rsidRPr="00B47F30">
              <w:rPr>
                <w:sz w:val="18"/>
                <w:szCs w:val="18"/>
              </w:rPr>
              <w:t>Specifies additional data that allows the subject to be confirmed or constrains the circumstances under which the act of subject confirmation can take place.</w:t>
            </w:r>
          </w:p>
          <w:p w14:paraId="0DAD21BB" w14:textId="77777777" w:rsidR="008320A1" w:rsidRPr="001F7DC4" w:rsidRDefault="00EF234A" w:rsidP="00B36BDF">
            <w:pPr>
              <w:pStyle w:val="TableContent"/>
              <w:jc w:val="left"/>
              <w:rPr>
                <w:sz w:val="18"/>
                <w:szCs w:val="18"/>
              </w:rPr>
            </w:pPr>
            <w:r w:rsidRPr="00B47F30">
              <w:rPr>
                <w:sz w:val="18"/>
                <w:szCs w:val="18"/>
              </w:rPr>
              <w:t xml:space="preserve">The </w:t>
            </w:r>
            <w:proofErr w:type="gramStart"/>
            <w:r w:rsidRPr="00B47F30">
              <w:rPr>
                <w:sz w:val="18"/>
                <w:szCs w:val="18"/>
              </w:rPr>
              <w:t>time period</w:t>
            </w:r>
            <w:proofErr w:type="gramEnd"/>
            <w:r w:rsidRPr="00B47F30">
              <w:rPr>
                <w:sz w:val="18"/>
                <w:szCs w:val="18"/>
              </w:rPr>
              <w:t xml:space="preserve"> specified by the </w:t>
            </w:r>
            <w:proofErr w:type="spellStart"/>
            <w:r w:rsidRPr="00B47F30">
              <w:rPr>
                <w:rFonts w:ascii="Courier New" w:hAnsi="Courier New" w:cs="Courier New"/>
                <w:sz w:val="18"/>
                <w:szCs w:val="18"/>
              </w:rPr>
              <w:t>NotBefore</w:t>
            </w:r>
            <w:proofErr w:type="spell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SHOULD fall within the overall assertion validity period as specified by the </w:t>
            </w:r>
            <w:r w:rsidRPr="00B47F30">
              <w:rPr>
                <w:rFonts w:ascii="Courier New" w:hAnsi="Courier New" w:cs="Courier New"/>
                <w:sz w:val="18"/>
                <w:szCs w:val="18"/>
              </w:rPr>
              <w:t>Conditions</w:t>
            </w:r>
            <w:r w:rsidRPr="00B47F30">
              <w:rPr>
                <w:sz w:val="18"/>
                <w:szCs w:val="18"/>
              </w:rPr>
              <w:t xml:space="preserve"> element's</w:t>
            </w:r>
          </w:p>
          <w:p w14:paraId="45F3C073" w14:textId="77777777" w:rsidR="00EF234A" w:rsidRPr="001F7DC4" w:rsidRDefault="00EF234A" w:rsidP="00B36BDF">
            <w:pPr>
              <w:pStyle w:val="TableContent"/>
              <w:jc w:val="left"/>
              <w:rPr>
                <w:sz w:val="18"/>
                <w:szCs w:val="18"/>
              </w:rPr>
            </w:pPr>
            <w:proofErr w:type="spellStart"/>
            <w:r w:rsidRPr="00B47F30">
              <w:rPr>
                <w:rFonts w:ascii="Courier New" w:hAnsi="Courier New" w:cs="Courier New"/>
                <w:sz w:val="18"/>
                <w:szCs w:val="18"/>
              </w:rPr>
              <w:t>NotBefore</w:t>
            </w:r>
            <w:proofErr w:type="spellEnd"/>
            <w:r w:rsidRPr="00B47F30">
              <w:rPr>
                <w:sz w:val="18"/>
                <w:szCs w:val="18"/>
              </w:rPr>
              <w:t xml:space="preserve"> and </w:t>
            </w:r>
            <w:proofErr w:type="spellStart"/>
            <w:r w:rsidRPr="00B47F30">
              <w:rPr>
                <w:rFonts w:ascii="Courier New" w:hAnsi="Courier New" w:cs="Courier New"/>
                <w:sz w:val="18"/>
                <w:szCs w:val="18"/>
              </w:rPr>
              <w:t>NotOnOrAfter</w:t>
            </w:r>
            <w:proofErr w:type="spellEnd"/>
            <w:r w:rsidRPr="00B47F30">
              <w:rPr>
                <w:sz w:val="18"/>
                <w:szCs w:val="18"/>
              </w:rPr>
              <w:t xml:space="preserve"> attributes. If both attributes are present, the value for </w:t>
            </w:r>
            <w:proofErr w:type="spellStart"/>
            <w:r w:rsidRPr="00B47F30">
              <w:rPr>
                <w:rFonts w:ascii="Courier New" w:hAnsi="Courier New" w:cs="Courier New"/>
                <w:sz w:val="18"/>
                <w:szCs w:val="18"/>
              </w:rPr>
              <w:t>NotBefore</w:t>
            </w:r>
            <w:proofErr w:type="spellEnd"/>
            <w:r w:rsidRPr="00B47F30">
              <w:rPr>
                <w:sz w:val="18"/>
                <w:szCs w:val="18"/>
              </w:rPr>
              <w:t xml:space="preserve"> MUST be less than (earlier than) the value for </w:t>
            </w:r>
            <w:proofErr w:type="spellStart"/>
            <w:r w:rsidRPr="00B47F30">
              <w:rPr>
                <w:rFonts w:ascii="Courier New" w:hAnsi="Courier New" w:cs="Courier New"/>
                <w:sz w:val="18"/>
                <w:szCs w:val="18"/>
              </w:rPr>
              <w:t>NotOnOrAfter</w:t>
            </w:r>
            <w:proofErr w:type="spellEnd"/>
            <w:r w:rsidRPr="00B47F30">
              <w:rPr>
                <w:sz w:val="18"/>
                <w:szCs w:val="18"/>
              </w:rPr>
              <w:t xml:space="preserve">. </w:t>
            </w:r>
          </w:p>
        </w:tc>
        <w:tc>
          <w:tcPr>
            <w:tcW w:w="3748" w:type="dxa"/>
          </w:tcPr>
          <w:p w14:paraId="332ADA7D" w14:textId="77777777" w:rsidR="008320A1" w:rsidRPr="001F7DC4" w:rsidRDefault="00EF234A" w:rsidP="0032696F">
            <w:pPr>
              <w:pStyle w:val="TableContent"/>
              <w:jc w:val="left"/>
              <w:rPr>
                <w:sz w:val="18"/>
                <w:szCs w:val="18"/>
              </w:rPr>
            </w:pPr>
            <w:r w:rsidRPr="00B47F30">
              <w:rPr>
                <w:sz w:val="18"/>
                <w:szCs w:val="18"/>
              </w:rPr>
              <w:t xml:space="preserve">The following attributes are optional within the SAML 2.0 </w:t>
            </w:r>
            <w:proofErr w:type="gramStart"/>
            <w:r w:rsidRPr="00B47F30">
              <w:rPr>
                <w:sz w:val="18"/>
                <w:szCs w:val="18"/>
              </w:rPr>
              <w:t>specification, but</w:t>
            </w:r>
            <w:proofErr w:type="gramEnd"/>
            <w:r w:rsidRPr="00B47F30">
              <w:rPr>
                <w:sz w:val="18"/>
                <w:szCs w:val="18"/>
              </w:rPr>
              <w:t xml:space="preserve"> are required for the purposes of this guide: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p>
          <w:p w14:paraId="0E0CB7AB" w14:textId="77777777" w:rsidR="008320A1" w:rsidRPr="001F7DC4" w:rsidRDefault="00EF234A" w:rsidP="0032696F">
            <w:pPr>
              <w:pStyle w:val="TableContent"/>
              <w:jc w:val="left"/>
              <w:rPr>
                <w:sz w:val="18"/>
                <w:szCs w:val="18"/>
              </w:rPr>
            </w:pPr>
            <w:r w:rsidRPr="00B47F30">
              <w:rPr>
                <w:sz w:val="18"/>
                <w:szCs w:val="18"/>
              </w:rPr>
              <w:t xml:space="preserve">Must include </w:t>
            </w:r>
            <w:proofErr w:type="spellStart"/>
            <w:proofErr w:type="gramStart"/>
            <w:r w:rsidRPr="00B47F30">
              <w:rPr>
                <w:rFonts w:ascii="Courier New" w:hAnsi="Courier New" w:cs="Courier New"/>
                <w:sz w:val="18"/>
                <w:szCs w:val="18"/>
              </w:rPr>
              <w:t>ds:KeyInfo</w:t>
            </w:r>
            <w:proofErr w:type="spellEnd"/>
            <w:proofErr w:type="gramEnd"/>
            <w:r w:rsidRPr="00B47F30">
              <w:rPr>
                <w:sz w:val="18"/>
                <w:szCs w:val="18"/>
              </w:rPr>
              <w:t xml:space="preserve"> element, which must also include </w:t>
            </w:r>
            <w:r w:rsidRPr="00B47F30">
              <w:rPr>
                <w:rFonts w:ascii="Courier New" w:hAnsi="Courier New" w:cs="Courier New"/>
                <w:sz w:val="18"/>
                <w:szCs w:val="18"/>
              </w:rPr>
              <w:t>ds:X509Data</w:t>
            </w:r>
            <w:r w:rsidRPr="00B47F30">
              <w:rPr>
                <w:sz w:val="18"/>
                <w:szCs w:val="18"/>
              </w:rPr>
              <w:t xml:space="preserve"> element.</w:t>
            </w:r>
          </w:p>
          <w:p w14:paraId="18EECED3" w14:textId="77777777" w:rsidR="00EF234A" w:rsidRPr="001F7DC4" w:rsidRDefault="00EF234A" w:rsidP="00E33F7A">
            <w:pPr>
              <w:pStyle w:val="TableContent"/>
              <w:jc w:val="left"/>
              <w:rPr>
                <w:sz w:val="18"/>
                <w:szCs w:val="18"/>
              </w:rPr>
            </w:pPr>
            <w:r w:rsidRPr="00B47F30">
              <w:rPr>
                <w:rFonts w:cs="Courier New"/>
                <w:sz w:val="18"/>
                <w:szCs w:val="18"/>
              </w:rPr>
              <w:t xml:space="preserve">The </w:t>
            </w:r>
            <w:r w:rsidRPr="00B47F30">
              <w:rPr>
                <w:rFonts w:ascii="Courier New" w:hAnsi="Courier New" w:cs="Courier New"/>
                <w:sz w:val="18"/>
                <w:szCs w:val="18"/>
              </w:rPr>
              <w:t>ds:X509Data</w:t>
            </w:r>
            <w:r w:rsidRPr="00B47F30">
              <w:rPr>
                <w:sz w:val="18"/>
                <w:szCs w:val="18"/>
              </w:rPr>
              <w:t xml:space="preserve"> element must contain the </w:t>
            </w:r>
            <w:r w:rsidRPr="00B47F30">
              <w:rPr>
                <w:rFonts w:ascii="Courier New" w:hAnsi="Courier New" w:cs="Courier New"/>
                <w:sz w:val="18"/>
                <w:szCs w:val="18"/>
              </w:rPr>
              <w:t>X509IssuerSerial</w:t>
            </w:r>
            <w:r w:rsidRPr="00B47F30">
              <w:rPr>
                <w:sz w:val="18"/>
                <w:szCs w:val="18"/>
              </w:rPr>
              <w:t xml:space="preserve"> element, relating to the X.509v3 certificate that holds the public key of the </w:t>
            </w:r>
            <w:proofErr w:type="spellStart"/>
            <w:r w:rsidRPr="00B47F30">
              <w:rPr>
                <w:sz w:val="18"/>
                <w:szCs w:val="18"/>
              </w:rPr>
              <w:t>Delegatee</w:t>
            </w:r>
            <w:proofErr w:type="spellEnd"/>
            <w:r w:rsidRPr="00B47F30">
              <w:rPr>
                <w:sz w:val="18"/>
                <w:szCs w:val="18"/>
              </w:rPr>
              <w:t>.</w:t>
            </w:r>
          </w:p>
        </w:tc>
      </w:tr>
      <w:tr w:rsidR="00205782" w:rsidRPr="00274B52" w14:paraId="45F75DBA" w14:textId="77777777" w:rsidTr="00205782">
        <w:trPr>
          <w:cantSplit/>
          <w:trHeight w:val="216"/>
          <w:jc w:val="center"/>
        </w:trPr>
        <w:tc>
          <w:tcPr>
            <w:tcW w:w="3478" w:type="dxa"/>
            <w:noWrap/>
          </w:tcPr>
          <w:p w14:paraId="23D5F5AD"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saml:Conditions</w:t>
            </w:r>
            <w:proofErr w:type="spellEnd"/>
            <w:proofErr w:type="gramEnd"/>
          </w:p>
        </w:tc>
        <w:tc>
          <w:tcPr>
            <w:tcW w:w="720" w:type="dxa"/>
          </w:tcPr>
          <w:p w14:paraId="623EBD32" w14:textId="77777777" w:rsidR="00EF234A" w:rsidRPr="00B47F30" w:rsidRDefault="00EF234A" w:rsidP="0032696F">
            <w:pPr>
              <w:pStyle w:val="TableContent"/>
              <w:rPr>
                <w:sz w:val="18"/>
                <w:szCs w:val="18"/>
              </w:rPr>
            </w:pPr>
          </w:p>
        </w:tc>
        <w:tc>
          <w:tcPr>
            <w:tcW w:w="1440" w:type="dxa"/>
          </w:tcPr>
          <w:p w14:paraId="1BED0EB8" w14:textId="77777777" w:rsidR="00EF234A" w:rsidRPr="00A13978" w:rsidRDefault="00EF234A" w:rsidP="0032696F">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705A5D5E" w14:textId="77777777" w:rsidR="00EF234A" w:rsidRPr="001F7DC4" w:rsidRDefault="00EF234A" w:rsidP="000A7821">
            <w:pPr>
              <w:pStyle w:val="TableContent"/>
              <w:jc w:val="left"/>
              <w:rPr>
                <w:sz w:val="18"/>
                <w:szCs w:val="18"/>
              </w:rPr>
            </w:pPr>
            <w:r w:rsidRPr="00B47F30">
              <w:rPr>
                <w:sz w:val="18"/>
                <w:szCs w:val="18"/>
              </w:rPr>
              <w:t>Conditions that MUST be evaluated when assessing the validity of and/or when using the assertion.</w:t>
            </w:r>
          </w:p>
        </w:tc>
        <w:tc>
          <w:tcPr>
            <w:tcW w:w="3748" w:type="dxa"/>
          </w:tcPr>
          <w:p w14:paraId="55BCC5A6" w14:textId="77777777" w:rsidR="00EF234A" w:rsidRPr="00B47F30" w:rsidRDefault="00EF234A" w:rsidP="00B36BDF">
            <w:pPr>
              <w:pStyle w:val="TableContent"/>
              <w:jc w:val="left"/>
              <w:rPr>
                <w:sz w:val="18"/>
                <w:szCs w:val="18"/>
              </w:rPr>
            </w:pPr>
            <w:r w:rsidRPr="00B47F30">
              <w:rPr>
                <w:sz w:val="18"/>
                <w:szCs w:val="18"/>
              </w:rPr>
              <w:t xml:space="preserve">May contain the following attributes: </w:t>
            </w:r>
            <w:proofErr w:type="spellStart"/>
            <w:r w:rsidRPr="00B47F30">
              <w:rPr>
                <w:rFonts w:ascii="Courier New" w:hAnsi="Courier New" w:cs="Courier New"/>
                <w:sz w:val="18"/>
                <w:szCs w:val="18"/>
              </w:rPr>
              <w:t>NotBefore</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NotOnOrAfter</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AudienceRestriction</w:t>
            </w:r>
            <w:proofErr w:type="spellEnd"/>
            <w:r w:rsidRPr="00B47F30">
              <w:rPr>
                <w:rFonts w:ascii="Courier New" w:hAnsi="Courier New" w:cs="Courier New"/>
                <w:sz w:val="18"/>
                <w:szCs w:val="18"/>
              </w:rPr>
              <w:t xml:space="preserve">, </w:t>
            </w:r>
            <w:proofErr w:type="spellStart"/>
            <w:r w:rsidRPr="00B47F30">
              <w:rPr>
                <w:rFonts w:ascii="Courier New" w:hAnsi="Courier New" w:cs="Courier New"/>
                <w:sz w:val="18"/>
                <w:szCs w:val="18"/>
              </w:rPr>
              <w:t>OneTimeUse</w:t>
            </w:r>
            <w:proofErr w:type="spellEnd"/>
            <w:r w:rsidRPr="00B47F30">
              <w:rPr>
                <w:rFonts w:ascii="Courier New" w:hAnsi="Courier New" w:cs="Courier New"/>
                <w:sz w:val="18"/>
                <w:szCs w:val="18"/>
              </w:rPr>
              <w:t>,</w:t>
            </w:r>
            <w:r w:rsidRPr="00B04F45">
              <w:t xml:space="preserve"> </w:t>
            </w:r>
            <w:proofErr w:type="spellStart"/>
            <w:r w:rsidRPr="00B47F30">
              <w:rPr>
                <w:rFonts w:ascii="Courier New" w:hAnsi="Courier New" w:cs="Courier New"/>
                <w:sz w:val="18"/>
                <w:szCs w:val="18"/>
              </w:rPr>
              <w:t>ProxyRestriction</w:t>
            </w:r>
            <w:proofErr w:type="spellEnd"/>
          </w:p>
        </w:tc>
      </w:tr>
      <w:tr w:rsidR="00205782" w:rsidRPr="00274B52" w14:paraId="305A952A" w14:textId="77777777" w:rsidTr="00205782">
        <w:trPr>
          <w:cantSplit/>
          <w:trHeight w:val="216"/>
          <w:jc w:val="center"/>
        </w:trPr>
        <w:tc>
          <w:tcPr>
            <w:tcW w:w="3478" w:type="dxa"/>
            <w:noWrap/>
          </w:tcPr>
          <w:p w14:paraId="3DD37C0A" w14:textId="77777777" w:rsidR="00EF234A" w:rsidRPr="00B47F30" w:rsidRDefault="00EF234A" w:rsidP="000A7821">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saml:Attribute</w:t>
            </w:r>
            <w:proofErr w:type="spellEnd"/>
            <w:proofErr w:type="gramEnd"/>
          </w:p>
        </w:tc>
        <w:tc>
          <w:tcPr>
            <w:tcW w:w="720" w:type="dxa"/>
          </w:tcPr>
          <w:p w14:paraId="754A72CE" w14:textId="77777777" w:rsidR="00EF234A" w:rsidRPr="00B47F30" w:rsidRDefault="00EF234A" w:rsidP="00E33F7A">
            <w:pPr>
              <w:pStyle w:val="TableContent"/>
              <w:rPr>
                <w:sz w:val="18"/>
                <w:szCs w:val="18"/>
              </w:rPr>
            </w:pPr>
          </w:p>
        </w:tc>
        <w:tc>
          <w:tcPr>
            <w:tcW w:w="1440" w:type="dxa"/>
          </w:tcPr>
          <w:p w14:paraId="44234D9C" w14:textId="77777777" w:rsidR="00EF234A" w:rsidRPr="00A13978" w:rsidRDefault="00EF234A" w:rsidP="00E33F7A">
            <w:pPr>
              <w:pStyle w:val="TableContent"/>
              <w:rPr>
                <w:sz w:val="18"/>
                <w:szCs w:val="18"/>
              </w:rPr>
            </w:pPr>
            <w:r w:rsidRPr="00A13978">
              <w:rPr>
                <w:sz w:val="18"/>
                <w:szCs w:val="18"/>
              </w:rPr>
              <w:t>[</w:t>
            </w:r>
            <w:proofErr w:type="gramStart"/>
            <w:r w:rsidRPr="00A13978">
              <w:rPr>
                <w:sz w:val="18"/>
                <w:szCs w:val="18"/>
              </w:rPr>
              <w:t>0..</w:t>
            </w:r>
            <w:proofErr w:type="gramEnd"/>
            <w:r w:rsidRPr="00A13978">
              <w:rPr>
                <w:sz w:val="18"/>
                <w:szCs w:val="18"/>
              </w:rPr>
              <w:t>1]</w:t>
            </w:r>
          </w:p>
        </w:tc>
        <w:tc>
          <w:tcPr>
            <w:tcW w:w="4050" w:type="dxa"/>
          </w:tcPr>
          <w:p w14:paraId="19652E6B" w14:textId="77777777" w:rsidR="00EF234A" w:rsidRPr="001F7DC4" w:rsidRDefault="00EF234A" w:rsidP="00E33F7A">
            <w:pPr>
              <w:pStyle w:val="TableContent"/>
              <w:jc w:val="left"/>
              <w:rPr>
                <w:sz w:val="18"/>
                <w:szCs w:val="18"/>
              </w:rPr>
            </w:pPr>
            <w:r w:rsidRPr="00B47F30">
              <w:rPr>
                <w:sz w:val="18"/>
                <w:szCs w:val="18"/>
              </w:rPr>
              <w:t xml:space="preserve">Identifies an attribute by name and optionally includes its value(s). It is used within an attribute statement to express </w:t>
            </w:r>
            <w:proofErr w:type="gramStart"/>
            <w:r w:rsidRPr="00B47F30">
              <w:rPr>
                <w:sz w:val="18"/>
                <w:szCs w:val="18"/>
              </w:rPr>
              <w:t>particular attributes</w:t>
            </w:r>
            <w:proofErr w:type="gramEnd"/>
            <w:r w:rsidRPr="00B47F30">
              <w:rPr>
                <w:sz w:val="18"/>
                <w:szCs w:val="18"/>
              </w:rPr>
              <w:t xml:space="preserve"> and values associated with an assertion subject.</w:t>
            </w:r>
          </w:p>
        </w:tc>
        <w:tc>
          <w:tcPr>
            <w:tcW w:w="3748" w:type="dxa"/>
          </w:tcPr>
          <w:p w14:paraId="59B2830E" w14:textId="77777777" w:rsidR="00EF234A" w:rsidRPr="001F7DC4" w:rsidRDefault="00EF234A" w:rsidP="00B04817">
            <w:pPr>
              <w:pStyle w:val="TableContent"/>
              <w:jc w:val="left"/>
              <w:rPr>
                <w:sz w:val="18"/>
                <w:szCs w:val="18"/>
              </w:rPr>
            </w:pPr>
            <w:r w:rsidRPr="00B47F30">
              <w:rPr>
                <w:sz w:val="18"/>
                <w:szCs w:val="18"/>
              </w:rPr>
              <w:t xml:space="preserve">The assertion should define an </w:t>
            </w:r>
            <w:r w:rsidRPr="00B47F30">
              <w:rPr>
                <w:rFonts w:ascii="Courier New" w:hAnsi="Courier New" w:cs="Courier New"/>
                <w:sz w:val="18"/>
                <w:szCs w:val="18"/>
              </w:rPr>
              <w:t>Attribute</w:t>
            </w:r>
            <w:r w:rsidRPr="00B47F30">
              <w:rPr>
                <w:sz w:val="18"/>
                <w:szCs w:val="18"/>
              </w:rPr>
              <w:t xml:space="preserve"> of the </w:t>
            </w:r>
            <w:r w:rsidRPr="00B47F30">
              <w:rPr>
                <w:rFonts w:ascii="Courier New" w:hAnsi="Courier New" w:cs="Courier New"/>
                <w:sz w:val="18"/>
                <w:szCs w:val="18"/>
              </w:rPr>
              <w:t>Subject</w:t>
            </w:r>
            <w:r w:rsidRPr="00B47F30">
              <w:rPr>
                <w:sz w:val="18"/>
                <w:szCs w:val="18"/>
              </w:rPr>
              <w:t xml:space="preserve"> that describes their business relationship.</w:t>
            </w:r>
          </w:p>
        </w:tc>
      </w:tr>
      <w:tr w:rsidR="00205782" w:rsidRPr="00274B52" w14:paraId="1704A790" w14:textId="77777777" w:rsidTr="00CA6AED">
        <w:trPr>
          <w:cantSplit/>
          <w:trHeight w:val="249"/>
          <w:jc w:val="center"/>
        </w:trPr>
        <w:tc>
          <w:tcPr>
            <w:tcW w:w="3478" w:type="dxa"/>
            <w:noWrap/>
          </w:tcPr>
          <w:p w14:paraId="1E19475F" w14:textId="77777777" w:rsidR="00EF234A" w:rsidRPr="00B04F45" w:rsidRDefault="00EF234A" w:rsidP="000A7821">
            <w:pPr>
              <w:pStyle w:val="TableContent"/>
              <w:jc w:val="left"/>
              <w:rPr>
                <w:rFonts w:ascii="Courier New" w:hAnsi="Courier New"/>
                <w:sz w:val="18"/>
              </w:rPr>
            </w:pPr>
            <w:proofErr w:type="spellStart"/>
            <w:proofErr w:type="gramStart"/>
            <w:r w:rsidRPr="00B04F45">
              <w:rPr>
                <w:rFonts w:ascii="Courier New" w:hAnsi="Courier New"/>
                <w:sz w:val="18"/>
              </w:rPr>
              <w:t>saml:AttributeStatement</w:t>
            </w:r>
            <w:proofErr w:type="spellEnd"/>
            <w:proofErr w:type="gramEnd"/>
          </w:p>
        </w:tc>
        <w:tc>
          <w:tcPr>
            <w:tcW w:w="720" w:type="dxa"/>
          </w:tcPr>
          <w:p w14:paraId="4AD3DC8E" w14:textId="77777777" w:rsidR="00EF234A" w:rsidRPr="00B04F45" w:rsidRDefault="00EF234A">
            <w:pPr>
              <w:pStyle w:val="TableContent"/>
              <w:tabs>
                <w:tab w:val="right" w:pos="9000"/>
              </w:tabs>
              <w:ind w:left="360" w:hanging="360"/>
              <w:rPr>
                <w:sz w:val="18"/>
              </w:rPr>
            </w:pPr>
          </w:p>
        </w:tc>
        <w:tc>
          <w:tcPr>
            <w:tcW w:w="1440" w:type="dxa"/>
          </w:tcPr>
          <w:p w14:paraId="3CC113A5" w14:textId="77777777" w:rsidR="00EF234A" w:rsidRPr="00B04F45" w:rsidRDefault="00EF234A" w:rsidP="00205782">
            <w:pPr>
              <w:pStyle w:val="TableContent"/>
              <w:rPr>
                <w:sz w:val="18"/>
                <w:szCs w:val="18"/>
              </w:rPr>
            </w:pPr>
            <w:r w:rsidRPr="00B04F45">
              <w:rPr>
                <w:sz w:val="18"/>
                <w:szCs w:val="18"/>
              </w:rPr>
              <w:t>[</w:t>
            </w:r>
            <w:proofErr w:type="gramStart"/>
            <w:r w:rsidRPr="00B04F45">
              <w:rPr>
                <w:sz w:val="18"/>
                <w:szCs w:val="18"/>
              </w:rPr>
              <w:t>1..</w:t>
            </w:r>
            <w:proofErr w:type="gramEnd"/>
            <w:r w:rsidRPr="00B04F45">
              <w:rPr>
                <w:sz w:val="18"/>
                <w:szCs w:val="18"/>
              </w:rPr>
              <w:t>1]</w:t>
            </w:r>
          </w:p>
        </w:tc>
        <w:tc>
          <w:tcPr>
            <w:tcW w:w="4050" w:type="dxa"/>
          </w:tcPr>
          <w:p w14:paraId="561B7589" w14:textId="77777777" w:rsidR="00EF234A" w:rsidRPr="00B04F45" w:rsidRDefault="00EF234A">
            <w:pPr>
              <w:pStyle w:val="TableContent"/>
              <w:tabs>
                <w:tab w:val="right" w:pos="9000"/>
              </w:tabs>
              <w:ind w:left="360" w:hanging="360"/>
              <w:jc w:val="left"/>
              <w:rPr>
                <w:sz w:val="18"/>
              </w:rPr>
            </w:pPr>
          </w:p>
        </w:tc>
        <w:tc>
          <w:tcPr>
            <w:tcW w:w="3748" w:type="dxa"/>
          </w:tcPr>
          <w:p w14:paraId="7678E561" w14:textId="77777777" w:rsidR="00EF234A" w:rsidRPr="00B04F45" w:rsidRDefault="00EF234A">
            <w:pPr>
              <w:pStyle w:val="TableContent"/>
              <w:tabs>
                <w:tab w:val="right" w:pos="9000"/>
              </w:tabs>
              <w:ind w:left="360" w:hanging="360"/>
              <w:jc w:val="left"/>
              <w:rPr>
                <w:sz w:val="18"/>
              </w:rPr>
            </w:pPr>
          </w:p>
        </w:tc>
      </w:tr>
    </w:tbl>
    <w:p w14:paraId="289CF364" w14:textId="77777777" w:rsidR="004400A4" w:rsidRPr="00252E6C" w:rsidRDefault="004400A4" w:rsidP="00B04F45">
      <w:pPr>
        <w:pStyle w:val="Heading2"/>
      </w:pPr>
      <w:bookmarkStart w:id="270" w:name="_Toc374444786"/>
      <w:bookmarkStart w:id="271" w:name="_Toc252486793"/>
      <w:bookmarkStart w:id="272" w:name="_Toc401906712"/>
      <w:r>
        <w:t>Validated Delegation of Rights Assertion</w:t>
      </w:r>
      <w:bookmarkEnd w:id="270"/>
      <w:bookmarkEnd w:id="271"/>
      <w:bookmarkEnd w:id="2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1841"/>
        <w:gridCol w:w="803"/>
        <w:gridCol w:w="1071"/>
        <w:gridCol w:w="4813"/>
        <w:gridCol w:w="4782"/>
      </w:tblGrid>
      <w:tr w:rsidR="004400A4" w:rsidRPr="00B04F45" w14:paraId="21379E9A" w14:textId="77777777" w:rsidTr="003519F0">
        <w:trPr>
          <w:cantSplit/>
          <w:trHeight w:val="374"/>
          <w:tblHeader/>
          <w:jc w:val="center"/>
        </w:trPr>
        <w:tc>
          <w:tcPr>
            <w:tcW w:w="13436" w:type="dxa"/>
            <w:gridSpan w:val="5"/>
            <w:tcBorders>
              <w:bottom w:val="single" w:sz="6" w:space="0" w:color="auto"/>
            </w:tcBorders>
            <w:shd w:val="clear" w:color="auto" w:fill="F3F3F3"/>
            <w:noWrap/>
            <w:vAlign w:val="center"/>
          </w:tcPr>
          <w:p w14:paraId="28320006" w14:textId="77777777" w:rsidR="004400A4" w:rsidRPr="00B04F45" w:rsidRDefault="004400A4" w:rsidP="003519F0">
            <w:pPr>
              <w:spacing w:before="40" w:after="40"/>
              <w:jc w:val="center"/>
              <w:rPr>
                <w:rFonts w:ascii="Arial Narrow" w:hAnsi="Arial Narrow" w:cs="Lucida Sans Unicode"/>
                <w:b/>
              </w:rPr>
            </w:pPr>
            <w:bookmarkStart w:id="273" w:name="_Toc374444925"/>
            <w:bookmarkStart w:id="274" w:name="_Toc252486815"/>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3</w:t>
            </w:r>
            <w:r w:rsidR="00EC0A89" w:rsidRPr="002C2A02">
              <w:rPr>
                <w:rFonts w:ascii="Arial Narrow" w:hAnsi="Arial Narrow" w:cs="Lucida Sans Unicode"/>
                <w:b/>
              </w:rPr>
              <w:fldChar w:fldCharType="end"/>
            </w:r>
            <w:r w:rsidRPr="002C2A02">
              <w:rPr>
                <w:rFonts w:ascii="Arial Narrow" w:hAnsi="Arial Narrow" w:cs="Lucida Sans Unicode"/>
                <w:b/>
              </w:rPr>
              <w:t>.</w:t>
            </w:r>
            <w:r>
              <w:rPr>
                <w:rFonts w:ascii="Arial Narrow" w:hAnsi="Arial Narrow" w:cs="Lucida Sans Unicode"/>
                <w:b/>
              </w:rPr>
              <w:t xml:space="preserve"> </w:t>
            </w:r>
            <w:r w:rsidRPr="009904D1">
              <w:rPr>
                <w:rFonts w:ascii="Arial Narrow" w:hAnsi="Arial Narrow" w:cs="Lucida Sans Unicode"/>
                <w:b/>
              </w:rPr>
              <w:t>Validated Delegation of Rights Assertion</w:t>
            </w:r>
            <w:bookmarkEnd w:id="273"/>
            <w:bookmarkEnd w:id="274"/>
          </w:p>
        </w:tc>
      </w:tr>
      <w:tr w:rsidR="00B63473" w:rsidRPr="009904D1" w14:paraId="0A07640D" w14:textId="77777777" w:rsidTr="00B04F45">
        <w:trPr>
          <w:trHeight w:val="360"/>
          <w:jc w:val="center"/>
        </w:trPr>
        <w:tc>
          <w:tcPr>
            <w:tcW w:w="1858" w:type="dxa"/>
            <w:tcBorders>
              <w:top w:val="single" w:sz="6" w:space="0" w:color="auto"/>
              <w:bottom w:val="single" w:sz="6" w:space="0" w:color="auto"/>
              <w:right w:val="single" w:sz="6" w:space="0" w:color="auto"/>
            </w:tcBorders>
            <w:shd w:val="clear" w:color="auto" w:fill="F3F3F3"/>
            <w:noWrap/>
            <w:vAlign w:val="center"/>
          </w:tcPr>
          <w:p w14:paraId="6DCC4B2A"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516C8690"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080" w:type="dxa"/>
            <w:tcBorders>
              <w:top w:val="single" w:sz="6" w:space="0" w:color="auto"/>
              <w:left w:val="single" w:sz="6" w:space="0" w:color="auto"/>
              <w:bottom w:val="single" w:sz="6" w:space="0" w:color="auto"/>
              <w:right w:val="single" w:sz="6" w:space="0" w:color="auto"/>
            </w:tcBorders>
            <w:shd w:val="clear" w:color="auto" w:fill="F3F3F3"/>
            <w:vAlign w:val="center"/>
          </w:tcPr>
          <w:p w14:paraId="4B732957" w14:textId="77777777" w:rsidR="00777479" w:rsidRPr="009904D1" w:rsidRDefault="00777479" w:rsidP="00B04F45">
            <w:pPr>
              <w:keepNext/>
              <w:spacing w:before="100" w:beforeAutospacing="1" w:after="100" w:afterAutospacing="1"/>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860" w:type="dxa"/>
            <w:tcBorders>
              <w:top w:val="single" w:sz="6" w:space="0" w:color="auto"/>
              <w:left w:val="single" w:sz="6" w:space="0" w:color="auto"/>
              <w:bottom w:val="single" w:sz="6" w:space="0" w:color="auto"/>
              <w:right w:val="single" w:sz="6" w:space="0" w:color="auto"/>
            </w:tcBorders>
            <w:shd w:val="clear" w:color="auto" w:fill="F3F3F3"/>
            <w:vAlign w:val="center"/>
          </w:tcPr>
          <w:p w14:paraId="1C05BF15" w14:textId="77777777" w:rsidR="00777479" w:rsidRPr="009904D1" w:rsidDel="00B231FF"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Data Element Description</w:t>
            </w:r>
          </w:p>
        </w:tc>
        <w:tc>
          <w:tcPr>
            <w:tcW w:w="4828" w:type="dxa"/>
            <w:tcBorders>
              <w:top w:val="single" w:sz="6" w:space="0" w:color="auto"/>
              <w:left w:val="single" w:sz="6" w:space="0" w:color="auto"/>
              <w:bottom w:val="single" w:sz="6" w:space="0" w:color="auto"/>
            </w:tcBorders>
            <w:shd w:val="clear" w:color="auto" w:fill="F3F3F3"/>
            <w:vAlign w:val="center"/>
          </w:tcPr>
          <w:p w14:paraId="23803F41" w14:textId="77777777" w:rsidR="00777479" w:rsidRPr="009904D1" w:rsidRDefault="00777479" w:rsidP="001D41E6">
            <w:pPr>
              <w:keepNext/>
              <w:spacing w:before="100" w:beforeAutospacing="1" w:after="100" w:afterAutospacing="1"/>
              <w:rPr>
                <w:rFonts w:ascii="Arial Narrow" w:hAnsi="Arial Narrow"/>
                <w:b/>
                <w:color w:val="000000" w:themeColor="text1"/>
                <w:sz w:val="21"/>
                <w:szCs w:val="21"/>
              </w:rPr>
            </w:pPr>
            <w:r w:rsidRPr="009904D1">
              <w:rPr>
                <w:rFonts w:ascii="Arial Narrow" w:hAnsi="Arial Narrow"/>
                <w:b/>
                <w:color w:val="000000" w:themeColor="text1"/>
                <w:sz w:val="21"/>
                <w:szCs w:val="21"/>
              </w:rPr>
              <w:t>Additional Notes</w:t>
            </w:r>
          </w:p>
        </w:tc>
      </w:tr>
      <w:tr w:rsidR="00B63473" w:rsidRPr="00B47F30" w14:paraId="0713CF78" w14:textId="77777777" w:rsidTr="00B04F45">
        <w:trPr>
          <w:jc w:val="center"/>
        </w:trPr>
        <w:tc>
          <w:tcPr>
            <w:tcW w:w="1858" w:type="dxa"/>
            <w:tcBorders>
              <w:top w:val="single" w:sz="6" w:space="0" w:color="auto"/>
            </w:tcBorders>
            <w:noWrap/>
          </w:tcPr>
          <w:p w14:paraId="58960C7B"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saml:Assertion</w:t>
            </w:r>
            <w:proofErr w:type="spellEnd"/>
            <w:proofErr w:type="gramEnd"/>
          </w:p>
        </w:tc>
        <w:tc>
          <w:tcPr>
            <w:tcW w:w="810" w:type="dxa"/>
            <w:tcBorders>
              <w:top w:val="single" w:sz="6" w:space="0" w:color="auto"/>
            </w:tcBorders>
          </w:tcPr>
          <w:p w14:paraId="0F69A8A6" w14:textId="77777777" w:rsidR="00777479" w:rsidRPr="00B47F30" w:rsidRDefault="0023296A" w:rsidP="00371780">
            <w:pPr>
              <w:pStyle w:val="TableContent"/>
              <w:rPr>
                <w:sz w:val="18"/>
                <w:szCs w:val="18"/>
              </w:rPr>
            </w:pPr>
            <w:r w:rsidRPr="00B47F30">
              <w:rPr>
                <w:sz w:val="18"/>
                <w:szCs w:val="18"/>
              </w:rPr>
              <w:t>R</w:t>
            </w:r>
          </w:p>
        </w:tc>
        <w:tc>
          <w:tcPr>
            <w:tcW w:w="1080" w:type="dxa"/>
            <w:tcBorders>
              <w:top w:val="single" w:sz="6" w:space="0" w:color="auto"/>
            </w:tcBorders>
          </w:tcPr>
          <w:p w14:paraId="6377933D"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Borders>
              <w:top w:val="single" w:sz="6" w:space="0" w:color="auto"/>
            </w:tcBorders>
          </w:tcPr>
          <w:p w14:paraId="7D586811" w14:textId="77777777" w:rsidR="00777479" w:rsidRPr="00B47F30" w:rsidRDefault="00777479" w:rsidP="00371780">
            <w:pPr>
              <w:pStyle w:val="TableContent"/>
              <w:jc w:val="left"/>
              <w:rPr>
                <w:sz w:val="18"/>
                <w:szCs w:val="18"/>
              </w:rPr>
            </w:pPr>
            <w:r w:rsidRPr="00A13978">
              <w:rPr>
                <w:sz w:val="18"/>
                <w:szCs w:val="18"/>
              </w:rPr>
              <w:t xml:space="preserve">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sz w:val="18"/>
              </w:rPr>
              <w:t>Table 4</w:t>
            </w:r>
            <w:r w:rsidR="008C7430" w:rsidRPr="008C7430">
              <w:rPr>
                <w:sz w:val="18"/>
              </w:rPr>
              <w:noBreakHyphen/>
              <w:t>2. Delegation of Rights Assertion</w:t>
            </w:r>
            <w:r w:rsidR="00147B50">
              <w:fldChar w:fldCharType="end"/>
            </w:r>
            <w:r w:rsidRPr="00B47F30">
              <w:rPr>
                <w:sz w:val="18"/>
                <w:szCs w:val="18"/>
              </w:rPr>
              <w:t>.</w:t>
            </w:r>
          </w:p>
        </w:tc>
        <w:tc>
          <w:tcPr>
            <w:tcW w:w="4828" w:type="dxa"/>
            <w:tcBorders>
              <w:top w:val="single" w:sz="6" w:space="0" w:color="auto"/>
            </w:tcBorders>
          </w:tcPr>
          <w:p w14:paraId="439D5D5F" w14:textId="77777777" w:rsidR="00777479" w:rsidRPr="00B47F30" w:rsidRDefault="00777479" w:rsidP="00371780">
            <w:pPr>
              <w:pStyle w:val="TableContent"/>
              <w:jc w:val="left"/>
              <w:rPr>
                <w:sz w:val="18"/>
                <w:szCs w:val="18"/>
              </w:rPr>
            </w:pPr>
          </w:p>
        </w:tc>
      </w:tr>
      <w:tr w:rsidR="00B63473" w:rsidRPr="00B47F30" w14:paraId="56CFD770" w14:textId="77777777" w:rsidTr="00B04F45">
        <w:trPr>
          <w:jc w:val="center"/>
        </w:trPr>
        <w:tc>
          <w:tcPr>
            <w:tcW w:w="1858" w:type="dxa"/>
            <w:noWrap/>
          </w:tcPr>
          <w:p w14:paraId="1E0AECC9"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242AABB8" w14:textId="77777777" w:rsidR="00777479" w:rsidRPr="00B47F30" w:rsidRDefault="0023296A" w:rsidP="00371780">
            <w:pPr>
              <w:pStyle w:val="TableContent"/>
              <w:rPr>
                <w:sz w:val="18"/>
                <w:szCs w:val="18"/>
              </w:rPr>
            </w:pPr>
            <w:r w:rsidRPr="00B47F30">
              <w:rPr>
                <w:sz w:val="18"/>
                <w:szCs w:val="18"/>
              </w:rPr>
              <w:t>R</w:t>
            </w:r>
          </w:p>
        </w:tc>
        <w:tc>
          <w:tcPr>
            <w:tcW w:w="1080" w:type="dxa"/>
          </w:tcPr>
          <w:p w14:paraId="140A7D6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717882F2" w14:textId="77777777" w:rsidR="00777479" w:rsidRPr="00B47F30" w:rsidRDefault="00777479" w:rsidP="00F17406">
            <w:pPr>
              <w:pStyle w:val="TableContent"/>
              <w:jc w:val="left"/>
              <w:rPr>
                <w:sz w:val="18"/>
                <w:szCs w:val="18"/>
              </w:rPr>
            </w:pPr>
            <w:r w:rsidRPr="00B47F30">
              <w:rPr>
                <w:sz w:val="18"/>
                <w:szCs w:val="18"/>
              </w:rPr>
              <w:t xml:space="preserve">Digital Signature artifacts encrypted by signer’s private key for Delegation of Rights Assertion as described in </w:t>
            </w:r>
            <w:r w:rsidR="00147B50">
              <w:fldChar w:fldCharType="begin"/>
            </w:r>
            <w:r w:rsidR="00147B50">
              <w:instrText xml:space="preserve"> REF _Ref363947424 \h  \* MERGEFORMAT </w:instrText>
            </w:r>
            <w:r w:rsidR="00147B50">
              <w:fldChar w:fldCharType="separate"/>
            </w:r>
            <w:r w:rsidR="008C7430" w:rsidRPr="008C7430">
              <w:rPr>
                <w:rFonts w:cs="Lucida Sans Unicode"/>
                <w:sz w:val="18"/>
                <w:szCs w:val="18"/>
              </w:rPr>
              <w:t xml:space="preserve">Table </w:t>
            </w:r>
            <w:r w:rsidR="008C7430" w:rsidRPr="008C7430">
              <w:rPr>
                <w:rFonts w:cs="Lucida Sans Unicode"/>
                <w:noProof/>
                <w:sz w:val="18"/>
                <w:szCs w:val="18"/>
              </w:rPr>
              <w:t>4</w:t>
            </w:r>
            <w:r w:rsidR="008C7430" w:rsidRPr="008C7430">
              <w:rPr>
                <w:rFonts w:cs="Lucida Sans Unicode"/>
                <w:noProof/>
                <w:sz w:val="18"/>
                <w:szCs w:val="18"/>
              </w:rPr>
              <w:noBreakHyphen/>
              <w:t>2.</w:t>
            </w:r>
            <w:r w:rsidR="008C7430" w:rsidRPr="008C7430">
              <w:rPr>
                <w:rFonts w:cs="Lucida Sans Unicode"/>
                <w:sz w:val="18"/>
                <w:szCs w:val="18"/>
              </w:rPr>
              <w:t xml:space="preserve"> Delegation of Rights Assertion</w:t>
            </w:r>
            <w:r w:rsidR="00147B50">
              <w:fldChar w:fldCharType="end"/>
            </w:r>
            <w:r w:rsidRPr="00B47F30">
              <w:rPr>
                <w:sz w:val="18"/>
                <w:szCs w:val="18"/>
              </w:rPr>
              <w:t>.</w:t>
            </w:r>
          </w:p>
        </w:tc>
        <w:tc>
          <w:tcPr>
            <w:tcW w:w="4828" w:type="dxa"/>
          </w:tcPr>
          <w:p w14:paraId="37446B29" w14:textId="77777777" w:rsidR="00777479" w:rsidRPr="00A13978" w:rsidRDefault="00777479" w:rsidP="00371780">
            <w:pPr>
              <w:pStyle w:val="TableContent"/>
              <w:jc w:val="left"/>
              <w:rPr>
                <w:sz w:val="18"/>
                <w:szCs w:val="18"/>
              </w:rPr>
            </w:pPr>
            <w:r w:rsidRPr="00B47F30">
              <w:rPr>
                <w:sz w:val="18"/>
                <w:szCs w:val="18"/>
              </w:rPr>
              <w:t xml:space="preserve">Includes XAdES-X-L elements. This element is contained within the </w:t>
            </w:r>
            <w:proofErr w:type="spellStart"/>
            <w:proofErr w:type="gramStart"/>
            <w:r w:rsidRPr="00B47F30">
              <w:rPr>
                <w:rFonts w:ascii="Courier New" w:hAnsi="Courier New" w:cs="Courier New"/>
                <w:sz w:val="18"/>
                <w:szCs w:val="18"/>
              </w:rPr>
              <w:t>saml:Assertion</w:t>
            </w:r>
            <w:proofErr w:type="spellEnd"/>
            <w:proofErr w:type="gramEnd"/>
            <w:r w:rsidRPr="00A13978">
              <w:rPr>
                <w:sz w:val="18"/>
                <w:szCs w:val="18"/>
              </w:rPr>
              <w:t xml:space="preserve"> element.</w:t>
            </w:r>
          </w:p>
        </w:tc>
      </w:tr>
      <w:tr w:rsidR="00B63473" w:rsidRPr="00B47F30" w14:paraId="2D71B2D6" w14:textId="77777777" w:rsidTr="00B04F45">
        <w:trPr>
          <w:jc w:val="center"/>
        </w:trPr>
        <w:tc>
          <w:tcPr>
            <w:tcW w:w="1858" w:type="dxa"/>
            <w:noWrap/>
          </w:tcPr>
          <w:p w14:paraId="7E88D1D4" w14:textId="77777777" w:rsidR="00777479" w:rsidRPr="00B47F30" w:rsidRDefault="00777479" w:rsidP="00371780">
            <w:pPr>
              <w:pStyle w:val="TableContent"/>
              <w:jc w:val="left"/>
              <w:rPr>
                <w:rFonts w:ascii="Courier New" w:hAnsi="Courier New" w:cs="Courier New"/>
                <w:sz w:val="18"/>
                <w:szCs w:val="18"/>
              </w:rPr>
            </w:pPr>
            <w:proofErr w:type="spellStart"/>
            <w:proofErr w:type="gramStart"/>
            <w:r w:rsidRPr="00B47F30">
              <w:rPr>
                <w:rFonts w:ascii="Courier New" w:hAnsi="Courier New" w:cs="Courier New"/>
                <w:sz w:val="18"/>
                <w:szCs w:val="18"/>
              </w:rPr>
              <w:t>ds:Signature</w:t>
            </w:r>
            <w:proofErr w:type="spellEnd"/>
            <w:proofErr w:type="gramEnd"/>
          </w:p>
        </w:tc>
        <w:tc>
          <w:tcPr>
            <w:tcW w:w="810" w:type="dxa"/>
          </w:tcPr>
          <w:p w14:paraId="61E6B2AA" w14:textId="77777777" w:rsidR="00777479" w:rsidRPr="00B47F30" w:rsidRDefault="0023296A" w:rsidP="00371780">
            <w:pPr>
              <w:pStyle w:val="TableContent"/>
              <w:rPr>
                <w:sz w:val="18"/>
                <w:szCs w:val="18"/>
              </w:rPr>
            </w:pPr>
            <w:r w:rsidRPr="00B47F30">
              <w:rPr>
                <w:sz w:val="18"/>
                <w:szCs w:val="18"/>
              </w:rPr>
              <w:t>R</w:t>
            </w:r>
          </w:p>
        </w:tc>
        <w:tc>
          <w:tcPr>
            <w:tcW w:w="1080" w:type="dxa"/>
          </w:tcPr>
          <w:p w14:paraId="6A611F50" w14:textId="77777777" w:rsidR="00777479" w:rsidRPr="00A13978" w:rsidRDefault="00777479" w:rsidP="00371780">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p>
        </w:tc>
        <w:tc>
          <w:tcPr>
            <w:tcW w:w="4860" w:type="dxa"/>
          </w:tcPr>
          <w:p w14:paraId="2AFB2E0F" w14:textId="77777777" w:rsidR="00777479" w:rsidRPr="001F7DC4" w:rsidRDefault="00777479" w:rsidP="00C0248F">
            <w:pPr>
              <w:pStyle w:val="TableContent"/>
              <w:jc w:val="left"/>
              <w:rPr>
                <w:sz w:val="18"/>
                <w:szCs w:val="18"/>
              </w:rPr>
            </w:pPr>
            <w:r w:rsidRPr="00B47F30">
              <w:rPr>
                <w:sz w:val="18"/>
                <w:szCs w:val="18"/>
              </w:rPr>
              <w:t xml:space="preserve">Digital Signature artifacts to provide for a validated Delegation of Rights Assertion. </w:t>
            </w:r>
          </w:p>
        </w:tc>
        <w:tc>
          <w:tcPr>
            <w:tcW w:w="4828" w:type="dxa"/>
          </w:tcPr>
          <w:p w14:paraId="0122C1CE" w14:textId="77777777" w:rsidR="00777479" w:rsidRPr="001F7DC4" w:rsidRDefault="00777479" w:rsidP="00C0248F">
            <w:pPr>
              <w:pStyle w:val="TableContent"/>
              <w:jc w:val="left"/>
              <w:rPr>
                <w:sz w:val="18"/>
                <w:szCs w:val="18"/>
              </w:rPr>
            </w:pPr>
            <w:r w:rsidRPr="00B47F30">
              <w:rPr>
                <w:sz w:val="18"/>
                <w:szCs w:val="18"/>
              </w:rPr>
              <w:t xml:space="preserve">Includes XAdES-X-L elements. Reference to the Delegation of Rights Assertion is contained within this </w:t>
            </w:r>
            <w:proofErr w:type="spellStart"/>
            <w:proofErr w:type="gramStart"/>
            <w:r w:rsidRPr="00B47F30">
              <w:rPr>
                <w:rFonts w:ascii="Courier New" w:hAnsi="Courier New" w:cs="Courier New"/>
                <w:sz w:val="18"/>
                <w:szCs w:val="18"/>
              </w:rPr>
              <w:t>ds:Signature</w:t>
            </w:r>
            <w:proofErr w:type="spellEnd"/>
            <w:proofErr w:type="gramEnd"/>
            <w:r w:rsidRPr="00B47F30">
              <w:rPr>
                <w:sz w:val="18"/>
                <w:szCs w:val="18"/>
              </w:rPr>
              <w:t xml:space="preserve"> element.</w:t>
            </w:r>
          </w:p>
        </w:tc>
      </w:tr>
    </w:tbl>
    <w:p w14:paraId="7DE67BA7" w14:textId="77777777" w:rsidR="00252E6C" w:rsidRPr="00241BCB" w:rsidRDefault="00E475BE" w:rsidP="00B04F45">
      <w:pPr>
        <w:pStyle w:val="Heading2"/>
      </w:pPr>
      <w:bookmarkStart w:id="275" w:name="_Ref370824023"/>
      <w:bookmarkStart w:id="276" w:name="_Toc374444787"/>
      <w:bookmarkStart w:id="277" w:name="_Toc252486794"/>
      <w:bookmarkStart w:id="278" w:name="_Toc401906713"/>
      <w:r>
        <w:lastRenderedPageBreak/>
        <w:t>Code Sets</w:t>
      </w:r>
      <w:bookmarkEnd w:id="275"/>
      <w:bookmarkEnd w:id="276"/>
      <w:bookmarkEnd w:id="277"/>
      <w:bookmarkEnd w:id="278"/>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9"/>
        <w:gridCol w:w="799"/>
        <w:gridCol w:w="1153"/>
        <w:gridCol w:w="4068"/>
        <w:gridCol w:w="5402"/>
      </w:tblGrid>
      <w:tr w:rsidR="00241BCB" w:rsidRPr="00B04F45" w14:paraId="66081DE0" w14:textId="77777777" w:rsidTr="003519F0">
        <w:trPr>
          <w:cantSplit/>
          <w:trHeight w:val="374"/>
          <w:tblHeader/>
          <w:jc w:val="center"/>
        </w:trPr>
        <w:tc>
          <w:tcPr>
            <w:tcW w:w="13517" w:type="dxa"/>
            <w:gridSpan w:val="5"/>
            <w:tcBorders>
              <w:bottom w:val="single" w:sz="6" w:space="0" w:color="auto"/>
            </w:tcBorders>
            <w:shd w:val="clear" w:color="auto" w:fill="F3F3F3"/>
            <w:noWrap/>
            <w:vAlign w:val="center"/>
          </w:tcPr>
          <w:p w14:paraId="0E22BF0D" w14:textId="77777777" w:rsidR="00241BCB" w:rsidRPr="00457EC8" w:rsidRDefault="00241BCB" w:rsidP="003519F0">
            <w:pPr>
              <w:spacing w:before="40" w:after="40"/>
              <w:jc w:val="center"/>
              <w:rPr>
                <w:rFonts w:ascii="Arial Narrow" w:hAnsi="Arial Narrow" w:cs="Lucida Sans Unicode"/>
                <w:b/>
              </w:rPr>
            </w:pPr>
            <w:bookmarkStart w:id="279" w:name="_Ref374448022"/>
            <w:bookmarkStart w:id="280" w:name="_Ref370824167"/>
            <w:bookmarkStart w:id="281" w:name="_Toc374444926"/>
            <w:bookmarkStart w:id="282" w:name="_Toc252486816"/>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4</w:t>
            </w:r>
            <w:r w:rsidR="00EC0A89" w:rsidRPr="002C2A02">
              <w:rPr>
                <w:rFonts w:ascii="Arial Narrow" w:hAnsi="Arial Narrow" w:cs="Lucida Sans Unicode"/>
                <w:b/>
              </w:rPr>
              <w:fldChar w:fldCharType="end"/>
            </w:r>
            <w:bookmarkEnd w:id="279"/>
            <w:r w:rsidRPr="002C2A02">
              <w:rPr>
                <w:rFonts w:ascii="Arial Narrow" w:hAnsi="Arial Narrow" w:cs="Lucida Sans Unicode"/>
                <w:b/>
              </w:rPr>
              <w:t>.</w:t>
            </w:r>
            <w:r>
              <w:rPr>
                <w:rFonts w:ascii="Arial Narrow" w:hAnsi="Arial Narrow" w:cs="Lucida Sans Unicode"/>
                <w:b/>
              </w:rPr>
              <w:t xml:space="preserve"> </w:t>
            </w:r>
            <w:r w:rsidRPr="00241BCB">
              <w:rPr>
                <w:rFonts w:ascii="Arial Narrow" w:hAnsi="Arial Narrow" w:cs="Lucida Sans Unicode"/>
                <w:b/>
              </w:rPr>
              <w:t>Code Sets</w:t>
            </w:r>
            <w:bookmarkEnd w:id="280"/>
            <w:bookmarkEnd w:id="281"/>
            <w:bookmarkEnd w:id="282"/>
          </w:p>
        </w:tc>
      </w:tr>
      <w:tr w:rsidR="00363A88" w:rsidRPr="00B04F45" w14:paraId="47F388DB" w14:textId="77777777" w:rsidTr="00B04F45">
        <w:trPr>
          <w:trHeight w:val="360"/>
          <w:jc w:val="center"/>
        </w:trPr>
        <w:tc>
          <w:tcPr>
            <w:tcW w:w="1899" w:type="dxa"/>
            <w:tcBorders>
              <w:top w:val="single" w:sz="6" w:space="0" w:color="auto"/>
              <w:bottom w:val="single" w:sz="6" w:space="0" w:color="auto"/>
              <w:right w:val="single" w:sz="6" w:space="0" w:color="auto"/>
            </w:tcBorders>
            <w:shd w:val="clear" w:color="auto" w:fill="F3F3F3"/>
            <w:noWrap/>
            <w:vAlign w:val="center"/>
          </w:tcPr>
          <w:p w14:paraId="606F1781"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Data Element</w:t>
            </w:r>
          </w:p>
        </w:tc>
        <w:tc>
          <w:tcPr>
            <w:tcW w:w="810" w:type="dxa"/>
            <w:tcBorders>
              <w:top w:val="single" w:sz="6" w:space="0" w:color="auto"/>
              <w:left w:val="single" w:sz="6" w:space="0" w:color="auto"/>
              <w:bottom w:val="single" w:sz="6" w:space="0" w:color="auto"/>
              <w:right w:val="single" w:sz="6" w:space="0" w:color="auto"/>
            </w:tcBorders>
            <w:shd w:val="clear" w:color="auto" w:fill="F3F3F3"/>
            <w:vAlign w:val="center"/>
          </w:tcPr>
          <w:p w14:paraId="20E596BE"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Usage</w:t>
            </w:r>
          </w:p>
        </w:tc>
        <w:tc>
          <w:tcPr>
            <w:tcW w:w="1170" w:type="dxa"/>
            <w:tcBorders>
              <w:top w:val="single" w:sz="6" w:space="0" w:color="auto"/>
              <w:left w:val="single" w:sz="6" w:space="0" w:color="auto"/>
              <w:bottom w:val="single" w:sz="6" w:space="0" w:color="auto"/>
              <w:right w:val="single" w:sz="6" w:space="0" w:color="auto"/>
            </w:tcBorders>
            <w:shd w:val="clear" w:color="auto" w:fill="F3F3F3"/>
            <w:vAlign w:val="center"/>
          </w:tcPr>
          <w:p w14:paraId="22D4B990" w14:textId="77777777" w:rsidR="00777479" w:rsidRPr="00241BCB" w:rsidRDefault="00777479" w:rsidP="00B04F45">
            <w:pPr>
              <w:keepNext/>
              <w:spacing w:before="40" w:after="40"/>
              <w:jc w:val="center"/>
              <w:rPr>
                <w:rFonts w:ascii="Arial Narrow" w:hAnsi="Arial Narrow"/>
                <w:b/>
                <w:color w:val="000000" w:themeColor="text1"/>
                <w:sz w:val="21"/>
                <w:szCs w:val="21"/>
              </w:rPr>
            </w:pPr>
            <w:r>
              <w:rPr>
                <w:rFonts w:ascii="Arial Narrow" w:hAnsi="Arial Narrow"/>
                <w:b/>
                <w:color w:val="000000" w:themeColor="text1"/>
                <w:sz w:val="21"/>
                <w:szCs w:val="21"/>
              </w:rPr>
              <w:t>Cardinality</w:t>
            </w:r>
          </w:p>
        </w:tc>
        <w:tc>
          <w:tcPr>
            <w:tcW w:w="4140" w:type="dxa"/>
            <w:tcBorders>
              <w:top w:val="single" w:sz="6" w:space="0" w:color="auto"/>
              <w:left w:val="single" w:sz="6" w:space="0" w:color="auto"/>
              <w:bottom w:val="single" w:sz="6" w:space="0" w:color="auto"/>
              <w:right w:val="single" w:sz="6" w:space="0" w:color="auto"/>
            </w:tcBorders>
            <w:shd w:val="clear" w:color="auto" w:fill="F3F3F3"/>
            <w:vAlign w:val="center"/>
          </w:tcPr>
          <w:p w14:paraId="55DF882D" w14:textId="77777777" w:rsidR="00777479" w:rsidRPr="00241BCB" w:rsidDel="00B231FF" w:rsidRDefault="00FE4961" w:rsidP="00B04F45">
            <w:pPr>
              <w:keepNext/>
              <w:spacing w:before="40" w:after="40"/>
              <w:rPr>
                <w:rFonts w:ascii="Arial Narrow" w:hAnsi="Arial Narrow"/>
                <w:b/>
                <w:color w:val="000000" w:themeColor="text1"/>
                <w:sz w:val="21"/>
                <w:szCs w:val="21"/>
              </w:rPr>
            </w:pPr>
            <w:r>
              <w:rPr>
                <w:rFonts w:ascii="Arial Narrow" w:hAnsi="Arial Narrow"/>
                <w:b/>
                <w:color w:val="000000" w:themeColor="text1"/>
                <w:sz w:val="21"/>
                <w:szCs w:val="21"/>
              </w:rPr>
              <w:t>Code Set</w:t>
            </w:r>
          </w:p>
        </w:tc>
        <w:tc>
          <w:tcPr>
            <w:tcW w:w="5498" w:type="dxa"/>
            <w:tcBorders>
              <w:top w:val="single" w:sz="6" w:space="0" w:color="auto"/>
              <w:left w:val="single" w:sz="6" w:space="0" w:color="auto"/>
              <w:bottom w:val="single" w:sz="6" w:space="0" w:color="auto"/>
            </w:tcBorders>
            <w:shd w:val="clear" w:color="auto" w:fill="F3F3F3"/>
            <w:vAlign w:val="center"/>
          </w:tcPr>
          <w:p w14:paraId="7B780F65" w14:textId="77777777" w:rsidR="00777479" w:rsidRPr="00241BCB" w:rsidRDefault="00777479" w:rsidP="00B04F45">
            <w:pPr>
              <w:keepNext/>
              <w:spacing w:before="40" w:after="40"/>
              <w:rPr>
                <w:rFonts w:ascii="Arial Narrow" w:hAnsi="Arial Narrow"/>
                <w:b/>
                <w:color w:val="000000" w:themeColor="text1"/>
                <w:sz w:val="21"/>
                <w:szCs w:val="21"/>
              </w:rPr>
            </w:pPr>
            <w:r w:rsidRPr="00241BCB">
              <w:rPr>
                <w:rFonts w:ascii="Arial Narrow" w:hAnsi="Arial Narrow"/>
                <w:b/>
                <w:color w:val="000000" w:themeColor="text1"/>
                <w:sz w:val="21"/>
                <w:szCs w:val="21"/>
              </w:rPr>
              <w:t>Additional Notes</w:t>
            </w:r>
          </w:p>
        </w:tc>
      </w:tr>
      <w:tr w:rsidR="00363A88" w:rsidRPr="00B47F30" w14:paraId="2B3927AB" w14:textId="77777777" w:rsidTr="00B04F45">
        <w:trPr>
          <w:trHeight w:val="20"/>
          <w:jc w:val="center"/>
        </w:trPr>
        <w:tc>
          <w:tcPr>
            <w:tcW w:w="1899" w:type="dxa"/>
            <w:tcBorders>
              <w:top w:val="single" w:sz="6" w:space="0" w:color="auto"/>
            </w:tcBorders>
            <w:noWrap/>
          </w:tcPr>
          <w:p w14:paraId="64D61A70" w14:textId="77777777" w:rsidR="007C1E2B" w:rsidRPr="00B04F45" w:rsidRDefault="007C1E2B" w:rsidP="00C275C8">
            <w:pPr>
              <w:pStyle w:val="TableContent"/>
              <w:jc w:val="left"/>
              <w:rPr>
                <w:sz w:val="18"/>
              </w:rPr>
            </w:pPr>
            <w:r w:rsidRPr="00B04F45">
              <w:rPr>
                <w:sz w:val="18"/>
              </w:rPr>
              <w:t>Role</w:t>
            </w:r>
          </w:p>
        </w:tc>
        <w:tc>
          <w:tcPr>
            <w:tcW w:w="810" w:type="dxa"/>
            <w:tcBorders>
              <w:top w:val="single" w:sz="6" w:space="0" w:color="auto"/>
            </w:tcBorders>
          </w:tcPr>
          <w:p w14:paraId="04C13593" w14:textId="77777777" w:rsidR="007C1E2B" w:rsidRPr="00B04F45" w:rsidRDefault="007C1E2B" w:rsidP="00C275C8">
            <w:pPr>
              <w:pStyle w:val="TableContent"/>
              <w:rPr>
                <w:sz w:val="18"/>
              </w:rPr>
            </w:pPr>
            <w:r w:rsidRPr="00B04F45">
              <w:rPr>
                <w:sz w:val="18"/>
              </w:rPr>
              <w:t>R</w:t>
            </w:r>
          </w:p>
        </w:tc>
        <w:tc>
          <w:tcPr>
            <w:tcW w:w="1170" w:type="dxa"/>
            <w:tcBorders>
              <w:top w:val="single" w:sz="6" w:space="0" w:color="auto"/>
            </w:tcBorders>
          </w:tcPr>
          <w:p w14:paraId="0330F7B0"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Borders>
              <w:top w:val="single" w:sz="6" w:space="0" w:color="auto"/>
            </w:tcBorders>
          </w:tcPr>
          <w:p w14:paraId="089ABFA8" w14:textId="77777777" w:rsidR="007C1E2B" w:rsidRPr="00B04F45" w:rsidRDefault="007C1E2B" w:rsidP="00C275C8">
            <w:pPr>
              <w:pStyle w:val="TableContent"/>
              <w:jc w:val="left"/>
              <w:rPr>
                <w:sz w:val="18"/>
              </w:rPr>
            </w:pPr>
            <w:r w:rsidRPr="00B04F45">
              <w:rPr>
                <w:sz w:val="18"/>
              </w:rPr>
              <w:t>Healthcare Taxonomy</w:t>
            </w:r>
            <w:r w:rsidR="0023296A" w:rsidRPr="00B04F45">
              <w:rPr>
                <w:sz w:val="18"/>
              </w:rPr>
              <w:t xml:space="preserve"> Data Set</w:t>
            </w:r>
          </w:p>
          <w:p w14:paraId="33B743A9" w14:textId="77777777" w:rsidR="00363A88" w:rsidRPr="00B04F45" w:rsidRDefault="00363A88" w:rsidP="00C275C8">
            <w:pPr>
              <w:pStyle w:val="TableContent"/>
              <w:jc w:val="left"/>
              <w:rPr>
                <w:sz w:val="18"/>
              </w:rPr>
            </w:pPr>
            <w:r w:rsidRPr="00B04F45">
              <w:rPr>
                <w:sz w:val="18"/>
              </w:rPr>
              <w:t>OR</w:t>
            </w:r>
          </w:p>
          <w:p w14:paraId="18AB7AA3" w14:textId="77777777" w:rsidR="00363A88" w:rsidRPr="00B04F45" w:rsidRDefault="00363A88" w:rsidP="00C275C8">
            <w:pPr>
              <w:pStyle w:val="TableContent"/>
              <w:jc w:val="left"/>
              <w:rPr>
                <w:sz w:val="18"/>
              </w:rPr>
            </w:pPr>
            <w:r w:rsidRPr="00B04F45">
              <w:rPr>
                <w:sz w:val="18"/>
              </w:rPr>
              <w:t>Personal and Legal Relationship Role Type</w:t>
            </w:r>
          </w:p>
        </w:tc>
        <w:tc>
          <w:tcPr>
            <w:tcW w:w="5498" w:type="dxa"/>
            <w:tcBorders>
              <w:top w:val="single" w:sz="6" w:space="0" w:color="auto"/>
            </w:tcBorders>
          </w:tcPr>
          <w:p w14:paraId="058C780D" w14:textId="77777777" w:rsidR="007C1E2B" w:rsidRPr="00B04F45" w:rsidRDefault="006548A4" w:rsidP="00C275C8">
            <w:pPr>
              <w:pStyle w:val="TableContent"/>
              <w:jc w:val="left"/>
              <w:rPr>
                <w:rStyle w:val="XMLname"/>
                <w:rFonts w:ascii="Arial Narrow" w:hAnsi="Arial Narrow"/>
                <w:color w:val="auto"/>
                <w:sz w:val="18"/>
              </w:rPr>
            </w:pPr>
            <w:r w:rsidRPr="00B04F45">
              <w:rPr>
                <w:rStyle w:val="XMLname"/>
                <w:rFonts w:ascii="Arial Narrow" w:hAnsi="Arial Narrow"/>
                <w:color w:val="auto"/>
                <w:sz w:val="18"/>
              </w:rPr>
              <w:t>Healthcare Provider Taxonomy (HIPAA) 2.16.840.1.114222.4.11.1066</w:t>
            </w:r>
          </w:p>
          <w:p w14:paraId="78E648B9" w14:textId="77777777" w:rsidR="00363A88" w:rsidRPr="00B04F45" w:rsidRDefault="00363A88">
            <w:pPr>
              <w:pStyle w:val="TableContent"/>
              <w:tabs>
                <w:tab w:val="right" w:pos="9000"/>
              </w:tabs>
              <w:ind w:left="360" w:hanging="360"/>
              <w:jc w:val="left"/>
              <w:rPr>
                <w:rStyle w:val="XMLname"/>
                <w:rFonts w:ascii="Arial Narrow" w:hAnsi="Arial Narrow"/>
                <w:color w:val="auto"/>
                <w:sz w:val="18"/>
              </w:rPr>
            </w:pPr>
          </w:p>
          <w:p w14:paraId="3580DA08" w14:textId="77777777" w:rsidR="00363A88" w:rsidRPr="00B04F45" w:rsidRDefault="00363A88" w:rsidP="00C275C8">
            <w:pPr>
              <w:pStyle w:val="TableContent"/>
              <w:jc w:val="left"/>
              <w:rPr>
                <w:color w:val="auto"/>
                <w:sz w:val="18"/>
              </w:rPr>
            </w:pPr>
            <w:r w:rsidRPr="00B04F45">
              <w:rPr>
                <w:color w:val="auto"/>
                <w:sz w:val="18"/>
              </w:rPr>
              <w:t>2.16.840.1.113883.11.20.12.1 – A personal and legal relationship records the role of a person in relation to another person, or a person to himself or herself. This value set is to be used when recording relationships based on personal or family ties or through legal assignment of responsibility.</w:t>
            </w:r>
          </w:p>
        </w:tc>
      </w:tr>
      <w:tr w:rsidR="00363A88" w:rsidRPr="00227109" w14:paraId="1FA92954" w14:textId="77777777" w:rsidTr="00B04F45">
        <w:trPr>
          <w:trHeight w:val="20"/>
          <w:jc w:val="center"/>
        </w:trPr>
        <w:tc>
          <w:tcPr>
            <w:tcW w:w="1899" w:type="dxa"/>
            <w:noWrap/>
          </w:tcPr>
          <w:p w14:paraId="4AB39EE4" w14:textId="77777777" w:rsidR="007C1E2B" w:rsidRPr="001F7DC4" w:rsidRDefault="007C1E2B" w:rsidP="00C275C8">
            <w:pPr>
              <w:pStyle w:val="TableContent"/>
              <w:jc w:val="left"/>
              <w:rPr>
                <w:sz w:val="18"/>
                <w:szCs w:val="18"/>
              </w:rPr>
            </w:pPr>
            <w:r w:rsidRPr="00B04F45">
              <w:rPr>
                <w:sz w:val="18"/>
              </w:rPr>
              <w:t>Signature Purpose</w:t>
            </w:r>
          </w:p>
        </w:tc>
        <w:tc>
          <w:tcPr>
            <w:tcW w:w="810" w:type="dxa"/>
          </w:tcPr>
          <w:p w14:paraId="67E36D83" w14:textId="77777777" w:rsidR="007C1E2B" w:rsidRPr="001F7DC4" w:rsidRDefault="007C1E2B" w:rsidP="00C275C8">
            <w:pPr>
              <w:pStyle w:val="TableContent"/>
              <w:rPr>
                <w:sz w:val="18"/>
                <w:szCs w:val="18"/>
              </w:rPr>
            </w:pPr>
            <w:r w:rsidRPr="00B04F45">
              <w:rPr>
                <w:sz w:val="18"/>
              </w:rPr>
              <w:t>R</w:t>
            </w:r>
          </w:p>
        </w:tc>
        <w:tc>
          <w:tcPr>
            <w:tcW w:w="1170" w:type="dxa"/>
          </w:tcPr>
          <w:p w14:paraId="1AED2EE2" w14:textId="77777777" w:rsidR="007C1E2B" w:rsidRPr="001F7DC4" w:rsidRDefault="007C1E2B" w:rsidP="00C275C8">
            <w:pPr>
              <w:pStyle w:val="TableContent"/>
              <w:rPr>
                <w:sz w:val="18"/>
                <w:szCs w:val="18"/>
              </w:rPr>
            </w:pPr>
            <w:r w:rsidRPr="00B04F45">
              <w:rPr>
                <w:sz w:val="18"/>
              </w:rPr>
              <w:t>[</w:t>
            </w:r>
            <w:proofErr w:type="gramStart"/>
            <w:r w:rsidRPr="00B04F45">
              <w:rPr>
                <w:sz w:val="18"/>
              </w:rPr>
              <w:t>1..</w:t>
            </w:r>
            <w:proofErr w:type="gramEnd"/>
            <w:r w:rsidRPr="00B04F45">
              <w:rPr>
                <w:sz w:val="18"/>
              </w:rPr>
              <w:t>1]</w:t>
            </w:r>
          </w:p>
        </w:tc>
        <w:tc>
          <w:tcPr>
            <w:tcW w:w="4140" w:type="dxa"/>
          </w:tcPr>
          <w:p w14:paraId="182C43FC" w14:textId="77777777" w:rsidR="007C1E2B" w:rsidRPr="001F7DC4" w:rsidRDefault="007C1E2B" w:rsidP="00C275C8">
            <w:pPr>
              <w:pStyle w:val="TableContent"/>
              <w:jc w:val="left"/>
              <w:rPr>
                <w:sz w:val="18"/>
                <w:szCs w:val="18"/>
              </w:rPr>
            </w:pPr>
            <w:r w:rsidRPr="00B04F45">
              <w:rPr>
                <w:sz w:val="18"/>
              </w:rPr>
              <w:t>ASTM E 1762-95</w:t>
            </w:r>
          </w:p>
        </w:tc>
        <w:tc>
          <w:tcPr>
            <w:tcW w:w="5498" w:type="dxa"/>
          </w:tcPr>
          <w:p w14:paraId="7538D0A4" w14:textId="77777777" w:rsidR="007C1E2B" w:rsidRPr="00CA6AED" w:rsidRDefault="00363A88" w:rsidP="00B94488">
            <w:pPr>
              <w:pStyle w:val="TableContent"/>
              <w:jc w:val="left"/>
              <w:rPr>
                <w:sz w:val="18"/>
                <w:szCs w:val="18"/>
              </w:rPr>
            </w:pPr>
            <w:r w:rsidRPr="00CA6AED">
              <w:rPr>
                <w:sz w:val="18"/>
              </w:rPr>
              <w:t xml:space="preserve">See </w:t>
            </w:r>
            <w:r w:rsidR="00EC0A89" w:rsidRPr="00CA6AED">
              <w:rPr>
                <w:sz w:val="18"/>
              </w:rPr>
              <w:fldChar w:fldCharType="begin"/>
            </w:r>
            <w:r w:rsidR="00227109" w:rsidRPr="00CA6AED">
              <w:rPr>
                <w:sz w:val="18"/>
              </w:rPr>
              <w:instrText xml:space="preserve"> REF _Ref252371154 \h </w:instrText>
            </w:r>
            <w:r w:rsidR="00EC0A89" w:rsidRPr="00CA6AED">
              <w:rPr>
                <w:sz w:val="18"/>
              </w:rPr>
            </w:r>
            <w:r w:rsidR="00EC0A89" w:rsidRPr="00CA6AED">
              <w:rPr>
                <w:sz w:val="18"/>
              </w:rPr>
              <w:fldChar w:fldCharType="separate"/>
            </w:r>
            <w:r w:rsidR="008C7430">
              <w:t>Appendix E: Signature Purpose</w:t>
            </w:r>
            <w:r w:rsidR="00EC0A89" w:rsidRPr="00CA6AED">
              <w:rPr>
                <w:sz w:val="18"/>
              </w:rPr>
              <w:fldChar w:fldCharType="end"/>
            </w:r>
          </w:p>
        </w:tc>
      </w:tr>
      <w:tr w:rsidR="00363A88" w:rsidRPr="00B47F30" w14:paraId="03B7D51E" w14:textId="77777777" w:rsidTr="00B04F45">
        <w:trPr>
          <w:trHeight w:val="20"/>
          <w:jc w:val="center"/>
        </w:trPr>
        <w:tc>
          <w:tcPr>
            <w:tcW w:w="1899" w:type="dxa"/>
            <w:noWrap/>
          </w:tcPr>
          <w:p w14:paraId="37A337D5" w14:textId="77777777" w:rsidR="007C1E2B" w:rsidRPr="00B04F45" w:rsidRDefault="007C1E2B" w:rsidP="00C275C8">
            <w:pPr>
              <w:pStyle w:val="TableContent"/>
              <w:jc w:val="left"/>
              <w:rPr>
                <w:sz w:val="18"/>
              </w:rPr>
            </w:pPr>
            <w:r w:rsidRPr="00B04F45">
              <w:rPr>
                <w:sz w:val="18"/>
              </w:rPr>
              <w:t>Delegation of Rights Assertion Action</w:t>
            </w:r>
          </w:p>
        </w:tc>
        <w:tc>
          <w:tcPr>
            <w:tcW w:w="810" w:type="dxa"/>
          </w:tcPr>
          <w:p w14:paraId="0BA1C8B0" w14:textId="77777777" w:rsidR="007C1E2B" w:rsidRPr="00B04F45" w:rsidRDefault="007C1E2B" w:rsidP="00C275C8">
            <w:pPr>
              <w:pStyle w:val="TableContent"/>
              <w:rPr>
                <w:sz w:val="18"/>
              </w:rPr>
            </w:pPr>
            <w:r w:rsidRPr="00B04F45">
              <w:rPr>
                <w:sz w:val="18"/>
              </w:rPr>
              <w:t>R</w:t>
            </w:r>
          </w:p>
        </w:tc>
        <w:tc>
          <w:tcPr>
            <w:tcW w:w="1170" w:type="dxa"/>
          </w:tcPr>
          <w:p w14:paraId="589CC767" w14:textId="77777777" w:rsidR="007C1E2B" w:rsidRPr="00B04F45" w:rsidRDefault="007C1E2B"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19A8E7E" w14:textId="77777777" w:rsidR="007C1E2B" w:rsidRPr="00B04F45" w:rsidRDefault="007C1E2B" w:rsidP="00C275C8">
            <w:pPr>
              <w:pStyle w:val="TableContent"/>
              <w:jc w:val="left"/>
              <w:rPr>
                <w:sz w:val="18"/>
              </w:rPr>
            </w:pPr>
            <w:r w:rsidRPr="00B04F45">
              <w:rPr>
                <w:sz w:val="18"/>
              </w:rPr>
              <w:t>‘Authorized Signer’</w:t>
            </w:r>
          </w:p>
        </w:tc>
        <w:tc>
          <w:tcPr>
            <w:tcW w:w="5498" w:type="dxa"/>
          </w:tcPr>
          <w:p w14:paraId="7159239B" w14:textId="77777777" w:rsidR="007C1E2B" w:rsidRPr="00B04F45" w:rsidRDefault="007C1E2B">
            <w:pPr>
              <w:pStyle w:val="TableContent"/>
              <w:tabs>
                <w:tab w:val="right" w:pos="9000"/>
              </w:tabs>
              <w:ind w:left="360" w:hanging="360"/>
              <w:jc w:val="left"/>
              <w:rPr>
                <w:sz w:val="18"/>
              </w:rPr>
            </w:pPr>
          </w:p>
        </w:tc>
      </w:tr>
      <w:tr w:rsidR="00363A88" w:rsidRPr="00B47F30" w14:paraId="3A82FA6F" w14:textId="77777777" w:rsidTr="00B04F45">
        <w:trPr>
          <w:trHeight w:val="20"/>
          <w:jc w:val="center"/>
        </w:trPr>
        <w:tc>
          <w:tcPr>
            <w:tcW w:w="1899" w:type="dxa"/>
            <w:noWrap/>
          </w:tcPr>
          <w:p w14:paraId="3E779147" w14:textId="77777777" w:rsidR="00114569" w:rsidRPr="00B04F45" w:rsidRDefault="00114569" w:rsidP="00C275C8">
            <w:pPr>
              <w:pStyle w:val="TableContent"/>
              <w:jc w:val="left"/>
              <w:rPr>
                <w:sz w:val="18"/>
              </w:rPr>
            </w:pPr>
            <w:proofErr w:type="spellStart"/>
            <w:r w:rsidRPr="00B04F45">
              <w:rPr>
                <w:sz w:val="18"/>
              </w:rPr>
              <w:t>dorType</w:t>
            </w:r>
            <w:proofErr w:type="spellEnd"/>
            <w:r w:rsidRPr="00B04F45">
              <w:rPr>
                <w:sz w:val="18"/>
              </w:rPr>
              <w:t xml:space="preserve"> (Delegation of Rights Type)</w:t>
            </w:r>
          </w:p>
        </w:tc>
        <w:tc>
          <w:tcPr>
            <w:tcW w:w="810" w:type="dxa"/>
          </w:tcPr>
          <w:p w14:paraId="0C0D1F2C" w14:textId="77777777" w:rsidR="00114569" w:rsidRPr="00B04F45" w:rsidRDefault="00114569" w:rsidP="00C275C8">
            <w:pPr>
              <w:pStyle w:val="TableContent"/>
              <w:rPr>
                <w:sz w:val="18"/>
              </w:rPr>
            </w:pPr>
            <w:r w:rsidRPr="00B04F45">
              <w:rPr>
                <w:sz w:val="18"/>
              </w:rPr>
              <w:t>R</w:t>
            </w:r>
          </w:p>
        </w:tc>
        <w:tc>
          <w:tcPr>
            <w:tcW w:w="1170" w:type="dxa"/>
          </w:tcPr>
          <w:p w14:paraId="6E718E4F" w14:textId="77777777" w:rsidR="00114569" w:rsidRPr="00B04F45" w:rsidRDefault="00114569" w:rsidP="00C275C8">
            <w:pPr>
              <w:pStyle w:val="TableContent"/>
              <w:rPr>
                <w:sz w:val="18"/>
              </w:rPr>
            </w:pPr>
            <w:r w:rsidRPr="00B04F45">
              <w:rPr>
                <w:sz w:val="18"/>
              </w:rPr>
              <w:t>[</w:t>
            </w:r>
            <w:proofErr w:type="gramStart"/>
            <w:r w:rsidRPr="00B04F45">
              <w:rPr>
                <w:sz w:val="18"/>
              </w:rPr>
              <w:t>1..</w:t>
            </w:r>
            <w:proofErr w:type="gramEnd"/>
            <w:r w:rsidRPr="00B04F45">
              <w:rPr>
                <w:sz w:val="18"/>
              </w:rPr>
              <w:t>1]</w:t>
            </w:r>
          </w:p>
        </w:tc>
        <w:tc>
          <w:tcPr>
            <w:tcW w:w="4140" w:type="dxa"/>
          </w:tcPr>
          <w:p w14:paraId="156D56CD" w14:textId="77777777" w:rsidR="00101573" w:rsidRPr="00B04F45" w:rsidRDefault="00101573" w:rsidP="00101573">
            <w:pPr>
              <w:pStyle w:val="TableContent"/>
              <w:jc w:val="left"/>
              <w:rPr>
                <w:sz w:val="18"/>
              </w:rPr>
            </w:pPr>
            <w:r w:rsidRPr="00B04F45">
              <w:rPr>
                <w:sz w:val="18"/>
              </w:rPr>
              <w:t>1.1.0 – PDF of executed</w:t>
            </w:r>
          </w:p>
          <w:p w14:paraId="1EA7B1BE" w14:textId="77777777" w:rsidR="00101573" w:rsidRPr="00B04F45" w:rsidRDefault="00101573" w:rsidP="00101573">
            <w:pPr>
              <w:pStyle w:val="TableContent"/>
              <w:jc w:val="left"/>
              <w:rPr>
                <w:sz w:val="18"/>
              </w:rPr>
            </w:pPr>
            <w:r w:rsidRPr="00B04F45">
              <w:rPr>
                <w:sz w:val="18"/>
              </w:rPr>
              <w:t>1.2.0 – Computable SAML Assertion (no validation)</w:t>
            </w:r>
          </w:p>
          <w:p w14:paraId="225A9380" w14:textId="77777777" w:rsidR="00114569" w:rsidRPr="00B04F45" w:rsidRDefault="00101573" w:rsidP="00C275C8">
            <w:pPr>
              <w:pStyle w:val="TableContent"/>
              <w:jc w:val="left"/>
              <w:rPr>
                <w:sz w:val="18"/>
              </w:rPr>
            </w:pPr>
            <w:r w:rsidRPr="00B04F45">
              <w:rPr>
                <w:sz w:val="18"/>
              </w:rPr>
              <w:t>1.2.1 – Computable SAML Assertion (with system validation)</w:t>
            </w:r>
          </w:p>
        </w:tc>
        <w:tc>
          <w:tcPr>
            <w:tcW w:w="5498" w:type="dxa"/>
          </w:tcPr>
          <w:p w14:paraId="07D9684D" w14:textId="77777777" w:rsidR="00114569" w:rsidRPr="00B04F45" w:rsidRDefault="00114569" w:rsidP="00C275C8">
            <w:pPr>
              <w:pStyle w:val="TableContent"/>
              <w:jc w:val="left"/>
              <w:rPr>
                <w:sz w:val="18"/>
              </w:rPr>
            </w:pPr>
            <w:r w:rsidRPr="00B04F45">
              <w:rPr>
                <w:sz w:val="18"/>
              </w:rPr>
              <w:t>User extensible</w:t>
            </w:r>
          </w:p>
        </w:tc>
      </w:tr>
    </w:tbl>
    <w:p w14:paraId="4DCE5176" w14:textId="77777777" w:rsidR="00363A88" w:rsidRDefault="00363A88">
      <w:pPr>
        <w:spacing w:after="0"/>
        <w:rPr>
          <w:sz w:val="20"/>
          <w:szCs w:val="18"/>
        </w:rPr>
      </w:pPr>
      <w:r>
        <w:rPr>
          <w:sz w:val="20"/>
          <w:szCs w:val="18"/>
        </w:rPr>
        <w:br w:type="page"/>
      </w:r>
    </w:p>
    <w:p w14:paraId="7F17ED3C" w14:textId="77777777" w:rsidR="00832F19" w:rsidRDefault="00832F19" w:rsidP="00B04F45">
      <w:pPr>
        <w:pStyle w:val="Heading2"/>
      </w:pPr>
      <w:bookmarkStart w:id="283" w:name="_Toc374444788"/>
      <w:bookmarkStart w:id="284" w:name="_Toc252486795"/>
      <w:bookmarkStart w:id="285" w:name="_Toc401906714"/>
      <w:r>
        <w:lastRenderedPageBreak/>
        <w:t>Purpose of Signature and Role within a Signed CDA (Example)</w:t>
      </w:r>
      <w:bookmarkEnd w:id="283"/>
      <w:bookmarkEnd w:id="284"/>
      <w:bookmarkEnd w:id="285"/>
    </w:p>
    <w:p w14:paraId="53F5210A" w14:textId="77777777" w:rsidR="00F17406" w:rsidRDefault="00EC0A89" w:rsidP="005F6678">
      <w:r>
        <w:fldChar w:fldCharType="begin"/>
      </w:r>
      <w:r w:rsidR="00F17406">
        <w:instrText xml:space="preserve"> REF _Ref252473331 \h </w:instrText>
      </w:r>
      <w:r>
        <w:fldChar w:fldCharType="separate"/>
      </w:r>
      <w:r w:rsidR="008C7430">
        <w:t xml:space="preserve">Figure </w:t>
      </w:r>
      <w:r w:rsidR="008C7430">
        <w:rPr>
          <w:noProof/>
        </w:rPr>
        <w:t>4</w:t>
      </w:r>
      <w:r w:rsidR="008C7430">
        <w:noBreakHyphen/>
      </w:r>
      <w:r w:rsidR="008C7430">
        <w:rPr>
          <w:noProof/>
        </w:rPr>
        <w:t>1</w:t>
      </w:r>
      <w:r>
        <w:fldChar w:fldCharType="end"/>
      </w:r>
      <w:r w:rsidR="009F65F7">
        <w:t xml:space="preserve"> shows the CDA</w:t>
      </w:r>
      <w:r w:rsidR="00F17406">
        <w:t xml:space="preserve"> containing </w:t>
      </w:r>
      <w:r w:rsidR="009F65F7">
        <w:t xml:space="preserve">a </w:t>
      </w:r>
      <w:r w:rsidR="00F17406">
        <w:t xml:space="preserve">header and </w:t>
      </w:r>
      <w:r w:rsidR="009F65F7">
        <w:t xml:space="preserve">a </w:t>
      </w:r>
      <w:r w:rsidR="00F17406">
        <w:t xml:space="preserve">body, </w:t>
      </w:r>
      <w:r w:rsidR="009F65F7">
        <w:t>with</w:t>
      </w:r>
      <w:r w:rsidR="00F17406">
        <w:t xml:space="preserve"> the key header elements on the right including participation types, some of which are optional but are included for illustrative purposes.</w:t>
      </w:r>
    </w:p>
    <w:p w14:paraId="7E015B6A" w14:textId="77777777" w:rsidR="008151ED" w:rsidRPr="00F17406" w:rsidRDefault="008151ED" w:rsidP="005F6678"/>
    <w:p w14:paraId="151CE919" w14:textId="77777777" w:rsidR="002846C7" w:rsidRDefault="004A23F8" w:rsidP="00836579">
      <w:pPr>
        <w:jc w:val="center"/>
      </w:pPr>
      <w:r>
        <w:rPr>
          <w:noProof/>
          <w:lang w:eastAsia="en-US"/>
        </w:rPr>
        <w:drawing>
          <wp:inline distT="0" distB="0" distL="0" distR="0" wp14:anchorId="527EE0F2" wp14:editId="68888731">
            <wp:extent cx="5552619" cy="3802451"/>
            <wp:effectExtent l="25400" t="25400" r="35560" b="33020"/>
            <wp:docPr id="21" name="Picture 21" descr="C:\Users\zmay\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may\Desktop\1.png"/>
                    <pic:cNvPicPr>
                      <a:picLocks noChangeAspect="1" noChangeArrowheads="1"/>
                    </pic:cNvPicPr>
                  </pic:nvPicPr>
                  <pic:blipFill rotWithShape="1">
                    <a:blip r:embed="rId53">
                      <a:extLst>
                        <a:ext uri="{28A0092B-C50C-407E-A947-70E740481C1C}">
                          <a14:useLocalDpi xmlns:a14="http://schemas.microsoft.com/office/drawing/2010/main" val="0"/>
                        </a:ext>
                      </a:extLst>
                    </a:blip>
                    <a:srcRect t="2250" b="6490"/>
                    <a:stretch/>
                  </pic:blipFill>
                  <pic:spPr bwMode="auto">
                    <a:xfrm>
                      <a:off x="0" y="0"/>
                      <a:ext cx="5552619" cy="3802451"/>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12713AA" w14:textId="77777777" w:rsidR="004A23F8" w:rsidRDefault="002846C7" w:rsidP="003519F0">
      <w:pPr>
        <w:pStyle w:val="Caption"/>
        <w:keepNext w:val="0"/>
      </w:pPr>
      <w:bookmarkStart w:id="286" w:name="_Ref252473331"/>
      <w:bookmarkStart w:id="287" w:name="_Toc252372730"/>
      <w:bookmarkStart w:id="288" w:name="_Toc374444967"/>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286"/>
      <w:r w:rsidR="00453A3D">
        <w:t>.</w:t>
      </w:r>
      <w:r>
        <w:t xml:space="preserve"> Header </w:t>
      </w:r>
      <w:r w:rsidR="009356C4">
        <w:t>Detail</w:t>
      </w:r>
      <w:bookmarkEnd w:id="287"/>
      <w:bookmarkEnd w:id="288"/>
    </w:p>
    <w:p w14:paraId="232A2159" w14:textId="77777777" w:rsidR="00F17406" w:rsidRDefault="00EC0A89" w:rsidP="003519F0">
      <w:pPr>
        <w:keepNext/>
        <w:rPr>
          <w:lang w:eastAsia="en-US"/>
        </w:rPr>
      </w:pPr>
      <w:r>
        <w:rPr>
          <w:lang w:eastAsia="en-US"/>
        </w:rPr>
        <w:lastRenderedPageBreak/>
        <w:fldChar w:fldCharType="begin"/>
      </w:r>
      <w:r w:rsidR="00F17406">
        <w:rPr>
          <w:lang w:eastAsia="en-US"/>
        </w:rPr>
        <w:instrText xml:space="preserve"> REF _Ref252473368 \h </w:instrText>
      </w:r>
      <w:r>
        <w:rPr>
          <w:lang w:eastAsia="en-US"/>
        </w:rPr>
      </w:r>
      <w:r>
        <w:rPr>
          <w:lang w:eastAsia="en-US"/>
        </w:rPr>
        <w:fldChar w:fldCharType="separate"/>
      </w:r>
      <w:r w:rsidR="008C7430">
        <w:t xml:space="preserve">Figure </w:t>
      </w:r>
      <w:r w:rsidR="008C7430">
        <w:rPr>
          <w:noProof/>
        </w:rPr>
        <w:t>4</w:t>
      </w:r>
      <w:r w:rsidR="008C7430">
        <w:noBreakHyphen/>
      </w:r>
      <w:r w:rsidR="008C7430">
        <w:rPr>
          <w:noProof/>
        </w:rPr>
        <w:t>2</w:t>
      </w:r>
      <w:r>
        <w:rPr>
          <w:lang w:eastAsia="en-US"/>
        </w:rPr>
        <w:fldChar w:fldCharType="end"/>
      </w:r>
      <w:r w:rsidR="00F17406">
        <w:rPr>
          <w:lang w:eastAsia="en-US"/>
        </w:rPr>
        <w:t xml:space="preserve"> shows the header elements, and on the right the </w:t>
      </w:r>
      <w:r w:rsidR="00F17406" w:rsidRPr="008B1D6D">
        <w:rPr>
          <w:rFonts w:ascii="Courier New" w:hAnsi="Courier New" w:cs="Courier New"/>
          <w:lang w:eastAsia="en-US"/>
        </w:rPr>
        <w:t>authenticator</w:t>
      </w:r>
      <w:r w:rsidR="00F17406" w:rsidRPr="005B4D40">
        <w:t xml:space="preserve"> </w:t>
      </w:r>
      <w:r w:rsidR="00F17406">
        <w:rPr>
          <w:lang w:eastAsia="en-US"/>
        </w:rPr>
        <w:t xml:space="preserve">element which contains four important top-level tags under it. </w:t>
      </w:r>
    </w:p>
    <w:p w14:paraId="484DA5C5" w14:textId="77777777" w:rsidR="002846C7" w:rsidRDefault="004A23F8" w:rsidP="00B04F45">
      <w:pPr>
        <w:jc w:val="center"/>
        <w:rPr>
          <w:del w:id="289" w:author="SDWG" w:date="2025-06-17T09:12:00Z" w16du:dateUtc="2025-06-17T13:12:00Z"/>
        </w:rPr>
      </w:pPr>
      <w:del w:id="290" w:author="SDWG" w:date="2025-06-17T09:12:00Z" w16du:dateUtc="2025-06-17T13:12:00Z">
        <w:r>
          <w:rPr>
            <w:noProof/>
            <w:lang w:eastAsia="en-US"/>
          </w:rPr>
          <w:drawing>
            <wp:inline distT="0" distB="0" distL="0" distR="0" wp14:anchorId="65DD5DBE" wp14:editId="7862206E">
              <wp:extent cx="5942981" cy="3269783"/>
              <wp:effectExtent l="25400" t="25400" r="26035" b="32385"/>
              <wp:docPr id="1363032441" name="Picture 1363032441"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4">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inline>
          </w:drawing>
        </w:r>
      </w:del>
    </w:p>
    <w:p w14:paraId="224E1CD7" w14:textId="77777777" w:rsidR="002846C7" w:rsidRDefault="004A23F8" w:rsidP="00B04F45">
      <w:pPr>
        <w:jc w:val="center"/>
        <w:rPr>
          <w:ins w:id="291" w:author="SDWG" w:date="2025-06-17T09:12:00Z" w16du:dateUtc="2025-06-17T13:12:00Z"/>
        </w:rPr>
      </w:pPr>
      <w:ins w:id="292" w:author="SDWG" w:date="2025-06-17T09:12:00Z" w16du:dateUtc="2025-06-17T13:12:00Z">
        <w:r>
          <w:rPr>
            <w:noProof/>
            <w:lang w:eastAsia="en-US"/>
          </w:rPr>
          <w:lastRenderedPageBreak/>
          <w:drawing>
            <wp:inline distT="0" distB="0" distL="0" distR="0" wp14:anchorId="58B7567D" wp14:editId="0C7DE4A3">
              <wp:extent cx="5942981" cy="3269783"/>
              <wp:effectExtent l="25400" t="25400" r="26035" b="32385"/>
              <wp:docPr id="24" name="Picture 24" descr="C:\Users\zmay\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zmay\Desktop\2.png"/>
                      <pic:cNvPicPr>
                        <a:picLocks noChangeAspect="1" noChangeArrowheads="1"/>
                      </pic:cNvPicPr>
                    </pic:nvPicPr>
                    <pic:blipFill rotWithShape="1">
                      <a:blip r:embed="rId54">
                        <a:extLst>
                          <a:ext uri="{28A0092B-C50C-407E-A947-70E740481C1C}">
                            <a14:useLocalDpi xmlns:a14="http://schemas.microsoft.com/office/drawing/2010/main" val="0"/>
                          </a:ext>
                        </a:extLst>
                      </a:blip>
                      <a:srcRect t="18022" b="8619"/>
                      <a:stretch/>
                    </pic:blipFill>
                    <pic:spPr bwMode="auto">
                      <a:xfrm>
                        <a:off x="0" y="0"/>
                        <a:ext cx="5942981" cy="3269783"/>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ins>
    </w:p>
    <w:p w14:paraId="29B51EDA" w14:textId="77777777" w:rsidR="002846C7" w:rsidRDefault="002846C7" w:rsidP="003519F0">
      <w:pPr>
        <w:pStyle w:val="Caption"/>
        <w:keepNext w:val="0"/>
      </w:pPr>
      <w:bookmarkStart w:id="293" w:name="_Ref252473368"/>
      <w:bookmarkStart w:id="294" w:name="_Toc252372731"/>
      <w:bookmarkStart w:id="295" w:name="_Toc374444968"/>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2</w:t>
      </w:r>
      <w:r w:rsidR="008C7430">
        <w:rPr>
          <w:noProof/>
        </w:rPr>
        <w:fldChar w:fldCharType="end"/>
      </w:r>
      <w:bookmarkEnd w:id="293"/>
      <w:r w:rsidR="00453A3D">
        <w:t>.</w:t>
      </w:r>
      <w:r>
        <w:t xml:space="preserve"> authenticator </w:t>
      </w:r>
      <w:r w:rsidR="009356C4">
        <w:t>Detail</w:t>
      </w:r>
      <w:bookmarkEnd w:id="294"/>
      <w:bookmarkEnd w:id="295"/>
    </w:p>
    <w:p w14:paraId="246D5442" w14:textId="77777777" w:rsidR="000E6826" w:rsidRDefault="000E6826" w:rsidP="008B1D6D">
      <w:pPr>
        <w:rPr>
          <w:lang w:eastAsia="en-US"/>
        </w:rPr>
      </w:pPr>
    </w:p>
    <w:p w14:paraId="11463142" w14:textId="77777777" w:rsidR="000E6826" w:rsidRDefault="000E6826" w:rsidP="00B04F45">
      <w:pPr>
        <w:keepNext/>
      </w:pPr>
      <w:r>
        <w:rPr>
          <w:lang w:eastAsia="en-US"/>
        </w:rPr>
        <w:lastRenderedPageBreak/>
        <w:t>The</w:t>
      </w:r>
      <w:r w:rsidRPr="002846C7">
        <w:t xml:space="preserve"> </w:t>
      </w:r>
      <w:proofErr w:type="spellStart"/>
      <w:proofErr w:type="gramStart"/>
      <w:r w:rsidRPr="008B1D6D">
        <w:rPr>
          <w:rFonts w:ascii="Courier New" w:hAnsi="Courier New" w:cs="Courier New"/>
        </w:rPr>
        <w:t>sdtc:signatureText</w:t>
      </w:r>
      <w:proofErr w:type="spellEnd"/>
      <w:proofErr w:type="gramEnd"/>
      <w:r w:rsidRPr="002846C7">
        <w:t xml:space="preserve"> tag contains the </w:t>
      </w:r>
      <w:proofErr w:type="spellStart"/>
      <w:proofErr w:type="gramStart"/>
      <w:r w:rsidRPr="008B1D6D">
        <w:rPr>
          <w:rFonts w:ascii="Courier New" w:hAnsi="Courier New" w:cs="Courier New"/>
        </w:rPr>
        <w:t>ds:Signature</w:t>
      </w:r>
      <w:proofErr w:type="spellEnd"/>
      <w:proofErr w:type="gramEnd"/>
      <w:r w:rsidRPr="002846C7">
        <w:t xml:space="preserve"> tag, which</w:t>
      </w:r>
      <w:r>
        <w:t xml:space="preserve"> further</w:t>
      </w:r>
      <w:r w:rsidRPr="002846C7">
        <w:t xml:space="preserve"> contains the </w:t>
      </w:r>
      <w:proofErr w:type="spellStart"/>
      <w:proofErr w:type="gramStart"/>
      <w:r w:rsidRPr="008B1D6D">
        <w:rPr>
          <w:rFonts w:ascii="Courier New" w:hAnsi="Courier New" w:cs="Courier New"/>
        </w:rPr>
        <w:t>ds:Object</w:t>
      </w:r>
      <w:proofErr w:type="spellEnd"/>
      <w:proofErr w:type="gramEnd"/>
      <w:r w:rsidRPr="002846C7">
        <w:t xml:space="preserve"> tag. The </w:t>
      </w:r>
      <w:proofErr w:type="spellStart"/>
      <w:proofErr w:type="gramStart"/>
      <w:r w:rsidRPr="008B1D6D">
        <w:rPr>
          <w:rFonts w:ascii="Courier New" w:hAnsi="Courier New" w:cs="Courier New"/>
        </w:rPr>
        <w:t>ds:Object</w:t>
      </w:r>
      <w:proofErr w:type="spellEnd"/>
      <w:proofErr w:type="gramEnd"/>
      <w:r w:rsidRPr="002846C7">
        <w:t xml:space="preserve"> tag contains the XAdES elements. Further nested under the </w:t>
      </w:r>
      <w:proofErr w:type="spellStart"/>
      <w:proofErr w:type="gramStart"/>
      <w:r w:rsidRPr="008B1D6D">
        <w:rPr>
          <w:rFonts w:ascii="Courier New" w:hAnsi="Courier New" w:cs="Courier New"/>
        </w:rPr>
        <w:t>ds:Object</w:t>
      </w:r>
      <w:proofErr w:type="spellEnd"/>
      <w:proofErr w:type="gramEnd"/>
      <w:r w:rsidRPr="002846C7">
        <w:t xml:space="preserve"> tag is </w:t>
      </w:r>
      <w:proofErr w:type="spellStart"/>
      <w:r w:rsidRPr="008B1D6D">
        <w:rPr>
          <w:rFonts w:ascii="Courier New" w:hAnsi="Courier New" w:cs="Courier New"/>
        </w:rPr>
        <w:t>QualifyingProperties</w:t>
      </w:r>
      <w:proofErr w:type="spellEnd"/>
      <w:r w:rsidRPr="002846C7">
        <w:t xml:space="preserve"> tag, which contains both </w:t>
      </w:r>
      <w:proofErr w:type="spellStart"/>
      <w:r w:rsidRPr="008B1D6D">
        <w:rPr>
          <w:rFonts w:ascii="Courier New" w:hAnsi="Courier New" w:cs="Courier New"/>
        </w:rPr>
        <w:t>SignedProperties</w:t>
      </w:r>
      <w:proofErr w:type="spellEnd"/>
      <w:r w:rsidRPr="002846C7">
        <w:t xml:space="preserve"> and </w:t>
      </w:r>
      <w:proofErr w:type="spellStart"/>
      <w:r w:rsidRPr="008B1D6D">
        <w:rPr>
          <w:rFonts w:ascii="Courier New" w:hAnsi="Courier New" w:cs="Courier New"/>
        </w:rPr>
        <w:t>UnsignedProperties</w:t>
      </w:r>
      <w:proofErr w:type="spellEnd"/>
      <w:r w:rsidRPr="002846C7">
        <w:t>.</w:t>
      </w:r>
    </w:p>
    <w:p w14:paraId="4CDC7D2E" w14:textId="77777777" w:rsidR="002846C7" w:rsidRDefault="002846C7" w:rsidP="008B1D6D">
      <w:pPr>
        <w:keepNext/>
        <w:jc w:val="center"/>
      </w:pPr>
      <w:r>
        <w:rPr>
          <w:noProof/>
          <w:lang w:eastAsia="en-US"/>
        </w:rPr>
        <w:drawing>
          <wp:inline distT="0" distB="0" distL="0" distR="0" wp14:anchorId="54B8F1EB" wp14:editId="5625A0C2">
            <wp:extent cx="6629556" cy="2889167"/>
            <wp:effectExtent l="25400" t="25400" r="25400" b="32385"/>
            <wp:docPr id="25" name="Picture 25" descr="C:\Users\zma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zmay\Desktop\3.png"/>
                    <pic:cNvPicPr>
                      <a:picLocks noChangeAspect="1" noChangeArrowheads="1"/>
                    </pic:cNvPicPr>
                  </pic:nvPicPr>
                  <pic:blipFill rotWithShape="1">
                    <a:blip r:embed="rId55">
                      <a:extLst>
                        <a:ext uri="{28A0092B-C50C-407E-A947-70E740481C1C}">
                          <a14:useLocalDpi xmlns:a14="http://schemas.microsoft.com/office/drawing/2010/main" val="0"/>
                        </a:ext>
                      </a:extLst>
                    </a:blip>
                    <a:srcRect t="24231" b="17692"/>
                    <a:stretch/>
                  </pic:blipFill>
                  <pic:spPr bwMode="auto">
                    <a:xfrm>
                      <a:off x="0" y="0"/>
                      <a:ext cx="6630972" cy="2889784"/>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41BB1D23" w14:textId="77777777" w:rsidR="002846C7" w:rsidRDefault="002846C7" w:rsidP="008C4C45">
      <w:pPr>
        <w:pStyle w:val="Caption"/>
      </w:pPr>
      <w:bookmarkStart w:id="296" w:name="_Toc252372732"/>
      <w:bookmarkStart w:id="297" w:name="_Toc374444969"/>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3</w:t>
      </w:r>
      <w:r w:rsidR="008C7430">
        <w:rPr>
          <w:noProof/>
        </w:rPr>
        <w:fldChar w:fldCharType="end"/>
      </w:r>
      <w:r w:rsidR="00453A3D">
        <w:t>.</w:t>
      </w:r>
      <w:r>
        <w:t xml:space="preserve"> </w:t>
      </w:r>
      <w:proofErr w:type="gramStart"/>
      <w:r>
        <w:t>sdtc:signatureText</w:t>
      </w:r>
      <w:proofErr w:type="gramEnd"/>
      <w:r>
        <w:t xml:space="preserve"> </w:t>
      </w:r>
      <w:r w:rsidR="009356C4">
        <w:t>Detail</w:t>
      </w:r>
      <w:bookmarkEnd w:id="296"/>
      <w:bookmarkEnd w:id="297"/>
    </w:p>
    <w:p w14:paraId="42598FDF" w14:textId="77777777" w:rsidR="000E6826" w:rsidRDefault="000E6826" w:rsidP="002846C7">
      <w:pPr>
        <w:rPr>
          <w:lang w:eastAsia="en-US"/>
        </w:rPr>
      </w:pPr>
    </w:p>
    <w:p w14:paraId="00F134C8" w14:textId="77777777" w:rsidR="000E6826" w:rsidRDefault="000E6826" w:rsidP="002846C7">
      <w:pPr>
        <w:rPr>
          <w:lang w:eastAsia="en-US"/>
        </w:rPr>
      </w:pPr>
    </w:p>
    <w:p w14:paraId="40829D2B" w14:textId="77777777" w:rsidR="000E6826" w:rsidRDefault="000E6826" w:rsidP="00B04F45">
      <w:pPr>
        <w:keepNext/>
        <w:rPr>
          <w:lang w:eastAsia="en-US"/>
        </w:rPr>
      </w:pPr>
      <w:r w:rsidRPr="002A5AF1">
        <w:rPr>
          <w:lang w:eastAsia="en-US"/>
        </w:rPr>
        <w:t xml:space="preserve">Within </w:t>
      </w:r>
      <w:proofErr w:type="spellStart"/>
      <w:r w:rsidRPr="008B1D6D">
        <w:rPr>
          <w:rFonts w:ascii="Courier New" w:hAnsi="Courier New" w:cs="Courier New"/>
          <w:lang w:eastAsia="en-US"/>
        </w:rPr>
        <w:t>SignedProperties</w:t>
      </w:r>
      <w:proofErr w:type="spellEnd"/>
      <w:r w:rsidRPr="002A5AF1">
        <w:rPr>
          <w:lang w:eastAsia="en-US"/>
        </w:rPr>
        <w:t xml:space="preserve">, there is </w:t>
      </w:r>
      <w:r>
        <w:rPr>
          <w:lang w:eastAsia="en-US"/>
        </w:rPr>
        <w:t xml:space="preserve">the </w:t>
      </w:r>
      <w:proofErr w:type="spellStart"/>
      <w:r w:rsidRPr="008B1D6D">
        <w:rPr>
          <w:rFonts w:ascii="Courier New" w:hAnsi="Courier New" w:cs="Courier New"/>
          <w:lang w:eastAsia="en-US"/>
        </w:rPr>
        <w:t>SignedSignatureProperties</w:t>
      </w:r>
      <w:proofErr w:type="spellEnd"/>
      <w:r w:rsidRPr="002A5AF1">
        <w:rPr>
          <w:lang w:eastAsia="en-US"/>
        </w:rPr>
        <w:t xml:space="preserve"> tag, which conta</w:t>
      </w:r>
      <w:r>
        <w:rPr>
          <w:lang w:eastAsia="en-US"/>
        </w:rPr>
        <w:t xml:space="preserve">ins the </w:t>
      </w:r>
      <w:proofErr w:type="spellStart"/>
      <w:r w:rsidRPr="008B1D6D">
        <w:rPr>
          <w:rFonts w:ascii="Courier New" w:hAnsi="Courier New" w:cs="Courier New"/>
          <w:lang w:eastAsia="en-US"/>
        </w:rPr>
        <w:t>SignerRole</w:t>
      </w:r>
      <w:proofErr w:type="spellEnd"/>
      <w:r>
        <w:rPr>
          <w:lang w:eastAsia="en-US"/>
        </w:rPr>
        <w:t xml:space="preserve"> tag. This tag indicates</w:t>
      </w:r>
      <w:r w:rsidRPr="002A5AF1">
        <w:rPr>
          <w:lang w:eastAsia="en-US"/>
        </w:rPr>
        <w:t xml:space="preserve"> the role of the </w:t>
      </w:r>
      <w:r>
        <w:rPr>
          <w:lang w:eastAsia="en-US"/>
        </w:rPr>
        <w:t>Authorized Signer</w:t>
      </w:r>
      <w:r w:rsidRPr="002A5AF1">
        <w:rPr>
          <w:lang w:eastAsia="en-US"/>
        </w:rPr>
        <w:t xml:space="preserve">. The </w:t>
      </w:r>
      <w:proofErr w:type="spellStart"/>
      <w:r w:rsidRPr="008B1D6D">
        <w:rPr>
          <w:rFonts w:ascii="Courier New" w:hAnsi="Courier New" w:cs="Courier New"/>
          <w:lang w:eastAsia="en-US"/>
        </w:rPr>
        <w:t>SignerRole</w:t>
      </w:r>
      <w:proofErr w:type="spellEnd"/>
      <w:r w:rsidRPr="002A5AF1">
        <w:rPr>
          <w:lang w:eastAsia="en-US"/>
        </w:rPr>
        <w:t xml:space="preserve"> tag can either contain a </w:t>
      </w:r>
      <w:proofErr w:type="spellStart"/>
      <w:r w:rsidRPr="008B1D6D">
        <w:rPr>
          <w:rFonts w:ascii="Courier New" w:hAnsi="Courier New" w:cs="Courier New"/>
          <w:lang w:eastAsia="en-US"/>
        </w:rPr>
        <w:t>ClaimedRoles</w:t>
      </w:r>
      <w:proofErr w:type="spellEnd"/>
      <w:r w:rsidRPr="002A5AF1">
        <w:rPr>
          <w:lang w:eastAsia="en-US"/>
        </w:rPr>
        <w:t xml:space="preserve"> or </w:t>
      </w:r>
      <w:proofErr w:type="spellStart"/>
      <w:r w:rsidRPr="008B1D6D">
        <w:rPr>
          <w:rFonts w:ascii="Courier New" w:hAnsi="Courier New" w:cs="Courier New"/>
          <w:lang w:eastAsia="en-US"/>
        </w:rPr>
        <w:t>CertifiedRoles</w:t>
      </w:r>
      <w:proofErr w:type="spellEnd"/>
      <w:r w:rsidRPr="002A5AF1">
        <w:rPr>
          <w:lang w:eastAsia="en-US"/>
        </w:rPr>
        <w:t xml:space="preserve"> tag. The </w:t>
      </w:r>
      <w:proofErr w:type="spellStart"/>
      <w:r w:rsidRPr="008B1D6D">
        <w:rPr>
          <w:rFonts w:ascii="Courier New" w:hAnsi="Courier New" w:cs="Courier New"/>
          <w:lang w:eastAsia="en-US"/>
        </w:rPr>
        <w:t>ClaimedRoles</w:t>
      </w:r>
      <w:proofErr w:type="spellEnd"/>
      <w:r w:rsidRPr="002A5AF1">
        <w:rPr>
          <w:lang w:eastAsia="en-US"/>
        </w:rPr>
        <w:t xml:space="preserve"> tag contains the </w:t>
      </w:r>
      <w:proofErr w:type="spellStart"/>
      <w:r w:rsidRPr="008B1D6D">
        <w:rPr>
          <w:rFonts w:ascii="Courier New" w:hAnsi="Courier New" w:cs="Courier New"/>
          <w:lang w:eastAsia="en-US"/>
        </w:rPr>
        <w:t>ClaimedRole</w:t>
      </w:r>
      <w:proofErr w:type="spellEnd"/>
      <w:r w:rsidRPr="002A5AF1">
        <w:rPr>
          <w:lang w:eastAsia="en-US"/>
        </w:rPr>
        <w:t xml:space="preserve"> tag, which is used to specify the asserted role of the signer using the Healthcare </w:t>
      </w:r>
      <w:r w:rsidRPr="002A5AF1">
        <w:rPr>
          <w:lang w:eastAsia="en-US"/>
        </w:rPr>
        <w:lastRenderedPageBreak/>
        <w:t xml:space="preserve">Taxonomy Code Set. In this example, the code is set to Trauma Surgery (2086S0127X). Role can also be indicated using </w:t>
      </w:r>
      <w:proofErr w:type="spellStart"/>
      <w:r w:rsidRPr="008B1D6D">
        <w:rPr>
          <w:rFonts w:ascii="Courier New" w:hAnsi="Courier New" w:cs="Courier New"/>
          <w:lang w:eastAsia="en-US"/>
        </w:rPr>
        <w:t>CertifiedRoles</w:t>
      </w:r>
      <w:proofErr w:type="spellEnd"/>
      <w:r w:rsidRPr="002A5AF1">
        <w:rPr>
          <w:lang w:eastAsia="en-US"/>
        </w:rPr>
        <w:t xml:space="preserve">, however the </w:t>
      </w:r>
      <w:proofErr w:type="spellStart"/>
      <w:r w:rsidRPr="008B1D6D">
        <w:rPr>
          <w:rFonts w:ascii="Courier New" w:hAnsi="Courier New" w:cs="Courier New"/>
          <w:lang w:eastAsia="en-US"/>
        </w:rPr>
        <w:t>CertifiedRole</w:t>
      </w:r>
      <w:proofErr w:type="spellEnd"/>
      <w:r w:rsidRPr="002A5AF1">
        <w:rPr>
          <w:lang w:eastAsia="en-US"/>
        </w:rPr>
        <w:t xml:space="preserve"> tag calls for a base64encrypted data type.</w:t>
      </w:r>
    </w:p>
    <w:p w14:paraId="6DD46385" w14:textId="77777777" w:rsidR="002A5AF1" w:rsidRDefault="002A5AF1" w:rsidP="008B1D6D">
      <w:pPr>
        <w:keepNext/>
        <w:jc w:val="center"/>
      </w:pPr>
      <w:r>
        <w:rPr>
          <w:noProof/>
          <w:lang w:eastAsia="en-US"/>
        </w:rPr>
        <w:drawing>
          <wp:inline distT="0" distB="0" distL="0" distR="0" wp14:anchorId="7C950AE3" wp14:editId="7CCFB38D">
            <wp:extent cx="6835089" cy="3698766"/>
            <wp:effectExtent l="25400" t="25400" r="23495" b="35560"/>
            <wp:docPr id="26" name="Picture 26" descr="C:\Users\zmay\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zmay\Desktop\4.png"/>
                    <pic:cNvPicPr>
                      <a:picLocks noChangeAspect="1" noChangeArrowheads="1"/>
                    </pic:cNvPicPr>
                  </pic:nvPicPr>
                  <pic:blipFill rotWithShape="1">
                    <a:blip r:embed="rId56">
                      <a:extLst>
                        <a:ext uri="{28A0092B-C50C-407E-A947-70E740481C1C}">
                          <a14:useLocalDpi xmlns:a14="http://schemas.microsoft.com/office/drawing/2010/main" val="0"/>
                        </a:ext>
                      </a:extLst>
                    </a:blip>
                    <a:srcRect t="19615" b="8269"/>
                    <a:stretch/>
                  </pic:blipFill>
                  <pic:spPr bwMode="auto">
                    <a:xfrm>
                      <a:off x="0" y="0"/>
                      <a:ext cx="6835945" cy="369922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07FAD603" w14:textId="77777777" w:rsidR="002A5AF1" w:rsidRDefault="002A5AF1" w:rsidP="003519F0">
      <w:pPr>
        <w:pStyle w:val="Caption"/>
        <w:keepNext w:val="0"/>
      </w:pPr>
      <w:bookmarkStart w:id="298" w:name="_Toc252372733"/>
      <w:bookmarkStart w:id="299" w:name="_Toc374444970"/>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4</w:t>
      </w:r>
      <w:r w:rsidR="008C7430">
        <w:rPr>
          <w:noProof/>
        </w:rPr>
        <w:fldChar w:fldCharType="end"/>
      </w:r>
      <w:r w:rsidR="00453A3D">
        <w:t>.</w:t>
      </w:r>
      <w:r>
        <w:t xml:space="preserve"> SignerRole </w:t>
      </w:r>
      <w:r w:rsidR="009356C4">
        <w:t>Detail</w:t>
      </w:r>
      <w:bookmarkEnd w:id="298"/>
      <w:bookmarkEnd w:id="299"/>
    </w:p>
    <w:p w14:paraId="3CF0EBC2" w14:textId="77777777" w:rsidR="000E6826" w:rsidRDefault="000E6826" w:rsidP="00B04F45">
      <w:pPr>
        <w:keepNext/>
        <w:rPr>
          <w:lang w:eastAsia="en-US"/>
        </w:rPr>
      </w:pPr>
      <w:r w:rsidRPr="000511A4">
        <w:rPr>
          <w:lang w:eastAsia="en-US"/>
        </w:rPr>
        <w:lastRenderedPageBreak/>
        <w:t xml:space="preserve">Within </w:t>
      </w:r>
      <w:proofErr w:type="spellStart"/>
      <w:r w:rsidRPr="008B1D6D">
        <w:rPr>
          <w:rFonts w:ascii="Courier New" w:hAnsi="Courier New" w:cs="Courier New"/>
          <w:lang w:eastAsia="en-US"/>
        </w:rPr>
        <w:t>SignedSignatureProperties</w:t>
      </w:r>
      <w:proofErr w:type="spellEnd"/>
      <w:r w:rsidRPr="000511A4">
        <w:rPr>
          <w:lang w:eastAsia="en-US"/>
        </w:rPr>
        <w:t xml:space="preserve">, we can also indicate the </w:t>
      </w:r>
      <w:proofErr w:type="spellStart"/>
      <w:r w:rsidRPr="008B1D6D">
        <w:rPr>
          <w:rFonts w:ascii="Courier New" w:hAnsi="Courier New" w:cs="Courier New"/>
          <w:lang w:eastAsia="en-US"/>
        </w:rPr>
        <w:t>SignaturePurpose</w:t>
      </w:r>
      <w:proofErr w:type="spellEnd"/>
      <w:r w:rsidRPr="000511A4">
        <w:rPr>
          <w:lang w:eastAsia="en-US"/>
        </w:rPr>
        <w:t xml:space="preserve"> using the ASTM E-1762 code set – in this case, to provide more granularity and clarity as to the Signer’s role. In this example, the Signer indicates she is signing as a coauthor.</w:t>
      </w:r>
    </w:p>
    <w:p w14:paraId="019153F0" w14:textId="77777777" w:rsidR="000511A4" w:rsidRDefault="000511A4" w:rsidP="008B1D6D">
      <w:pPr>
        <w:keepNext/>
        <w:jc w:val="center"/>
      </w:pPr>
      <w:r>
        <w:rPr>
          <w:noProof/>
          <w:lang w:eastAsia="en-US"/>
        </w:rPr>
        <w:drawing>
          <wp:inline distT="0" distB="0" distL="0" distR="0" wp14:anchorId="472829A0" wp14:editId="6AD1AD46">
            <wp:extent cx="6840291" cy="3109327"/>
            <wp:effectExtent l="25400" t="25400" r="17780" b="15240"/>
            <wp:docPr id="27" name="Picture 27" descr="C:\Users\zmay\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zmay\Desktop\5.png"/>
                    <pic:cNvPicPr>
                      <a:picLocks noChangeAspect="1" noChangeArrowheads="1"/>
                    </pic:cNvPicPr>
                  </pic:nvPicPr>
                  <pic:blipFill rotWithShape="1">
                    <a:blip r:embed="rId57">
                      <a:extLst>
                        <a:ext uri="{28A0092B-C50C-407E-A947-70E740481C1C}">
                          <a14:useLocalDpi xmlns:a14="http://schemas.microsoft.com/office/drawing/2010/main" val="0"/>
                        </a:ext>
                      </a:extLst>
                    </a:blip>
                    <a:srcRect t="25000" b="14422"/>
                    <a:stretch/>
                  </pic:blipFill>
                  <pic:spPr bwMode="auto">
                    <a:xfrm>
                      <a:off x="0" y="0"/>
                      <a:ext cx="6842671" cy="311040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14:paraId="3F4DC53A" w14:textId="77777777" w:rsidR="000511A4" w:rsidRDefault="000511A4" w:rsidP="008C4C45">
      <w:pPr>
        <w:pStyle w:val="Caption"/>
      </w:pPr>
      <w:bookmarkStart w:id="300" w:name="_Toc252372734"/>
      <w:bookmarkStart w:id="301" w:name="_Toc374444971"/>
      <w:r>
        <w:t xml:space="preserve">Figure </w:t>
      </w:r>
      <w:r w:rsidR="008C7430">
        <w:fldChar w:fldCharType="begin"/>
      </w:r>
      <w:r w:rsidR="008C7430">
        <w:instrText xml:space="preserve"> STYLEREF 1 \s </w:instrText>
      </w:r>
      <w:r w:rsidR="008C7430">
        <w:fldChar w:fldCharType="separate"/>
      </w:r>
      <w:r w:rsidR="008C7430">
        <w:rPr>
          <w:noProof/>
        </w:rPr>
        <w:t>4</w:t>
      </w:r>
      <w:r w:rsidR="008C7430">
        <w:rPr>
          <w:noProof/>
        </w:rPr>
        <w:fldChar w:fldCharType="end"/>
      </w:r>
      <w:r w:rsidR="00B634C8">
        <w:noBreakHyphen/>
      </w:r>
      <w:r w:rsidR="008C7430">
        <w:fldChar w:fldCharType="begin"/>
      </w:r>
      <w:r w:rsidR="008C7430">
        <w:instrText xml:space="preserve"> SEQ Figure \* ARABIC \s 1 </w:instrText>
      </w:r>
      <w:r w:rsidR="008C7430">
        <w:fldChar w:fldCharType="separate"/>
      </w:r>
      <w:r w:rsidR="008C7430">
        <w:rPr>
          <w:noProof/>
        </w:rPr>
        <w:t>5</w:t>
      </w:r>
      <w:r w:rsidR="008C7430">
        <w:rPr>
          <w:noProof/>
        </w:rPr>
        <w:fldChar w:fldCharType="end"/>
      </w:r>
      <w:r w:rsidR="00453A3D">
        <w:t>.</w:t>
      </w:r>
      <w:r>
        <w:t xml:space="preserve"> SignaturePurpose </w:t>
      </w:r>
      <w:r w:rsidR="009356C4">
        <w:t>Detail</w:t>
      </w:r>
      <w:bookmarkEnd w:id="300"/>
      <w:bookmarkEnd w:id="301"/>
    </w:p>
    <w:p w14:paraId="25940DE7" w14:textId="77777777" w:rsidR="008320A1" w:rsidRDefault="00BA23EB" w:rsidP="00B04F45">
      <w:pPr>
        <w:pStyle w:val="Heading1"/>
      </w:pPr>
      <w:bookmarkStart w:id="302" w:name="_Toc374444789"/>
      <w:bookmarkStart w:id="303" w:name="_Toc252486796"/>
      <w:bookmarkStart w:id="304" w:name="_Toc401906715"/>
      <w:r>
        <w:lastRenderedPageBreak/>
        <w:t>Risks</w:t>
      </w:r>
      <w:bookmarkEnd w:id="302"/>
      <w:bookmarkEnd w:id="303"/>
      <w:bookmarkEnd w:id="304"/>
    </w:p>
    <w:p w14:paraId="3BE60EF7" w14:textId="77777777" w:rsidR="008320A1" w:rsidRDefault="00BA23EB" w:rsidP="00BA23EB">
      <w:pPr>
        <w:pStyle w:val="ListParagraph"/>
        <w:numPr>
          <w:ilvl w:val="0"/>
          <w:numId w:val="36"/>
        </w:numPr>
      </w:pPr>
      <w:r w:rsidRPr="003F3EF2">
        <w:t xml:space="preserve">Signature by </w:t>
      </w:r>
      <w:r>
        <w:t xml:space="preserve">a </w:t>
      </w:r>
      <w:r w:rsidRPr="003F3EF2">
        <w:t>patient or their authorized representative</w:t>
      </w:r>
      <w:r w:rsidR="000E6826">
        <w:t>:</w:t>
      </w:r>
    </w:p>
    <w:p w14:paraId="03D8EE7A" w14:textId="77777777" w:rsidR="008320A1" w:rsidRDefault="00403D63" w:rsidP="00330711">
      <w:pPr>
        <w:pStyle w:val="ListParagraph"/>
        <w:numPr>
          <w:ilvl w:val="1"/>
          <w:numId w:val="36"/>
        </w:numPr>
      </w:pPr>
      <w:r>
        <w:t>Level of Assurance may be lower than that allowed by provider and payers</w:t>
      </w:r>
    </w:p>
    <w:p w14:paraId="34418282" w14:textId="77777777" w:rsidR="008320A1" w:rsidRDefault="00403D63" w:rsidP="00330711">
      <w:pPr>
        <w:pStyle w:val="ListParagraph"/>
        <w:numPr>
          <w:ilvl w:val="1"/>
          <w:numId w:val="36"/>
        </w:numPr>
      </w:pPr>
      <w:r>
        <w:t>Definition and verification of authorized representative</w:t>
      </w:r>
    </w:p>
    <w:p w14:paraId="503873F1" w14:textId="77777777" w:rsidR="008320A1" w:rsidRDefault="00403D63" w:rsidP="00BA23EB">
      <w:pPr>
        <w:pStyle w:val="ListParagraph"/>
        <w:numPr>
          <w:ilvl w:val="0"/>
          <w:numId w:val="36"/>
        </w:numPr>
      </w:pPr>
      <w:r>
        <w:t>Production, verification and validation of Delegation of Rights</w:t>
      </w:r>
      <w:r w:rsidR="000E6826">
        <w:t>:</w:t>
      </w:r>
    </w:p>
    <w:p w14:paraId="20C4BFAA" w14:textId="77777777" w:rsidR="008320A1" w:rsidRDefault="00403D63" w:rsidP="00330711">
      <w:pPr>
        <w:pStyle w:val="ListParagraph"/>
        <w:numPr>
          <w:ilvl w:val="1"/>
          <w:numId w:val="36"/>
        </w:numPr>
      </w:pPr>
      <w:r>
        <w:t>Definition of appropriate business relationship</w:t>
      </w:r>
    </w:p>
    <w:p w14:paraId="36F9B1CD" w14:textId="77777777" w:rsidR="008320A1" w:rsidRDefault="00403D63" w:rsidP="00330711">
      <w:pPr>
        <w:pStyle w:val="ListParagraph"/>
        <w:numPr>
          <w:ilvl w:val="1"/>
          <w:numId w:val="36"/>
        </w:numPr>
      </w:pPr>
      <w:r>
        <w:t>Definition of rights delegated</w:t>
      </w:r>
    </w:p>
    <w:p w14:paraId="2426E588" w14:textId="77777777" w:rsidR="008320A1" w:rsidRDefault="00403D63" w:rsidP="00330711">
      <w:pPr>
        <w:pStyle w:val="ListParagraph"/>
        <w:numPr>
          <w:ilvl w:val="1"/>
          <w:numId w:val="36"/>
        </w:numPr>
      </w:pPr>
      <w:r>
        <w:t>Policy issues related to who can delegate and the allowed recipient of the delegation</w:t>
      </w:r>
    </w:p>
    <w:p w14:paraId="03406701" w14:textId="77777777" w:rsidR="008320A1" w:rsidRDefault="00403D63" w:rsidP="00330711">
      <w:pPr>
        <w:pStyle w:val="ListParagraph"/>
        <w:numPr>
          <w:ilvl w:val="1"/>
          <w:numId w:val="36"/>
        </w:numPr>
      </w:pPr>
      <w:r>
        <w:t>Revocation issues</w:t>
      </w:r>
    </w:p>
    <w:p w14:paraId="58BC479C" w14:textId="77777777" w:rsidR="008320A1" w:rsidRDefault="00403D63" w:rsidP="00330711">
      <w:pPr>
        <w:pStyle w:val="ListParagraph"/>
        <w:numPr>
          <w:ilvl w:val="1"/>
          <w:numId w:val="36"/>
        </w:numPr>
      </w:pPr>
      <w:r>
        <w:t>Validation issues (how do we know the delegation was valid on use)</w:t>
      </w:r>
    </w:p>
    <w:p w14:paraId="4A1418FF" w14:textId="77777777" w:rsidR="008320A1" w:rsidRDefault="00810A20" w:rsidP="00403D63">
      <w:pPr>
        <w:pStyle w:val="ListParagraph"/>
        <w:numPr>
          <w:ilvl w:val="0"/>
          <w:numId w:val="36"/>
        </w:numPr>
      </w:pPr>
      <w:r>
        <w:t>Timestamp fabrication</w:t>
      </w:r>
      <w:r w:rsidR="000E6826">
        <w:t>:</w:t>
      </w:r>
    </w:p>
    <w:p w14:paraId="000FB9A5" w14:textId="77777777" w:rsidR="008320A1" w:rsidRDefault="00810A20" w:rsidP="00330711">
      <w:pPr>
        <w:pStyle w:val="ListParagraph"/>
        <w:numPr>
          <w:ilvl w:val="1"/>
          <w:numId w:val="36"/>
        </w:numPr>
      </w:pPr>
      <w:r>
        <w:t>May be minimized by certified signing module</w:t>
      </w:r>
    </w:p>
    <w:p w14:paraId="76519B98" w14:textId="77777777" w:rsidR="008320A1" w:rsidRDefault="00810A20" w:rsidP="00330711">
      <w:pPr>
        <w:pStyle w:val="ListParagraph"/>
        <w:numPr>
          <w:ilvl w:val="1"/>
          <w:numId w:val="36"/>
        </w:numPr>
      </w:pPr>
      <w:r>
        <w:t>May be minimized by use of timestamp services</w:t>
      </w:r>
    </w:p>
    <w:p w14:paraId="33CB2050" w14:textId="77777777" w:rsidR="008320A1" w:rsidRDefault="00D61B4E" w:rsidP="00A96E50">
      <w:pPr>
        <w:pStyle w:val="Heading1"/>
      </w:pPr>
      <w:bookmarkStart w:id="305" w:name="_Ref252143313"/>
      <w:bookmarkStart w:id="306" w:name="_Ref252143351"/>
      <w:bookmarkStart w:id="307" w:name="_Ref252144300"/>
      <w:bookmarkStart w:id="308" w:name="_Toc374444790"/>
      <w:bookmarkStart w:id="309" w:name="_Toc252486797"/>
      <w:bookmarkStart w:id="310" w:name="_Toc401906716"/>
      <w:r>
        <w:lastRenderedPageBreak/>
        <w:t>Appendix A: Example</w:t>
      </w:r>
      <w:bookmarkEnd w:id="305"/>
      <w:bookmarkEnd w:id="306"/>
      <w:bookmarkEnd w:id="307"/>
      <w:bookmarkEnd w:id="308"/>
      <w:r w:rsidR="009F65F7">
        <w:t>S</w:t>
      </w:r>
      <w:bookmarkEnd w:id="309"/>
      <w:bookmarkEnd w:id="310"/>
    </w:p>
    <w:p w14:paraId="12A37B8D" w14:textId="77777777" w:rsidR="008320A1" w:rsidRDefault="00D61B4E" w:rsidP="00D61B4E">
      <w:r>
        <w:t>The following XML example</w:t>
      </w:r>
      <w:r w:rsidR="00BC5734">
        <w:t>s</w:t>
      </w:r>
      <w:r>
        <w:t xml:space="preserve"> </w:t>
      </w:r>
      <w:r w:rsidR="00BC5734">
        <w:t>present</w:t>
      </w:r>
      <w:r>
        <w:t xml:space="preserve"> a</w:t>
      </w:r>
      <w:r w:rsidR="00C32630">
        <w:t>n</w:t>
      </w:r>
      <w:r>
        <w:t xml:space="preserve"> </w:t>
      </w:r>
      <w:r w:rsidR="00C32630">
        <w:t>XAdE</w:t>
      </w:r>
      <w:r w:rsidR="009D673C">
        <w:t>S-X-L</w:t>
      </w:r>
      <w:r w:rsidR="00C32630">
        <w:t xml:space="preserve"> Signature</w:t>
      </w:r>
      <w:r>
        <w:t>, a SAML</w:t>
      </w:r>
      <w:r w:rsidR="00AA55D3">
        <w:t xml:space="preserve"> 2.0</w:t>
      </w:r>
      <w:r>
        <w:t xml:space="preserve"> based Delegation of Rights Artifact, and an</w:t>
      </w:r>
      <w:r w:rsidR="00C32630">
        <w:t xml:space="preserve"> XAdES-X-L</w:t>
      </w:r>
      <w:r>
        <w:t xml:space="preserve"> Signature for that Delegation of Rights Artifact.</w:t>
      </w:r>
    </w:p>
    <w:p w14:paraId="24C78593" w14:textId="77777777" w:rsidR="008320A1" w:rsidRDefault="00125F0B" w:rsidP="00A96E50">
      <w:pPr>
        <w:pStyle w:val="Heading2"/>
      </w:pPr>
      <w:bookmarkStart w:id="311" w:name="_Toc374444791"/>
      <w:bookmarkStart w:id="312" w:name="_Toc252486798"/>
      <w:bookmarkStart w:id="313" w:name="_Toc401906717"/>
      <w:r>
        <w:t xml:space="preserve">XAdES-X-L Digital </w:t>
      </w:r>
      <w:r w:rsidR="00BC5734">
        <w:t>Signature</w:t>
      </w:r>
      <w:bookmarkEnd w:id="311"/>
      <w:bookmarkEnd w:id="312"/>
      <w:bookmarkEnd w:id="313"/>
    </w:p>
    <w:p w14:paraId="155C1878"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sz w:val="18"/>
          <w:highlight w:val="white"/>
        </w:rPr>
        <w:t>&lt;</w:t>
      </w:r>
      <w:proofErr w:type="spellStart"/>
      <w:r w:rsidRPr="00A96E50">
        <w:rPr>
          <w:rFonts w:ascii="Courier New" w:hAnsi="Courier New"/>
          <w:sz w:val="18"/>
          <w:highlight w:val="white"/>
        </w:rPr>
        <w:t>legalAuthenticator</w:t>
      </w:r>
      <w:proofErr w:type="spellEnd"/>
      <w:r w:rsidRPr="00A96E50">
        <w:rPr>
          <w:rFonts w:ascii="Courier New" w:hAnsi="Courier New"/>
          <w:sz w:val="18"/>
          <w:highlight w:val="white"/>
        </w:rPr>
        <w:t>&gt;</w:t>
      </w:r>
    </w:p>
    <w:p w14:paraId="092372B0"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&lt;time value=</w:t>
      </w:r>
      <w:r w:rsidRPr="00A96E50">
        <w:rPr>
          <w:rFonts w:ascii="Courier New" w:hAnsi="Courier New"/>
          <w:b/>
          <w:sz w:val="18"/>
          <w:highlight w:val="white"/>
        </w:rPr>
        <w:t>"20090227130000+0500"</w:t>
      </w:r>
      <w:r w:rsidRPr="00A96E50">
        <w:rPr>
          <w:rFonts w:ascii="Courier New" w:hAnsi="Courier New"/>
          <w:sz w:val="18"/>
          <w:highlight w:val="white"/>
        </w:rPr>
        <w:t>/&gt;</w:t>
      </w:r>
    </w:p>
    <w:p w14:paraId="2FF37B2B" w14:textId="77777777" w:rsidR="008320A1" w:rsidRPr="00A96E50" w:rsidRDefault="002572A8" w:rsidP="002572A8">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signatureCode</w:t>
      </w:r>
      <w:proofErr w:type="spellEnd"/>
      <w:r w:rsidRPr="00A96E50">
        <w:rPr>
          <w:rFonts w:ascii="Courier New" w:hAnsi="Courier New"/>
          <w:sz w:val="18"/>
          <w:highlight w:val="white"/>
        </w:rPr>
        <w:t xml:space="preserve"> code=</w:t>
      </w:r>
      <w:r w:rsidRPr="00A96E50">
        <w:rPr>
          <w:rFonts w:ascii="Courier New" w:hAnsi="Courier New"/>
          <w:b/>
          <w:sz w:val="18"/>
          <w:highlight w:val="white"/>
        </w:rPr>
        <w:t>"S"</w:t>
      </w:r>
      <w:r w:rsidRPr="00A96E50">
        <w:rPr>
          <w:rFonts w:ascii="Courier New" w:hAnsi="Courier New"/>
          <w:sz w:val="18"/>
          <w:highlight w:val="white"/>
        </w:rPr>
        <w:t>/&gt;</w:t>
      </w:r>
    </w:p>
    <w:p w14:paraId="2AC8E110" w14:textId="77777777" w:rsidR="008320A1" w:rsidRPr="00A96E50" w:rsidRDefault="002572A8"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proofErr w:type="gramStart"/>
      <w:r w:rsidR="00277F5C" w:rsidRPr="00A96E50">
        <w:rPr>
          <w:rFonts w:ascii="Courier New" w:hAnsi="Courier New"/>
          <w:sz w:val="18"/>
        </w:rPr>
        <w:t>&lt;!--</w:t>
      </w:r>
      <w:proofErr w:type="gramEnd"/>
      <w:r w:rsidR="00277F5C" w:rsidRPr="00A96E50">
        <w:rPr>
          <w:rFonts w:ascii="Courier New" w:hAnsi="Courier New"/>
          <w:sz w:val="18"/>
        </w:rPr>
        <w:t xml:space="preserve"> </w:t>
      </w:r>
      <w:proofErr w:type="spellStart"/>
      <w:r w:rsidR="00277F5C" w:rsidRPr="00A96E50">
        <w:rPr>
          <w:rFonts w:ascii="Courier New" w:hAnsi="Courier New"/>
          <w:sz w:val="18"/>
        </w:rPr>
        <w:t>SignatureText</w:t>
      </w:r>
      <w:proofErr w:type="spellEnd"/>
      <w:r w:rsidR="00277F5C" w:rsidRPr="00A96E50">
        <w:rPr>
          <w:rFonts w:ascii="Courier New" w:hAnsi="Courier New"/>
          <w:sz w:val="18"/>
        </w:rPr>
        <w:t xml:space="preserve"> START --&gt;</w:t>
      </w:r>
    </w:p>
    <w:p w14:paraId="776EDE6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sz w:val="18"/>
        </w:rPr>
        <w:t>&lt;</w:t>
      </w:r>
      <w:proofErr w:type="spellStart"/>
      <w:proofErr w:type="gramStart"/>
      <w:r w:rsidRPr="00A96E50">
        <w:rPr>
          <w:rFonts w:ascii="Courier New" w:hAnsi="Courier New"/>
          <w:sz w:val="18"/>
        </w:rPr>
        <w:t>sdtc:signatureText</w:t>
      </w:r>
      <w:proofErr w:type="spellEnd"/>
      <w:proofErr w:type="gramEnd"/>
      <w:r w:rsidRPr="00A96E50">
        <w:rPr>
          <w:rFonts w:ascii="Courier New" w:hAnsi="Courier New"/>
          <w:sz w:val="18"/>
        </w:rPr>
        <w:t xml:space="preserve"> </w:t>
      </w:r>
      <w:proofErr w:type="spellStart"/>
      <w:r w:rsidRPr="00A96E50">
        <w:rPr>
          <w:rFonts w:ascii="Courier New" w:hAnsi="Courier New"/>
          <w:sz w:val="18"/>
        </w:rPr>
        <w:t>mediaType</w:t>
      </w:r>
      <w:proofErr w:type="spellEnd"/>
      <w:r w:rsidRPr="00A96E50">
        <w:rPr>
          <w:rFonts w:ascii="Courier New" w:hAnsi="Courier New"/>
          <w:sz w:val="18"/>
        </w:rPr>
        <w:t>="text/xml" representation="B64"&gt;</w:t>
      </w:r>
      <w:r w:rsidRPr="00A96E50">
        <w:rPr>
          <w:rFonts w:ascii="Courier New" w:hAnsi="Courier New"/>
          <w:b/>
          <w:sz w:val="18"/>
          <w:highlight w:val="white"/>
        </w:rPr>
        <w:tab/>
      </w:r>
      <w:r w:rsidRPr="00A96E50">
        <w:rPr>
          <w:rFonts w:ascii="Courier New" w:hAnsi="Courier New"/>
          <w:b/>
          <w:sz w:val="18"/>
          <w:highlight w:val="white"/>
        </w:rPr>
        <w:tab/>
      </w:r>
    </w:p>
    <w:p w14:paraId="73561896" w14:textId="77777777" w:rsidR="008320A1" w:rsidRPr="003B44D7" w:rsidRDefault="00277F5C" w:rsidP="00A96E50">
      <w:pPr>
        <w:widowControl w:val="0"/>
        <w:autoSpaceDE w:val="0"/>
        <w:autoSpaceDN w:val="0"/>
        <w:adjustRightInd w:val="0"/>
        <w:spacing w:after="0"/>
        <w:rPr>
          <w:rFonts w:ascii="Courier New" w:hAnsi="Courier New"/>
          <w:sz w:val="16"/>
        </w:rPr>
      </w:pPr>
      <w:r w:rsidRPr="00A96E50">
        <w:rPr>
          <w:rFonts w:ascii="Courier New" w:hAnsi="Courier New"/>
          <w:b/>
          <w:sz w:val="18"/>
          <w:highlight w:val="white"/>
        </w:rPr>
        <w:tab/>
      </w:r>
      <w:r w:rsidRPr="00A96E50">
        <w:rPr>
          <w:rFonts w:ascii="Courier New" w:hAnsi="Courier New"/>
          <w:b/>
          <w:sz w:val="18"/>
          <w:highlight w:val="white"/>
        </w:rPr>
        <w:tab/>
      </w:r>
      <w:proofErr w:type="gramStart"/>
      <w:r w:rsidRPr="003B44D7">
        <w:rPr>
          <w:rFonts w:ascii="Courier New" w:hAnsi="Courier New"/>
          <w:sz w:val="16"/>
        </w:rPr>
        <w:t>&lt;!--</w:t>
      </w:r>
      <w:proofErr w:type="gramEnd"/>
      <w:r w:rsidRPr="003B44D7">
        <w:rPr>
          <w:rFonts w:ascii="Courier New" w:hAnsi="Courier New"/>
          <w:sz w:val="16"/>
        </w:rPr>
        <w:t xml:space="preserve"> XAdES WORK (Signed CDA): START --&gt;</w:t>
      </w:r>
    </w:p>
    <w:p w14:paraId="48FA1B51" w14:textId="77777777" w:rsidR="008320A1" w:rsidRPr="00A96E50" w:rsidRDefault="00837A7F" w:rsidP="003B44D7">
      <w:pPr>
        <w:widowControl w:val="0"/>
        <w:autoSpaceDE w:val="0"/>
        <w:autoSpaceDN w:val="0"/>
        <w:adjustRightInd w:val="0"/>
        <w:spacing w:after="0"/>
        <w:ind w:left="630"/>
        <w:rPr>
          <w:rFonts w:ascii="Courier New" w:hAnsi="Courier New"/>
          <w:sz w:val="18"/>
        </w:rPr>
      </w:pPr>
      <w:r w:rsidRPr="00A96E50">
        <w:rPr>
          <w:rFonts w:ascii="Courier New" w:hAnsi="Courier New"/>
          <w:sz w:val="18"/>
        </w:rPr>
        <w:t xml:space="preserve">&lt;thumbnail </w:t>
      </w:r>
      <w:proofErr w:type="spellStart"/>
      <w:r w:rsidRPr="00A96E50">
        <w:rPr>
          <w:rFonts w:ascii="Courier New" w:hAnsi="Courier New"/>
          <w:sz w:val="18"/>
        </w:rPr>
        <w:t>mediaType</w:t>
      </w:r>
      <w:proofErr w:type="spellEnd"/>
      <w:proofErr w:type="gramStart"/>
      <w:r w:rsidRPr="00A96E50">
        <w:rPr>
          <w:rFonts w:ascii="Courier New" w:hAnsi="Courier New"/>
          <w:sz w:val="18"/>
        </w:rPr>
        <w:t>-“</w:t>
      </w:r>
      <w:proofErr w:type="gramEnd"/>
      <w:r w:rsidRPr="00A96E50">
        <w:rPr>
          <w:rFonts w:ascii="Courier New" w:hAnsi="Courier New"/>
          <w:sz w:val="18"/>
        </w:rPr>
        <w:t>text/plain” representation=”TXT”&gt;Digitally signed by John Doe on 2013-04-01 at 18:30 CDT as Physician for the purpose of Author</w:t>
      </w:r>
      <w:r w:rsidR="002714C7" w:rsidRPr="00A96E50">
        <w:rPr>
          <w:rFonts w:ascii="Courier New" w:hAnsi="Courier New"/>
          <w:sz w:val="18"/>
        </w:rPr>
        <w:t>.</w:t>
      </w:r>
    </w:p>
    <w:p w14:paraId="3DF6D0C3" w14:textId="77777777" w:rsidR="008320A1" w:rsidRPr="00A96E50" w:rsidRDefault="00837A7F"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sz w:val="18"/>
        </w:rPr>
        <w:tab/>
      </w:r>
      <w:r w:rsidRPr="00A96E50">
        <w:rPr>
          <w:rFonts w:ascii="Courier New" w:hAnsi="Courier New"/>
          <w:sz w:val="18"/>
        </w:rPr>
        <w:tab/>
        <w:t>&lt;/thumbnail&gt;</w:t>
      </w:r>
    </w:p>
    <w:p w14:paraId="40B3969E" w14:textId="77777777" w:rsidR="008417E3"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&lt;</w:t>
      </w:r>
      <w:proofErr w:type="spellStart"/>
      <w:r w:rsidR="008417E3" w:rsidRPr="00A96E50">
        <w:rPr>
          <w:rFonts w:ascii="Courier New" w:hAnsi="Courier New"/>
          <w:b/>
          <w:sz w:val="18"/>
          <w:highlight w:val="white"/>
        </w:rPr>
        <w:t>digitalSignature</w:t>
      </w:r>
      <w:proofErr w:type="spellEnd"/>
      <w:r w:rsidR="008417E3" w:rsidRPr="00A96E50">
        <w:rPr>
          <w:rFonts w:ascii="Courier New" w:hAnsi="Courier New"/>
          <w:b/>
          <w:sz w:val="18"/>
          <w:highlight w:val="white"/>
        </w:rPr>
        <w:t>&gt;</w:t>
      </w:r>
    </w:p>
    <w:p w14:paraId="44A5F3B4" w14:textId="77777777" w:rsidR="00101573"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A96E50">
        <w:rPr>
          <w:rFonts w:ascii="Courier New" w:hAnsi="Courier New"/>
          <w:sz w:val="18"/>
          <w:highlight w:val="white"/>
        </w:rPr>
        <w:t>&lt;</w:t>
      </w:r>
      <w:proofErr w:type="spellStart"/>
      <w:r w:rsidR="00101573" w:rsidRPr="00A96E50">
        <w:rPr>
          <w:rFonts w:ascii="Courier New" w:hAnsi="Courier New"/>
          <w:sz w:val="18"/>
          <w:highlight w:val="white"/>
        </w:rPr>
        <w:t>authorizedSigner</w:t>
      </w:r>
      <w:proofErr w:type="spellEnd"/>
      <w:r w:rsidR="00101573" w:rsidRPr="00A96E50">
        <w:rPr>
          <w:rFonts w:ascii="Courier New" w:hAnsi="Courier New"/>
          <w:sz w:val="18"/>
          <w:highlight w:val="white"/>
        </w:rPr>
        <w:t>&gt;</w:t>
      </w:r>
    </w:p>
    <w:p w14:paraId="2D832518" w14:textId="77777777" w:rsidR="008320A1" w:rsidRPr="00A96E50" w:rsidRDefault="00076653" w:rsidP="00A96E50">
      <w:pPr>
        <w:widowControl w:val="0"/>
        <w:autoSpaceDE w:val="0"/>
        <w:autoSpaceDN w:val="0"/>
        <w:adjustRightInd w:val="0"/>
        <w:spacing w:after="0"/>
        <w:rPr>
          <w:rFonts w:ascii="Courier New" w:hAnsi="Courier New"/>
          <w:sz w:val="18"/>
          <w:highlight w:val="whit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101573"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w:t>
      </w:r>
      <w:proofErr w:type="spellEnd"/>
      <w:proofErr w:type="gramEnd"/>
      <w:r w:rsidR="00277F5C" w:rsidRPr="00A96E50">
        <w:rPr>
          <w:rFonts w:ascii="Courier New" w:hAnsi="Courier New"/>
          <w:sz w:val="18"/>
          <w:highlight w:val="white"/>
        </w:rPr>
        <w:t>&gt;</w:t>
      </w:r>
    </w:p>
    <w:p w14:paraId="1B32E85B"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076653">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ds:SignedInfo</w:t>
      </w:r>
      <w:proofErr w:type="spellEnd"/>
      <w:proofErr w:type="gramEnd"/>
      <w:r w:rsidRPr="00A96E50">
        <w:rPr>
          <w:rFonts w:ascii="Courier New" w:hAnsi="Courier New"/>
          <w:sz w:val="18"/>
          <w:highlight w:val="white"/>
        </w:rPr>
        <w:t>&gt;</w:t>
      </w:r>
    </w:p>
    <w:p w14:paraId="0B08AE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10157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ds:CanonicalizationMethod</w:t>
      </w:r>
      <w:proofErr w:type="spellEnd"/>
      <w:proofErr w:type="gramEnd"/>
      <w:r w:rsidRPr="00A96E50">
        <w:rPr>
          <w:rFonts w:ascii="Courier New" w:hAnsi="Courier New"/>
          <w:sz w:val="18"/>
          <w:highlight w:val="white"/>
        </w:rPr>
        <w:t xml:space="preserve"> Algorithm=</w:t>
      </w:r>
      <w:r w:rsidRPr="00A96E50">
        <w:rPr>
          <w:rFonts w:ascii="Courier New" w:hAnsi="Courier New"/>
          <w:b/>
          <w:sz w:val="18"/>
          <w:highlight w:val="white"/>
        </w:rPr>
        <w:t>"http://www.w3.org/2001/10/xml-exc-c14n#"</w:t>
      </w:r>
      <w:r w:rsidRPr="00A96E50">
        <w:rPr>
          <w:rFonts w:ascii="Courier New" w:hAnsi="Courier New"/>
          <w:sz w:val="18"/>
          <w:highlight w:val="white"/>
        </w:rPr>
        <w:t>/&gt;</w:t>
      </w:r>
    </w:p>
    <w:p w14:paraId="67154427"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ds:SignatureMethod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"http://www.w3.org/2001/04/xmldsig-more#rsa-sha512"</w:t>
      </w:r>
      <w:r w:rsidR="00277F5C" w:rsidRPr="00A96E50">
        <w:rPr>
          <w:rFonts w:ascii="Courier New" w:hAnsi="Courier New"/>
          <w:sz w:val="18"/>
          <w:highlight w:val="white"/>
        </w:rPr>
        <w:t>/&gt;</w:t>
      </w:r>
    </w:p>
    <w:p w14:paraId="35E4725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ds:Reference</w:t>
      </w:r>
      <w:proofErr w:type="spellEnd"/>
      <w:proofErr w:type="gramEnd"/>
      <w:r w:rsidR="00277F5C" w:rsidRPr="00A96E50">
        <w:rPr>
          <w:rFonts w:ascii="Courier New" w:hAnsi="Courier New"/>
          <w:sz w:val="18"/>
          <w:highlight w:val="white"/>
        </w:rPr>
        <w:t>&gt;</w:t>
      </w:r>
    </w:p>
    <w:p w14:paraId="18047710"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101573"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ds:DigestMethod</w:t>
      </w:r>
      <w:proofErr w:type="spellEnd"/>
      <w:proofErr w:type="gramEnd"/>
      <w:r w:rsidR="00277F5C" w:rsidRPr="00A96E50">
        <w:rPr>
          <w:rFonts w:ascii="Courier New" w:hAnsi="Courier New"/>
          <w:sz w:val="18"/>
          <w:highlight w:val="white"/>
        </w:rPr>
        <w:t xml:space="preserve"> Algorithm=</w:t>
      </w:r>
      <w:r w:rsidR="00277F5C" w:rsidRPr="00A96E50">
        <w:rPr>
          <w:rFonts w:ascii="Courier New" w:hAnsi="Courier New"/>
          <w:b/>
          <w:sz w:val="18"/>
          <w:highlight w:val="white"/>
        </w:rPr>
        <w:t>"http://www.w3.org/2001/04/xmlenc#sha512"</w:t>
      </w:r>
      <w:r w:rsidR="00277F5C" w:rsidRPr="00A96E50">
        <w:rPr>
          <w:rFonts w:ascii="Courier New" w:hAnsi="Courier New"/>
          <w:sz w:val="18"/>
          <w:highlight w:val="white"/>
        </w:rPr>
        <w:t>/&gt;</w:t>
      </w:r>
    </w:p>
    <w:p w14:paraId="7E585E66" w14:textId="77777777" w:rsidR="009F65F7" w:rsidRDefault="008417E3" w:rsidP="00A96E50">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9F65F7">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r w:rsidR="00277F5C" w:rsidRPr="00A96E50">
        <w:rPr>
          <w:rFonts w:ascii="Courier New" w:hAnsi="Courier New"/>
          <w:b/>
          <w:sz w:val="18"/>
          <w:highlight w:val="white"/>
        </w:rPr>
        <w:t>2c2dc2c30d3dd3fca22e3ccf02ca0f4db8a5d6494b6319df28b70fb76c7b246fed</w:t>
      </w:r>
    </w:p>
    <w:p w14:paraId="1F2A7B19" w14:textId="77777777" w:rsidR="008320A1" w:rsidRPr="00A96E50" w:rsidRDefault="009F65F7" w:rsidP="00A96E50">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A96E50">
        <w:rPr>
          <w:rFonts w:ascii="Courier New" w:hAnsi="Courier New"/>
          <w:b/>
          <w:sz w:val="18"/>
          <w:highlight w:val="white"/>
        </w:rPr>
        <w:t>13840ca913be70802e2345c6dd3a6087ab00c41f64e80e61e2c6bc24d105fe</w:t>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ds:DigestValue</w:t>
      </w:r>
      <w:proofErr w:type="gramEnd"/>
      <w:r w:rsidR="00277F5C" w:rsidRPr="00A96E50">
        <w:rPr>
          <w:rFonts w:ascii="Courier New" w:hAnsi="Courier New"/>
          <w:sz w:val="18"/>
          <w:highlight w:val="white"/>
        </w:rPr>
        <w:t>&gt;</w:t>
      </w:r>
    </w:p>
    <w:p w14:paraId="3BC1344A"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proofErr w:type="gramStart"/>
      <w:r w:rsidRPr="00A96E50">
        <w:rPr>
          <w:rFonts w:ascii="Courier New" w:hAnsi="Courier New"/>
          <w:sz w:val="18"/>
          <w:highlight w:val="white"/>
        </w:rPr>
        <w:t>ds:Reference</w:t>
      </w:r>
      <w:proofErr w:type="spellEnd"/>
      <w:proofErr w:type="gramEnd"/>
      <w:r w:rsidRPr="00A96E50">
        <w:rPr>
          <w:rFonts w:ascii="Courier New" w:hAnsi="Courier New"/>
          <w:sz w:val="18"/>
          <w:highlight w:val="white"/>
        </w:rPr>
        <w:t>&gt;</w:t>
      </w:r>
    </w:p>
    <w:p w14:paraId="7DFFDC49"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ds:SignedInfo</w:t>
      </w:r>
      <w:proofErr w:type="spellEnd"/>
      <w:proofErr w:type="gramEnd"/>
      <w:r w:rsidR="00277F5C" w:rsidRPr="00A96E50">
        <w:rPr>
          <w:rFonts w:ascii="Courier New" w:hAnsi="Courier New"/>
          <w:sz w:val="18"/>
          <w:highlight w:val="white"/>
        </w:rPr>
        <w:t>&gt;</w:t>
      </w:r>
    </w:p>
    <w:p w14:paraId="5BB2E1D1" w14:textId="77777777" w:rsidR="008320A1" w:rsidRPr="00A96E50" w:rsidRDefault="008417E3" w:rsidP="00277F5C">
      <w:pPr>
        <w:widowControl w:val="0"/>
        <w:autoSpaceDE w:val="0"/>
        <w:autoSpaceDN w:val="0"/>
        <w:adjustRightInd w:val="0"/>
        <w:spacing w:after="0"/>
        <w:rPr>
          <w:rFonts w:ascii="Courier New" w:hAnsi="Courier New"/>
          <w:b/>
          <w:i/>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gramStart"/>
      <w:r w:rsidR="00277F5C" w:rsidRPr="00A96E50">
        <w:rPr>
          <w:rFonts w:ascii="Courier New" w:hAnsi="Courier New"/>
          <w:sz w:val="18"/>
          <w:highlight w:val="white"/>
        </w:rPr>
        <w:t>ds:SignatureValue</w:t>
      </w:r>
      <w:proofErr w:type="gramEnd"/>
      <w:r w:rsidR="00277F5C" w:rsidRPr="00A96E50">
        <w:rPr>
          <w:rFonts w:ascii="Courier New" w:hAnsi="Courier New"/>
          <w:sz w:val="18"/>
          <w:highlight w:val="white"/>
        </w:rPr>
        <w:t>&gt;</w:t>
      </w:r>
      <w:r w:rsidR="00277F5C" w:rsidRPr="00A96E50">
        <w:rPr>
          <w:rFonts w:ascii="Courier New" w:hAnsi="Courier New"/>
          <w:b/>
          <w:i/>
          <w:sz w:val="18"/>
          <w:highlight w:val="white"/>
        </w:rPr>
        <w:t>oRrea2fzFswyLeE+a36P2C/xQB4BMk6LJPAyym873qgjS1loqR3fbZLYvm/yJ6iGCANc9+mbP4U/</w:t>
      </w:r>
    </w:p>
    <w:p w14:paraId="788DEE28"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kwIyn63QQhjhIST/i3Z9bwwo6QV9EewHGybkNEFvK+7C5lJI88bNR9pihp/3Y5AfP9+a0o566fKX</w:t>
      </w:r>
    </w:p>
    <w:p w14:paraId="77F66F8F"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HNnksd5a5cSytqfPTYoiZq5LQdLYkjzLSyCy0YhGDiG6DKk0uBjAdkNit1Z7GtaP2XhpcKQ1x3XI</w:t>
      </w:r>
    </w:p>
    <w:p w14:paraId="4422CB0B" w14:textId="77777777" w:rsidR="008320A1" w:rsidRPr="00A96E50" w:rsidRDefault="00277F5C" w:rsidP="008417E3">
      <w:pPr>
        <w:widowControl w:val="0"/>
        <w:autoSpaceDE w:val="0"/>
        <w:autoSpaceDN w:val="0"/>
        <w:adjustRightInd w:val="0"/>
        <w:spacing w:after="0"/>
        <w:ind w:left="2160" w:firstLine="720"/>
        <w:rPr>
          <w:rFonts w:ascii="Courier New" w:hAnsi="Courier New"/>
          <w:b/>
          <w:i/>
          <w:sz w:val="18"/>
          <w:highlight w:val="white"/>
        </w:rPr>
      </w:pPr>
      <w:r w:rsidRPr="00A96E50">
        <w:rPr>
          <w:rFonts w:ascii="Courier New" w:hAnsi="Courier New"/>
          <w:b/>
          <w:i/>
          <w:sz w:val="18"/>
          <w:highlight w:val="white"/>
        </w:rPr>
        <w:t>n1S8T1HjBqKNw6ZIz64+8GtA+kwwayXOVpdYL1r6M6iq1HrbLlSqGFY1+RQCe0+9qjSTHQRgg+eT</w:t>
      </w:r>
    </w:p>
    <w:p w14:paraId="05D435D9" w14:textId="77777777" w:rsidR="008320A1" w:rsidRPr="00A96E50" w:rsidRDefault="00277F5C" w:rsidP="008417E3">
      <w:pPr>
        <w:widowControl w:val="0"/>
        <w:autoSpaceDE w:val="0"/>
        <w:autoSpaceDN w:val="0"/>
        <w:adjustRightInd w:val="0"/>
        <w:spacing w:after="0"/>
        <w:ind w:left="2160" w:firstLine="720"/>
        <w:rPr>
          <w:rFonts w:ascii="Courier New" w:hAnsi="Courier New"/>
          <w:b/>
          <w:sz w:val="18"/>
          <w:highlight w:val="white"/>
        </w:rPr>
      </w:pPr>
      <w:r w:rsidRPr="00A96E50">
        <w:rPr>
          <w:rFonts w:ascii="Courier New" w:hAnsi="Courier New"/>
          <w:b/>
          <w:i/>
          <w:sz w:val="18"/>
          <w:highlight w:val="white"/>
        </w:rPr>
        <w:t>y7K2x1Rg9zMg3tLkAtdUyLOsP/jNa7RU5HwC/Q==</w:t>
      </w:r>
      <w:r w:rsidRPr="00A96E50">
        <w:rPr>
          <w:rFonts w:ascii="Courier New" w:hAnsi="Courier New"/>
          <w:i/>
          <w:sz w:val="18"/>
          <w:highlight w:val="white"/>
        </w:rPr>
        <w:t>&lt;/</w:t>
      </w:r>
      <w:proofErr w:type="spellStart"/>
      <w:proofErr w:type="gramStart"/>
      <w:r w:rsidRPr="00A96E50">
        <w:rPr>
          <w:rFonts w:ascii="Courier New" w:hAnsi="Courier New"/>
          <w:sz w:val="18"/>
          <w:highlight w:val="white"/>
        </w:rPr>
        <w:t>ds:SignatureValue</w:t>
      </w:r>
      <w:proofErr w:type="spellEnd"/>
      <w:proofErr w:type="gramEnd"/>
      <w:r w:rsidRPr="00A96E50">
        <w:rPr>
          <w:rFonts w:ascii="Courier New" w:hAnsi="Courier New"/>
          <w:sz w:val="18"/>
          <w:highlight w:val="white"/>
        </w:rPr>
        <w:t>&gt;</w:t>
      </w:r>
    </w:p>
    <w:p w14:paraId="392278EF"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proofErr w:type="gramStart"/>
      <w:r w:rsidR="00277F5C" w:rsidRPr="00A96E50">
        <w:rPr>
          <w:rFonts w:ascii="Courier New" w:hAnsi="Courier New"/>
          <w:sz w:val="18"/>
          <w:highlight w:val="white"/>
        </w:rPr>
        <w:t>ds:Object</w:t>
      </w:r>
      <w:proofErr w:type="spellEnd"/>
      <w:proofErr w:type="gramEnd"/>
      <w:r w:rsidR="00277F5C" w:rsidRPr="00A96E50">
        <w:rPr>
          <w:rFonts w:ascii="Courier New" w:hAnsi="Courier New"/>
          <w:sz w:val="18"/>
          <w:highlight w:val="white"/>
        </w:rPr>
        <w:t>&gt;</w:t>
      </w:r>
    </w:p>
    <w:p w14:paraId="7A863E04"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QualifyingProperties</w:t>
      </w:r>
      <w:proofErr w:type="spellEnd"/>
      <w:r w:rsidRPr="00A96E50">
        <w:rPr>
          <w:rFonts w:ascii="Courier New" w:hAnsi="Courier New"/>
          <w:sz w:val="18"/>
          <w:highlight w:val="white"/>
        </w:rPr>
        <w:t>&gt;</w:t>
      </w:r>
    </w:p>
    <w:p w14:paraId="0B060D74"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SignedProperties</w:t>
      </w:r>
      <w:proofErr w:type="spellEnd"/>
      <w:r w:rsidR="00277F5C" w:rsidRPr="00A96E50">
        <w:rPr>
          <w:rFonts w:ascii="Courier New" w:hAnsi="Courier New"/>
          <w:sz w:val="18"/>
          <w:highlight w:val="white"/>
        </w:rPr>
        <w:t>&gt;</w:t>
      </w:r>
    </w:p>
    <w:p w14:paraId="023EC122" w14:textId="77777777" w:rsidR="008320A1" w:rsidRPr="00A96E50" w:rsidRDefault="008417E3"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b/>
          <w:sz w:val="18"/>
          <w:highlight w:val="white"/>
        </w:rPr>
        <w:tab/>
      </w:r>
      <w:r w:rsidR="00277F5C" w:rsidRPr="00A96E50">
        <w:rPr>
          <w:rFonts w:ascii="Courier New" w:hAnsi="Courier New"/>
          <w:sz w:val="18"/>
          <w:highlight w:val="white"/>
        </w:rPr>
        <w:t>&lt;</w:t>
      </w:r>
      <w:proofErr w:type="spellStart"/>
      <w:r w:rsidR="00277F5C" w:rsidRPr="00A96E50">
        <w:rPr>
          <w:rFonts w:ascii="Courier New" w:hAnsi="Courier New"/>
          <w:sz w:val="18"/>
          <w:highlight w:val="white"/>
        </w:rPr>
        <w:t>SignedSignatureProperties</w:t>
      </w:r>
      <w:proofErr w:type="spellEnd"/>
      <w:r w:rsidR="00277F5C" w:rsidRPr="00A96E50">
        <w:rPr>
          <w:rFonts w:ascii="Courier New" w:hAnsi="Courier New"/>
          <w:sz w:val="18"/>
          <w:highlight w:val="white"/>
        </w:rPr>
        <w:t>&gt;</w:t>
      </w:r>
    </w:p>
    <w:p w14:paraId="3C83EC59"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SigningTime</w:t>
      </w:r>
      <w:proofErr w:type="spellEnd"/>
      <w:r w:rsidRPr="00A96E50">
        <w:rPr>
          <w:rFonts w:ascii="Courier New" w:hAnsi="Courier New"/>
          <w:sz w:val="18"/>
          <w:highlight w:val="white"/>
        </w:rPr>
        <w:t>&gt;</w:t>
      </w:r>
      <w:r w:rsidRPr="00A96E50">
        <w:rPr>
          <w:rFonts w:ascii="Courier New" w:hAnsi="Courier New"/>
          <w:b/>
          <w:sz w:val="18"/>
          <w:highlight w:val="white"/>
        </w:rPr>
        <w:t>2012-04-26T16:04:56Z</w:t>
      </w:r>
      <w:r w:rsidRPr="00A96E50">
        <w:rPr>
          <w:rFonts w:ascii="Courier New" w:hAnsi="Courier New"/>
          <w:sz w:val="18"/>
          <w:highlight w:val="white"/>
        </w:rPr>
        <w:t>&lt;/</w:t>
      </w:r>
      <w:proofErr w:type="spellStart"/>
      <w:r w:rsidRPr="00A96E50">
        <w:rPr>
          <w:rFonts w:ascii="Courier New" w:hAnsi="Courier New"/>
          <w:sz w:val="18"/>
          <w:highlight w:val="white"/>
        </w:rPr>
        <w:t>SigningTime</w:t>
      </w:r>
      <w:proofErr w:type="spellEnd"/>
      <w:r w:rsidRPr="00A96E50">
        <w:rPr>
          <w:rFonts w:ascii="Courier New" w:hAnsi="Courier New"/>
          <w:sz w:val="18"/>
          <w:highlight w:val="white"/>
        </w:rPr>
        <w:t>&gt;</w:t>
      </w:r>
    </w:p>
    <w:p w14:paraId="2C0EF89D"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SigningCertificate</w:t>
      </w:r>
      <w:proofErr w:type="spellEnd"/>
      <w:r w:rsidRPr="00A96E50">
        <w:rPr>
          <w:rFonts w:ascii="Courier New" w:hAnsi="Courier New"/>
          <w:sz w:val="18"/>
          <w:highlight w:val="white"/>
        </w:rPr>
        <w:t>&gt;</w:t>
      </w:r>
    </w:p>
    <w:p w14:paraId="55646731"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&lt;Cert URI=</w:t>
      </w:r>
      <w:r w:rsidRPr="00A96E50">
        <w:rPr>
          <w:rFonts w:ascii="Courier New" w:hAnsi="Courier New"/>
          <w:b/>
          <w:sz w:val="18"/>
          <w:highlight w:val="white"/>
        </w:rPr>
        <w:t>"http://www.example.com/"</w:t>
      </w:r>
      <w:r w:rsidRPr="00A96E50">
        <w:rPr>
          <w:rFonts w:ascii="Courier New" w:hAnsi="Courier New"/>
          <w:sz w:val="18"/>
          <w:highlight w:val="white"/>
        </w:rPr>
        <w:t>&gt;</w:t>
      </w:r>
    </w:p>
    <w:p w14:paraId="07D79992" w14:textId="77777777" w:rsidR="008320A1" w:rsidRPr="00A96E50" w:rsidRDefault="00277F5C" w:rsidP="00277F5C">
      <w:pPr>
        <w:widowControl w:val="0"/>
        <w:autoSpaceDE w:val="0"/>
        <w:autoSpaceDN w:val="0"/>
        <w:adjustRightInd w:val="0"/>
        <w:spacing w:after="0"/>
        <w:rPr>
          <w:rFonts w:ascii="Courier New" w:hAnsi="Courier New"/>
          <w:b/>
          <w:sz w:val="18"/>
          <w:highlight w:val="white"/>
        </w:rPr>
      </w:pP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008417E3"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b/>
          <w:sz w:val="18"/>
          <w:highlight w:val="white"/>
        </w:rPr>
        <w:tab/>
      </w:r>
      <w:r w:rsidRPr="00A96E50">
        <w:rPr>
          <w:rFonts w:ascii="Courier New" w:hAnsi="Courier New"/>
          <w:sz w:val="18"/>
          <w:highlight w:val="white"/>
        </w:rPr>
        <w:t>&lt;</w:t>
      </w:r>
      <w:proofErr w:type="spellStart"/>
      <w:r w:rsidRPr="00A96E50">
        <w:rPr>
          <w:rFonts w:ascii="Courier New" w:hAnsi="Courier New"/>
          <w:sz w:val="18"/>
          <w:highlight w:val="white"/>
        </w:rPr>
        <w:t>CertDigest</w:t>
      </w:r>
      <w:proofErr w:type="spellEnd"/>
      <w:r w:rsidRPr="00A96E50">
        <w:rPr>
          <w:rFonts w:ascii="Courier New" w:hAnsi="Courier New"/>
          <w:sz w:val="18"/>
          <w:highlight w:val="white"/>
        </w:rPr>
        <w:t>&gt;</w:t>
      </w:r>
    </w:p>
    <w:p w14:paraId="752B368D" w14:textId="77777777" w:rsidR="00076653" w:rsidRPr="00977A22" w:rsidRDefault="00076653" w:rsidP="00B04F45">
      <w:pPr>
        <w:widowControl w:val="0"/>
        <w:autoSpaceDE w:val="0"/>
        <w:autoSpaceDN w:val="0"/>
        <w:adjustRightInd w:val="0"/>
        <w:spacing w:after="0"/>
        <w:rPr>
          <w:rFonts w:ascii="Courier New" w:hAnsi="Courier New"/>
          <w:b/>
          <w:sz w:val="18"/>
          <w:highlight w:val="white"/>
          <w:lang w:val="de-DE"/>
        </w:rPr>
      </w:pP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Pr>
          <w:rFonts w:ascii="Courier New" w:hAnsi="Courier New"/>
          <w:sz w:val="18"/>
          <w:highlight w:val="white"/>
        </w:rPr>
        <w:tab/>
      </w:r>
      <w:r w:rsidR="00277F5C" w:rsidRPr="00977A22">
        <w:rPr>
          <w:rFonts w:ascii="Courier New" w:hAnsi="Courier New"/>
          <w:sz w:val="18"/>
          <w:highlight w:val="white"/>
          <w:lang w:val="de-DE"/>
        </w:rPr>
        <w:t>&lt;ds:DigestMethod Algorithm=</w:t>
      </w:r>
      <w:r w:rsidR="00277F5C" w:rsidRPr="00977A22">
        <w:rPr>
          <w:rFonts w:ascii="Courier New" w:hAnsi="Courier New"/>
          <w:b/>
          <w:sz w:val="18"/>
          <w:highlight w:val="white"/>
          <w:lang w:val="de-DE"/>
        </w:rPr>
        <w:t>"http://www.w3.org/2001/04/xmldsig-more#rsa-sha512"</w:t>
      </w:r>
      <w:r w:rsidR="00277F5C" w:rsidRPr="00977A22">
        <w:rPr>
          <w:rFonts w:ascii="Courier New" w:hAnsi="Courier New"/>
          <w:sz w:val="18"/>
          <w:highlight w:val="white"/>
          <w:lang w:val="de-DE"/>
        </w:rPr>
        <w:t>/&gt;</w:t>
      </w:r>
    </w:p>
    <w:p w14:paraId="15D8A82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Pr="00977A22">
        <w:rPr>
          <w:rFonts w:ascii="Courier New" w:hAnsi="Courier New"/>
          <w:sz w:val="18"/>
          <w:highlight w:val="white"/>
          <w:lang w:val="de-DE"/>
        </w:rPr>
        <w:tab/>
      </w:r>
      <w:r w:rsidR="00277F5C" w:rsidRPr="00B04F45">
        <w:rPr>
          <w:rFonts w:ascii="Courier New" w:hAnsi="Courier New"/>
          <w:sz w:val="18"/>
          <w:highlight w:val="white"/>
        </w:rPr>
        <w:t>&lt;</w:t>
      </w:r>
      <w:proofErr w:type="spellStart"/>
      <w:proofErr w:type="gramStart"/>
      <w:r w:rsidR="00277F5C"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r w:rsidR="00277F5C" w:rsidRPr="00B04F45">
        <w:rPr>
          <w:rFonts w:ascii="Courier New" w:hAnsi="Courier New"/>
          <w:sz w:val="18"/>
          <w:highlight w:val="white"/>
        </w:rPr>
        <w:t>xmlns=</w:t>
      </w:r>
      <w:r w:rsidR="00277F5C" w:rsidRPr="00B04F45">
        <w:rPr>
          <w:rFonts w:ascii="Courier New" w:hAnsi="Courier New"/>
          <w:b/>
          <w:sz w:val="18"/>
          <w:highlight w:val="white"/>
        </w:rPr>
        <w:t>"http://www.w3.org/2000/09/xmldsig#"</w:t>
      </w:r>
      <w:r w:rsidR="00277F5C" w:rsidRPr="00B04F45">
        <w:rPr>
          <w:rFonts w:ascii="Courier New" w:hAnsi="Courier New"/>
          <w:sz w:val="18"/>
          <w:highlight w:val="white"/>
        </w:rPr>
        <w:t>&gt;</w:t>
      </w:r>
      <w:r w:rsidR="00277F5C" w:rsidRPr="00B04F45">
        <w:rPr>
          <w:rFonts w:ascii="Courier New" w:hAnsi="Courier New"/>
          <w:b/>
          <w:sz w:val="18"/>
          <w:highlight w:val="white"/>
        </w:rPr>
        <w:t>bJrQQeyoztdAPO6nsoRQ5oX5oAg=</w:t>
      </w:r>
      <w:r w:rsidR="00277F5C" w:rsidRPr="00B04F45">
        <w:rPr>
          <w:rFonts w:ascii="Courier New" w:hAnsi="Courier New"/>
          <w:sz w:val="18"/>
          <w:highlight w:val="white"/>
        </w:rPr>
        <w:t>&lt;/</w:t>
      </w:r>
      <w:proofErr w:type="gramStart"/>
      <w:r w:rsidR="00277F5C" w:rsidRPr="00B04F45">
        <w:rPr>
          <w:rFonts w:ascii="Courier New" w:hAnsi="Courier New"/>
          <w:sz w:val="18"/>
          <w:highlight w:val="white"/>
        </w:rPr>
        <w:t>ds:DigestValue</w:t>
      </w:r>
      <w:proofErr w:type="gramEnd"/>
      <w:r w:rsidR="00277F5C" w:rsidRPr="00B04F45">
        <w:rPr>
          <w:rFonts w:ascii="Courier New" w:hAnsi="Courier New"/>
          <w:sz w:val="18"/>
          <w:highlight w:val="white"/>
        </w:rPr>
        <w:t>&gt;</w:t>
      </w:r>
    </w:p>
    <w:p w14:paraId="33B6927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p>
    <w:p w14:paraId="7E1EAE7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7A17B1AA"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&lt;X509IssuerName&gt;</w:t>
      </w:r>
      <w:r w:rsidR="00277F5C" w:rsidRPr="00B04F45">
        <w:rPr>
          <w:rFonts w:ascii="Courier New" w:hAnsi="Courier New"/>
          <w:b/>
          <w:sz w:val="18"/>
          <w:highlight w:val="white"/>
        </w:rPr>
        <w:t>X.509 distinguished name of certificate</w:t>
      </w:r>
      <w:r w:rsidR="00277F5C" w:rsidRPr="00B04F45">
        <w:rPr>
          <w:rFonts w:ascii="Courier New" w:hAnsi="Courier New"/>
          <w:sz w:val="18"/>
          <w:highlight w:val="white"/>
        </w:rPr>
        <w:t>&lt;/X509IssuerName&gt;</w:t>
      </w:r>
    </w:p>
    <w:p w14:paraId="7A07CE00"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&lt;X509SerialNumber&gt;</w:t>
      </w:r>
      <w:r w:rsidR="00277F5C" w:rsidRPr="00B04F45">
        <w:rPr>
          <w:rFonts w:ascii="Courier New" w:hAnsi="Courier New"/>
          <w:b/>
          <w:sz w:val="18"/>
          <w:highlight w:val="white"/>
        </w:rPr>
        <w:t>certificate serial</w:t>
      </w:r>
      <w:r>
        <w:rPr>
          <w:rFonts w:ascii="Courier New" w:hAnsi="Courier New"/>
          <w:b/>
          <w:sz w:val="18"/>
          <w:highlight w:val="white"/>
        </w:rPr>
        <w:t xml:space="preserve"> </w:t>
      </w:r>
      <w:r w:rsidR="00277F5C" w:rsidRPr="00B04F45">
        <w:rPr>
          <w:rFonts w:ascii="Courier New" w:hAnsi="Courier New"/>
          <w:b/>
          <w:sz w:val="18"/>
          <w:highlight w:val="white"/>
        </w:rPr>
        <w:t>number</w:t>
      </w:r>
      <w:r w:rsidR="00277F5C" w:rsidRPr="00B04F45">
        <w:rPr>
          <w:rFonts w:ascii="Courier New" w:hAnsi="Courier New"/>
          <w:sz w:val="18"/>
          <w:highlight w:val="white"/>
        </w:rPr>
        <w:t>&lt;/X509SerialNumber&gt;</w:t>
      </w:r>
    </w:p>
    <w:p w14:paraId="1876D0F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213B23B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74D50B3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SigningCertificate</w:t>
      </w:r>
      <w:proofErr w:type="spellEnd"/>
      <w:r w:rsidRPr="00B04F45">
        <w:rPr>
          <w:rFonts w:ascii="Courier New" w:hAnsi="Courier New"/>
          <w:sz w:val="18"/>
          <w:highlight w:val="white"/>
        </w:rPr>
        <w:t>&gt;</w:t>
      </w:r>
    </w:p>
    <w:p w14:paraId="2C1C865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SignaturePolicyIdentifier</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SignaturePolicyIdentifier</w:t>
      </w:r>
      <w:proofErr w:type="spellEnd"/>
      <w:r w:rsidRPr="00B04F45">
        <w:rPr>
          <w:rFonts w:ascii="Courier New" w:hAnsi="Courier New"/>
          <w:sz w:val="18"/>
          <w:highlight w:val="white"/>
        </w:rPr>
        <w:t>&gt;</w:t>
      </w:r>
    </w:p>
    <w:p w14:paraId="5D59879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SignatureProductionPlace</w:t>
      </w:r>
      <w:proofErr w:type="spellEnd"/>
      <w:r w:rsidRPr="00B04F45">
        <w:rPr>
          <w:rFonts w:ascii="Courier New" w:hAnsi="Courier New"/>
          <w:sz w:val="18"/>
          <w:highlight w:val="white"/>
        </w:rPr>
        <w:t>&gt;</w:t>
      </w:r>
    </w:p>
    <w:p w14:paraId="4EB3DEE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57C554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DE193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01E109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r w:rsidRPr="00B04F45">
        <w:rPr>
          <w:rFonts w:ascii="Courier New" w:hAnsi="Courier New"/>
          <w:b/>
          <w:sz w:val="18"/>
          <w:highlight w:val="white"/>
        </w:rPr>
        <w:t>Country</w:t>
      </w:r>
      <w:r w:rsidRPr="00B04F45">
        <w:rPr>
          <w:rFonts w:ascii="Courier New" w:hAnsi="Courier New"/>
          <w:sz w:val="18"/>
          <w:highlight w:val="white"/>
        </w:rPr>
        <w:t>&lt;/</w:t>
      </w:r>
      <w:proofErr w:type="spellStart"/>
      <w:r w:rsidRPr="00B04F45">
        <w:rPr>
          <w:rFonts w:ascii="Courier New" w:hAnsi="Courier New"/>
          <w:sz w:val="18"/>
          <w:highlight w:val="white"/>
        </w:rPr>
        <w:t>CountryName</w:t>
      </w:r>
      <w:proofErr w:type="spellEnd"/>
      <w:r w:rsidRPr="00B04F45">
        <w:rPr>
          <w:rFonts w:ascii="Courier New" w:hAnsi="Courier New"/>
          <w:sz w:val="18"/>
          <w:highlight w:val="white"/>
        </w:rPr>
        <w:t>&gt;</w:t>
      </w:r>
    </w:p>
    <w:p w14:paraId="31390B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SignatureProductionPlace</w:t>
      </w:r>
      <w:proofErr w:type="spellEnd"/>
      <w:r w:rsidR="00277F5C" w:rsidRPr="00B04F45">
        <w:rPr>
          <w:rFonts w:ascii="Courier New" w:hAnsi="Courier New"/>
          <w:sz w:val="18"/>
          <w:highlight w:val="white"/>
        </w:rPr>
        <w:t>&gt;</w:t>
      </w:r>
    </w:p>
    <w:p w14:paraId="747D983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SignerRole</w:t>
      </w:r>
      <w:proofErr w:type="spellEnd"/>
      <w:r w:rsidR="00277F5C" w:rsidRPr="00B04F45">
        <w:rPr>
          <w:rFonts w:ascii="Courier New" w:hAnsi="Courier New"/>
          <w:sz w:val="18"/>
          <w:highlight w:val="white"/>
        </w:rPr>
        <w:t>&gt;</w:t>
      </w:r>
    </w:p>
    <w:p w14:paraId="11462F7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ClaimedRoles</w:t>
      </w:r>
      <w:proofErr w:type="spellEnd"/>
      <w:r w:rsidR="00277F5C" w:rsidRPr="00B04F45">
        <w:rPr>
          <w:rFonts w:ascii="Courier New" w:hAnsi="Courier New"/>
          <w:sz w:val="18"/>
          <w:highlight w:val="white"/>
        </w:rPr>
        <w:t>&gt;</w:t>
      </w:r>
    </w:p>
    <w:p w14:paraId="4C985AEC"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w:t>
      </w:r>
      <w:proofErr w:type="spellEnd"/>
      <w:proofErr w:type="gramStart"/>
      <w:r w:rsidRPr="00B04F45">
        <w:rPr>
          <w:rFonts w:ascii="Courier New" w:hAnsi="Courier New"/>
          <w:sz w:val="18"/>
          <w:highlight w:val="white"/>
        </w:rPr>
        <w:t>&gt;</w:t>
      </w:r>
      <w:r w:rsidR="000047D4" w:rsidRPr="00B04F45">
        <w:rPr>
          <w:rFonts w:ascii="Courier New" w:hAnsi="Courier New"/>
          <w:sz w:val="18"/>
          <w:highlight w:val="white"/>
        </w:rPr>
        <w:t>“</w:t>
      </w:r>
      <w:proofErr w:type="gramEnd"/>
      <w:r w:rsidR="000047D4" w:rsidRPr="00B04F45">
        <w:rPr>
          <w:rFonts w:ascii="Courier New" w:hAnsi="Courier New"/>
          <w:sz w:val="18"/>
          <w:highlight w:val="white"/>
        </w:rPr>
        <w:t xml:space="preserve">2086S0127X – Trauma </w:t>
      </w:r>
      <w:proofErr w:type="gramStart"/>
      <w:r w:rsidR="000047D4" w:rsidRPr="00B04F45">
        <w:rPr>
          <w:rFonts w:ascii="Courier New" w:hAnsi="Courier New"/>
          <w:sz w:val="18"/>
          <w:highlight w:val="white"/>
        </w:rPr>
        <w:t>Surgery”</w:t>
      </w:r>
      <w:r w:rsidRPr="00B04F45">
        <w:rPr>
          <w:rFonts w:ascii="Courier New" w:hAnsi="Courier New"/>
          <w:sz w:val="18"/>
          <w:highlight w:val="white"/>
        </w:rPr>
        <w:t>&lt;</w:t>
      </w:r>
      <w:proofErr w:type="gramEnd"/>
      <w:r w:rsidRPr="00B04F45">
        <w:rPr>
          <w:rFonts w:ascii="Courier New" w:hAnsi="Courier New"/>
          <w:sz w:val="18"/>
          <w:highlight w:val="white"/>
        </w:rPr>
        <w:t>/</w:t>
      </w:r>
      <w:proofErr w:type="spellStart"/>
      <w:r w:rsidRPr="00B04F45">
        <w:rPr>
          <w:rFonts w:ascii="Courier New" w:hAnsi="Courier New"/>
          <w:sz w:val="18"/>
          <w:highlight w:val="white"/>
        </w:rPr>
        <w:t>ClaimedRole</w:t>
      </w:r>
      <w:proofErr w:type="spellEnd"/>
      <w:r w:rsidRPr="00B04F45">
        <w:rPr>
          <w:rFonts w:ascii="Courier New" w:hAnsi="Courier New"/>
          <w:sz w:val="18"/>
          <w:highlight w:val="white"/>
        </w:rPr>
        <w:t>&gt;</w:t>
      </w:r>
    </w:p>
    <w:p w14:paraId="0BE4F664" w14:textId="77777777" w:rsidR="008320A1" w:rsidRPr="00B04F45" w:rsidRDefault="00277F5C" w:rsidP="000047D4">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ClaimedRoles</w:t>
      </w:r>
      <w:proofErr w:type="spellEnd"/>
      <w:r w:rsidRPr="00B04F45">
        <w:rPr>
          <w:rFonts w:ascii="Courier New" w:hAnsi="Courier New"/>
          <w:sz w:val="18"/>
          <w:highlight w:val="white"/>
        </w:rPr>
        <w:t>&gt;</w:t>
      </w:r>
    </w:p>
    <w:p w14:paraId="69CD07F5"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SignerRole</w:t>
      </w:r>
      <w:proofErr w:type="spellEnd"/>
      <w:r w:rsidRPr="00B04F45">
        <w:rPr>
          <w:rFonts w:ascii="Courier New" w:hAnsi="Courier New"/>
          <w:sz w:val="18"/>
          <w:highlight w:val="white"/>
        </w:rPr>
        <w:t>&gt;</w:t>
      </w:r>
    </w:p>
    <w:p w14:paraId="79B73398" w14:textId="77777777" w:rsidR="008320A1" w:rsidRPr="00B04F45" w:rsidRDefault="000047D4"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 xml:space="preserve">&gt;”8.2.1.1 - Author’s </w:t>
      </w:r>
      <w:proofErr w:type="gramStart"/>
      <w:r w:rsidRPr="00B04F45">
        <w:rPr>
          <w:rFonts w:ascii="Courier New" w:hAnsi="Courier New"/>
          <w:sz w:val="18"/>
          <w:highlight w:val="white"/>
        </w:rPr>
        <w:t>signature”&lt;</w:t>
      </w:r>
      <w:proofErr w:type="gramEnd"/>
      <w:r w:rsidRPr="00B04F45">
        <w:rPr>
          <w:rFonts w:ascii="Courier New" w:hAnsi="Courier New"/>
          <w:sz w:val="18"/>
          <w:highlight w:val="white"/>
        </w:rPr>
        <w:t>/</w:t>
      </w:r>
      <w:proofErr w:type="spellStart"/>
      <w:r w:rsidRPr="00B04F45">
        <w:rPr>
          <w:rFonts w:ascii="Courier New" w:hAnsi="Courier New"/>
          <w:sz w:val="18"/>
          <w:highlight w:val="white"/>
        </w:rPr>
        <w:t>SignaturePurpose</w:t>
      </w:r>
      <w:proofErr w:type="spellEnd"/>
      <w:r w:rsidRPr="00B04F45">
        <w:rPr>
          <w:rFonts w:ascii="Courier New" w:hAnsi="Courier New"/>
          <w:sz w:val="18"/>
          <w:highlight w:val="white"/>
        </w:rPr>
        <w:t>&gt;</w:t>
      </w:r>
    </w:p>
    <w:p w14:paraId="04433626" w14:textId="77777777" w:rsidR="008320A1" w:rsidRPr="00B04F45" w:rsidRDefault="000047D4"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008417E3" w:rsidRPr="00B04F45">
        <w:rPr>
          <w:rFonts w:ascii="Courier New" w:hAnsi="Courier New"/>
          <w:sz w:val="18"/>
          <w:highlight w:val="white"/>
        </w:rPr>
        <w:tab/>
      </w:r>
      <w:r w:rsidRPr="00B04F45">
        <w:rPr>
          <w:rFonts w:ascii="Courier New" w:hAnsi="Courier New"/>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SignedSignatureProperties</w:t>
      </w:r>
      <w:proofErr w:type="spellEnd"/>
      <w:r w:rsidR="00277F5C" w:rsidRPr="00B04F45">
        <w:rPr>
          <w:rFonts w:ascii="Courier New" w:hAnsi="Courier New"/>
          <w:sz w:val="18"/>
          <w:highlight w:val="white"/>
        </w:rPr>
        <w:t>&gt;</w:t>
      </w:r>
    </w:p>
    <w:p w14:paraId="218100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SignedDataObjectProperties</w:t>
      </w:r>
      <w:proofErr w:type="spellEnd"/>
      <w:r w:rsidRPr="00B04F45">
        <w:rPr>
          <w:rFonts w:ascii="Courier New" w:hAnsi="Courier New"/>
          <w:sz w:val="18"/>
          <w:highlight w:val="white"/>
        </w:rPr>
        <w:t>&gt;</w:t>
      </w:r>
    </w:p>
    <w:p w14:paraId="6D0BB6F7"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5770BE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7310859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5BE1E89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04A5CB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677C6F4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DocumentationReferences</w:t>
      </w:r>
      <w:proofErr w:type="spellEnd"/>
      <w:r w:rsidRPr="00B04F45">
        <w:rPr>
          <w:rFonts w:ascii="Courier New" w:hAnsi="Courier New"/>
          <w:sz w:val="18"/>
          <w:highlight w:val="white"/>
        </w:rPr>
        <w:t>&gt;</w:t>
      </w:r>
    </w:p>
    <w:p w14:paraId="2BC69E3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&lt;DocumentationReference&gt;</w:t>
      </w:r>
      <w:r w:rsidRPr="00B04F45">
        <w:rPr>
          <w:rFonts w:ascii="Courier New" w:hAnsi="Courier New"/>
          <w:b/>
          <w:sz w:val="18"/>
          <w:highlight w:val="white"/>
        </w:rPr>
        <w:t>http://www.example.com/</w:t>
      </w:r>
      <w:r w:rsidRPr="00B04F45">
        <w:rPr>
          <w:rFonts w:ascii="Courier New" w:hAnsi="Courier New"/>
          <w:sz w:val="18"/>
          <w:highlight w:val="white"/>
        </w:rPr>
        <w:t>&lt;/DocumentationReference&gt;</w:t>
      </w:r>
    </w:p>
    <w:p w14:paraId="7DB145A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14C9FA0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ObjectIdentifier</w:t>
      </w:r>
      <w:proofErr w:type="spellEnd"/>
      <w:r w:rsidR="00277F5C" w:rsidRPr="00B04F45">
        <w:rPr>
          <w:rFonts w:ascii="Courier New" w:hAnsi="Courier New"/>
          <w:sz w:val="18"/>
          <w:highlight w:val="white"/>
        </w:rPr>
        <w:t>&gt;</w:t>
      </w:r>
    </w:p>
    <w:p w14:paraId="238A8B3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string</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MimeType</w:t>
      </w:r>
      <w:proofErr w:type="spellEnd"/>
      <w:r w:rsidR="00277F5C" w:rsidRPr="00B04F45">
        <w:rPr>
          <w:rFonts w:ascii="Courier New" w:hAnsi="Courier New"/>
          <w:sz w:val="18"/>
          <w:highlight w:val="white"/>
        </w:rPr>
        <w:t>&gt;</w:t>
      </w:r>
    </w:p>
    <w:p w14:paraId="150C2D5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&lt;Encoding&gt;</w:t>
      </w:r>
      <w:r w:rsidRPr="00B04F45">
        <w:rPr>
          <w:rFonts w:ascii="Courier New" w:hAnsi="Courier New"/>
          <w:b/>
          <w:sz w:val="18"/>
          <w:highlight w:val="white"/>
        </w:rPr>
        <w:t>http://www.example.com/</w:t>
      </w:r>
      <w:r w:rsidRPr="00B04F45">
        <w:rPr>
          <w:rFonts w:ascii="Courier New" w:hAnsi="Courier New"/>
          <w:sz w:val="18"/>
          <w:highlight w:val="white"/>
        </w:rPr>
        <w:t>&lt;/Encoding&gt;</w:t>
      </w:r>
    </w:p>
    <w:p w14:paraId="0F34A42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DataObjectFormat</w:t>
      </w:r>
      <w:proofErr w:type="spellEnd"/>
      <w:r w:rsidRPr="00B04F45">
        <w:rPr>
          <w:rFonts w:ascii="Courier New" w:hAnsi="Courier New"/>
          <w:sz w:val="18"/>
          <w:highlight w:val="white"/>
        </w:rPr>
        <w:t>&gt;</w:t>
      </w:r>
    </w:p>
    <w:p w14:paraId="718A001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5632A50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6FF31287"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&lt;Identifier&gt;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&lt;/Identifier&gt;</w:t>
      </w:r>
    </w:p>
    <w:p w14:paraId="5B1ABC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&lt;Description&gt;</w:t>
      </w:r>
      <w:r w:rsidR="00277F5C" w:rsidRPr="00B04F45">
        <w:rPr>
          <w:rFonts w:ascii="Courier New" w:hAnsi="Courier New"/>
          <w:b/>
          <w:sz w:val="18"/>
          <w:highlight w:val="white"/>
        </w:rPr>
        <w:t>string</w:t>
      </w:r>
      <w:r w:rsidR="00277F5C" w:rsidRPr="00B04F45">
        <w:rPr>
          <w:rFonts w:ascii="Courier New" w:hAnsi="Courier New"/>
          <w:sz w:val="18"/>
          <w:highlight w:val="white"/>
        </w:rPr>
        <w:t>&lt;/Description&gt;</w:t>
      </w:r>
    </w:p>
    <w:p w14:paraId="2BB7C2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43BEB55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&lt;DocumentationReference&gt;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&lt;/DocumentationReference&gt;</w:t>
      </w:r>
    </w:p>
    <w:p w14:paraId="064005B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DocumentationReferences</w:t>
      </w:r>
      <w:proofErr w:type="spellEnd"/>
      <w:r w:rsidR="00277F5C" w:rsidRPr="00B04F45">
        <w:rPr>
          <w:rFonts w:ascii="Courier New" w:hAnsi="Courier New"/>
          <w:sz w:val="18"/>
          <w:highlight w:val="white"/>
        </w:rPr>
        <w:t>&gt;</w:t>
      </w:r>
    </w:p>
    <w:p w14:paraId="6127933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CommitmentTypeId</w:t>
      </w:r>
      <w:proofErr w:type="spellEnd"/>
      <w:r w:rsidR="00277F5C" w:rsidRPr="00B04F45">
        <w:rPr>
          <w:rFonts w:ascii="Courier New" w:hAnsi="Courier New"/>
          <w:sz w:val="18"/>
          <w:highlight w:val="white"/>
        </w:rPr>
        <w:t>&gt;</w:t>
      </w:r>
    </w:p>
    <w:p w14:paraId="4647BA7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ObjectReference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http://www.example.com/</w:t>
      </w:r>
      <w:r w:rsidR="00277F5C" w:rsidRPr="00B04F45">
        <w:rPr>
          <w:rFonts w:ascii="Courier New" w:hAnsi="Courier New"/>
          <w:sz w:val="18"/>
          <w:highlight w:val="white"/>
        </w:rPr>
        <w:t>&lt;/ObjectReference&gt;</w:t>
      </w:r>
    </w:p>
    <w:p w14:paraId="48C9290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68376AB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w:t>
      </w:r>
      <w:proofErr w:type="spellEnd"/>
      <w:r w:rsidR="00277F5C" w:rsidRPr="00B04F45">
        <w:rPr>
          <w:rFonts w:ascii="Courier New" w:hAnsi="Courier New"/>
          <w:sz w:val="18"/>
          <w:highlight w:val="white"/>
        </w:rPr>
        <w:t>&gt;</w:t>
      </w:r>
    </w:p>
    <w:p w14:paraId="3106271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CommitmentTypeQualifiers</w:t>
      </w:r>
      <w:proofErr w:type="spellEnd"/>
      <w:r w:rsidR="00277F5C" w:rsidRPr="00B04F45">
        <w:rPr>
          <w:rFonts w:ascii="Courier New" w:hAnsi="Courier New"/>
          <w:sz w:val="18"/>
          <w:highlight w:val="white"/>
        </w:rPr>
        <w:t>&gt;</w:t>
      </w:r>
    </w:p>
    <w:p w14:paraId="5416FF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CommitmentTypeIndication</w:t>
      </w:r>
      <w:proofErr w:type="spellEnd"/>
      <w:r w:rsidR="00277F5C" w:rsidRPr="00B04F45">
        <w:rPr>
          <w:rFonts w:ascii="Courier New" w:hAnsi="Courier New"/>
          <w:sz w:val="18"/>
          <w:highlight w:val="white"/>
        </w:rPr>
        <w:t>&gt;</w:t>
      </w:r>
    </w:p>
    <w:p w14:paraId="11629EF3"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0F7885B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1DAE116D" w14:textId="77777777" w:rsidR="008320A1" w:rsidRPr="00B04F45" w:rsidRDefault="00076653" w:rsidP="00076653">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9DF3D91"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4449BBA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AllDataObjectsTimeStamp</w:t>
      </w:r>
      <w:proofErr w:type="spellEnd"/>
      <w:r w:rsidR="00277F5C" w:rsidRPr="00B04F45">
        <w:rPr>
          <w:rFonts w:ascii="Courier New" w:hAnsi="Courier New"/>
          <w:sz w:val="18"/>
          <w:highlight w:val="white"/>
        </w:rPr>
        <w:t>&gt;</w:t>
      </w:r>
    </w:p>
    <w:p w14:paraId="5BB065D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1940764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&lt;Include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59053A1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CanonicalizationMethod</w:t>
      </w:r>
      <w:proofErr w:type="spellEnd"/>
      <w:r w:rsidR="00277F5C" w:rsidRPr="00B04F45">
        <w:rPr>
          <w:rFonts w:ascii="Courier New" w:hAnsi="Courier New"/>
          <w:sz w:val="18"/>
          <w:highlight w:val="white"/>
        </w:rPr>
        <w:t xml:space="preserve"> Algorithm=</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&lt;/CanonicalizationMethod&gt;</w:t>
      </w:r>
    </w:p>
    <w:p w14:paraId="38931B3D" w14:textId="77777777" w:rsidR="008320A1" w:rsidRPr="00B04F45" w:rsidRDefault="008417E3" w:rsidP="00076653">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444092" w:rsidRPr="00B04F45">
        <w:rPr>
          <w:rFonts w:ascii="Courier New" w:hAnsi="Courier New"/>
          <w:b/>
          <w:sz w:val="18"/>
          <w:highlight w:val="white"/>
        </w:rPr>
        <w:tab/>
      </w:r>
      <w:r w:rsidR="00277F5C" w:rsidRPr="00B04F45">
        <w:rPr>
          <w:rFonts w:ascii="Courier New" w:hAnsi="Courier New"/>
          <w:sz w:val="18"/>
          <w:highlight w:val="white"/>
        </w:rPr>
        <w:t>&lt;EncapsulatedTimeStamp&gt;</w:t>
      </w:r>
      <w:r w:rsidR="00277F5C" w:rsidRPr="00B04F45">
        <w:rPr>
          <w:rFonts w:ascii="Courier New" w:hAnsi="Courier New"/>
          <w:b/>
          <w:sz w:val="18"/>
          <w:highlight w:val="white"/>
        </w:rPr>
        <w:t>EncapsulatedPKIDataType</w:t>
      </w:r>
      <w:r w:rsidR="00277F5C" w:rsidRPr="00B04F45">
        <w:rPr>
          <w:rFonts w:ascii="Courier New" w:hAnsi="Courier New"/>
          <w:sz w:val="18"/>
          <w:highlight w:val="white"/>
        </w:rPr>
        <w:t>&lt;/EncapsulatedTimeStamp&gt;</w:t>
      </w:r>
    </w:p>
    <w:p w14:paraId="7E88CF8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IndividualDataObjectsTimeStamp</w:t>
      </w:r>
      <w:proofErr w:type="spellEnd"/>
      <w:r w:rsidR="00277F5C" w:rsidRPr="00B04F45">
        <w:rPr>
          <w:rFonts w:ascii="Courier New" w:hAnsi="Courier New"/>
          <w:sz w:val="18"/>
          <w:highlight w:val="white"/>
        </w:rPr>
        <w:t>&gt;</w:t>
      </w:r>
    </w:p>
    <w:p w14:paraId="618F064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SignedDataObjectProperties</w:t>
      </w:r>
      <w:proofErr w:type="spellEnd"/>
      <w:r w:rsidR="00277F5C" w:rsidRPr="00B04F45">
        <w:rPr>
          <w:rFonts w:ascii="Courier New" w:hAnsi="Courier New"/>
          <w:sz w:val="18"/>
          <w:highlight w:val="white"/>
        </w:rPr>
        <w:t>&gt;</w:t>
      </w:r>
    </w:p>
    <w:p w14:paraId="46F0922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SignedProperties</w:t>
      </w:r>
      <w:proofErr w:type="spellEnd"/>
      <w:r w:rsidR="00277F5C" w:rsidRPr="00B04F45">
        <w:rPr>
          <w:rFonts w:ascii="Courier New" w:hAnsi="Courier New"/>
          <w:sz w:val="18"/>
          <w:highlight w:val="white"/>
        </w:rPr>
        <w:t>&gt;</w:t>
      </w:r>
    </w:p>
    <w:p w14:paraId="1623E37F"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9DB463E"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6C22A0D2"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XAdES-T --&gt;</w:t>
      </w:r>
    </w:p>
    <w:p w14:paraId="0780928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SignatureTimeStamp</w:t>
      </w:r>
      <w:proofErr w:type="spellEnd"/>
      <w:r w:rsidR="00277F5C" w:rsidRPr="00B04F45">
        <w:rPr>
          <w:rFonts w:ascii="Courier New" w:hAnsi="Courier New"/>
          <w:sz w:val="18"/>
          <w:highlight w:val="white"/>
        </w:rPr>
        <w:t>&gt;</w:t>
      </w:r>
    </w:p>
    <w:p w14:paraId="6A80F5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00277F5C" w:rsidRPr="00B04F45">
        <w:rPr>
          <w:rFonts w:ascii="Courier New" w:hAnsi="Courier New"/>
          <w:sz w:val="18"/>
          <w:highlight w:val="white"/>
        </w:rPr>
        <w:t>&lt;!--</w:t>
      </w:r>
      <w:proofErr w:type="gramEnd"/>
      <w:r w:rsidR="00277F5C" w:rsidRPr="00B04F45">
        <w:rPr>
          <w:rFonts w:ascii="Courier New" w:hAnsi="Courier New"/>
          <w:sz w:val="18"/>
          <w:highlight w:val="white"/>
        </w:rPr>
        <w:t xml:space="preserve"> Added by XAdES-C --&gt;</w:t>
      </w:r>
    </w:p>
    <w:p w14:paraId="7065166B"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7119FFB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0D74825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&lt;Cert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p>
    <w:p w14:paraId="49B8787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CertDigest</w:t>
      </w:r>
      <w:proofErr w:type="spellEnd"/>
      <w:r w:rsidR="00277F5C" w:rsidRPr="00B04F45">
        <w:rPr>
          <w:rFonts w:ascii="Courier New" w:hAnsi="Courier New"/>
          <w:sz w:val="18"/>
          <w:highlight w:val="white"/>
        </w:rPr>
        <w:t>&gt;</w:t>
      </w:r>
    </w:p>
    <w:p w14:paraId="44F1CCD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IssuerSerial</w:t>
      </w:r>
      <w:proofErr w:type="spellEnd"/>
      <w:r w:rsidR="00277F5C" w:rsidRPr="00B04F45">
        <w:rPr>
          <w:rFonts w:ascii="Courier New" w:hAnsi="Courier New"/>
          <w:sz w:val="18"/>
          <w:highlight w:val="white"/>
        </w:rPr>
        <w:t>&gt;</w:t>
      </w:r>
    </w:p>
    <w:p w14:paraId="0B4D022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&lt;/Cert&gt;</w:t>
      </w:r>
    </w:p>
    <w:p w14:paraId="24580056"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CertRefs</w:t>
      </w:r>
      <w:proofErr w:type="spellEnd"/>
      <w:r w:rsidR="00277F5C" w:rsidRPr="00B04F45">
        <w:rPr>
          <w:rFonts w:ascii="Courier New" w:hAnsi="Courier New"/>
          <w:sz w:val="18"/>
          <w:highlight w:val="white"/>
        </w:rPr>
        <w:t>&gt;</w:t>
      </w:r>
    </w:p>
    <w:p w14:paraId="5F11B43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CompleteCertificateRefs</w:t>
      </w:r>
      <w:proofErr w:type="spellEnd"/>
      <w:r w:rsidR="00277F5C" w:rsidRPr="00B04F45">
        <w:rPr>
          <w:rFonts w:ascii="Courier New" w:hAnsi="Courier New"/>
          <w:sz w:val="18"/>
          <w:highlight w:val="white"/>
        </w:rPr>
        <w:t>&gt;</w:t>
      </w:r>
    </w:p>
    <w:p w14:paraId="453C6F90"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CompleteRevocationRefs</w:t>
      </w:r>
      <w:proofErr w:type="spellEnd"/>
      <w:r w:rsidR="00277F5C" w:rsidRPr="00B04F45">
        <w:rPr>
          <w:rFonts w:ascii="Courier New" w:hAnsi="Courier New"/>
          <w:sz w:val="18"/>
          <w:highlight w:val="white"/>
        </w:rPr>
        <w:t>&gt;</w:t>
      </w:r>
    </w:p>
    <w:p w14:paraId="3A90B444"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OCSPRefs</w:t>
      </w:r>
      <w:proofErr w:type="spellEnd"/>
      <w:r w:rsidR="00277F5C" w:rsidRPr="00B04F45">
        <w:rPr>
          <w:rFonts w:ascii="Courier New" w:hAnsi="Courier New"/>
          <w:sz w:val="18"/>
          <w:highlight w:val="white"/>
        </w:rPr>
        <w:t>&gt;</w:t>
      </w:r>
    </w:p>
    <w:p w14:paraId="5C605D1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OCSPRef</w:t>
      </w:r>
      <w:proofErr w:type="spellEnd"/>
      <w:r w:rsidR="00277F5C" w:rsidRPr="00B04F45">
        <w:rPr>
          <w:rFonts w:ascii="Courier New" w:hAnsi="Courier New"/>
          <w:sz w:val="18"/>
          <w:highlight w:val="white"/>
        </w:rPr>
        <w:t>&gt;</w:t>
      </w:r>
    </w:p>
    <w:p w14:paraId="77DFDA4C" w14:textId="77777777" w:rsidR="008320A1" w:rsidRPr="00B04F45" w:rsidRDefault="00076653"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 xml:space="preserve"> URI=</w:t>
      </w:r>
      <w:r w:rsidR="00277F5C" w:rsidRPr="00B04F45">
        <w:rPr>
          <w:rFonts w:ascii="Courier New" w:hAnsi="Courier New"/>
          <w:b/>
          <w:sz w:val="18"/>
          <w:highlight w:val="white"/>
        </w:rPr>
        <w:t>"http://www.example.com/"</w:t>
      </w:r>
      <w:r w:rsidR="00277F5C" w:rsidRPr="00B04F45">
        <w:rPr>
          <w:rFonts w:ascii="Courier New" w:hAnsi="Courier New"/>
          <w:sz w:val="18"/>
          <w:highlight w:val="white"/>
        </w:rPr>
        <w:t>&gt;</w:t>
      </w:r>
      <w:r w:rsidR="00277F5C" w:rsidRPr="00B04F45">
        <w:rPr>
          <w:rFonts w:ascii="Courier New" w:hAnsi="Courier New"/>
          <w:b/>
          <w:sz w:val="18"/>
          <w:highlight w:val="white"/>
        </w:rPr>
        <w: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OCSPIdentifier</w:t>
      </w:r>
      <w:proofErr w:type="spellEnd"/>
      <w:r w:rsidR="00277F5C" w:rsidRPr="00B04F45">
        <w:rPr>
          <w:rFonts w:ascii="Courier New" w:hAnsi="Courier New"/>
          <w:sz w:val="18"/>
          <w:highlight w:val="white"/>
        </w:rPr>
        <w:t>&gt;</w:t>
      </w:r>
    </w:p>
    <w:p w14:paraId="61C6967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1A87FD1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w:t>
      </w:r>
      <w:proofErr w:type="spellEnd"/>
      <w:r w:rsidRPr="00B04F45">
        <w:rPr>
          <w:rFonts w:ascii="Courier New" w:hAnsi="Courier New"/>
          <w:sz w:val="18"/>
          <w:highlight w:val="white"/>
        </w:rPr>
        <w:t>&gt;</w:t>
      </w:r>
    </w:p>
    <w:p w14:paraId="6E04763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076653">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OCSPRefs</w:t>
      </w:r>
      <w:proofErr w:type="spellEnd"/>
      <w:r w:rsidRPr="00B04F45">
        <w:rPr>
          <w:rFonts w:ascii="Courier New" w:hAnsi="Courier New"/>
          <w:sz w:val="18"/>
          <w:highlight w:val="white"/>
        </w:rPr>
        <w:t>&gt;</w:t>
      </w:r>
    </w:p>
    <w:p w14:paraId="3C377A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3762DFE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spellStart"/>
      <w:r w:rsidRPr="00B04F45">
        <w:rPr>
          <w:rFonts w:ascii="Courier New" w:hAnsi="Courier New"/>
          <w:sz w:val="18"/>
          <w:highlight w:val="white"/>
        </w:rPr>
        <w:t>OtherRef</w:t>
      </w:r>
      <w:proofErr w:type="spellEnd"/>
      <w:r w:rsidRPr="00B04F45">
        <w:rPr>
          <w:rFonts w:ascii="Courier New" w:hAnsi="Courier New"/>
          <w:sz w:val="18"/>
          <w:highlight w:val="white"/>
        </w:rPr>
        <w:t>&gt;</w:t>
      </w:r>
    </w:p>
    <w:p w14:paraId="6734A098"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OtherRefs</w:t>
      </w:r>
      <w:proofErr w:type="spellEnd"/>
      <w:r w:rsidRPr="00B04F45">
        <w:rPr>
          <w:rFonts w:ascii="Courier New" w:hAnsi="Courier New"/>
          <w:sz w:val="18"/>
          <w:highlight w:val="white"/>
        </w:rPr>
        <w:t>&gt;</w:t>
      </w:r>
    </w:p>
    <w:p w14:paraId="6901D4D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CompleteRevocationRefs</w:t>
      </w:r>
      <w:proofErr w:type="spellEnd"/>
      <w:r w:rsidRPr="00B04F45">
        <w:rPr>
          <w:rFonts w:ascii="Courier New" w:hAnsi="Courier New"/>
          <w:sz w:val="18"/>
          <w:highlight w:val="white"/>
        </w:rPr>
        <w:t>&gt;</w:t>
      </w:r>
    </w:p>
    <w:p w14:paraId="064F0BF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 Choose one: --&gt;</w:t>
      </w:r>
    </w:p>
    <w:p w14:paraId="218B67C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7C196E6C"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6AE0E5B"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0E69B34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080F1B7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SigAndRefsTimeStamp</w:t>
      </w:r>
      <w:proofErr w:type="spellEnd"/>
      <w:r w:rsidRPr="00B04F45">
        <w:rPr>
          <w:rFonts w:ascii="Courier New" w:hAnsi="Courier New"/>
          <w:sz w:val="18"/>
          <w:highlight w:val="white"/>
        </w:rPr>
        <w:t>&gt;</w:t>
      </w:r>
    </w:p>
    <w:p w14:paraId="469C421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73A08B9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&lt;Include URI=</w:t>
      </w:r>
      <w:r w:rsidRPr="00B04F45">
        <w:rPr>
          <w:rFonts w:ascii="Courier New" w:hAnsi="Courier New"/>
          <w:b/>
          <w:sz w:val="18"/>
          <w:highlight w:val="white"/>
        </w:rPr>
        <w:t>"http://www.example.com/"</w:t>
      </w:r>
      <w:r w:rsidRPr="00B04F45">
        <w:rPr>
          <w:rFonts w:ascii="Courier New" w:hAnsi="Courier New"/>
          <w:sz w:val="18"/>
          <w:highlight w:val="white"/>
        </w:rPr>
        <w:t>/&gt;</w:t>
      </w:r>
    </w:p>
    <w:p w14:paraId="71178614" w14:textId="77777777" w:rsidR="008320A1" w:rsidRPr="00B04F45" w:rsidRDefault="00277F5C"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ds:CanonicalizationMethod</w:t>
      </w:r>
      <w:proofErr w:type="spellEnd"/>
      <w:proofErr w:type="gramEnd"/>
      <w:r w:rsidRPr="00B04F45">
        <w:rPr>
          <w:rFonts w:ascii="Courier New" w:hAnsi="Courier New"/>
          <w:sz w:val="18"/>
          <w:highlight w:val="white"/>
        </w:rPr>
        <w:t xml:space="preserve"> Algorithm=</w:t>
      </w:r>
      <w:r w:rsidRPr="00B04F45">
        <w:rPr>
          <w:rFonts w:ascii="Courier New" w:hAnsi="Courier New"/>
          <w:b/>
          <w:sz w:val="18"/>
          <w:highlight w:val="white"/>
        </w:rPr>
        <w:t>"http://www.example.com/"</w:t>
      </w:r>
      <w:r w:rsidRPr="00B04F45">
        <w:rPr>
          <w:rFonts w:ascii="Courier New" w:hAnsi="Courier New"/>
          <w:sz w:val="18"/>
          <w:highlight w:val="white"/>
        </w:rPr>
        <w:t>&gt;</w:t>
      </w:r>
      <w:r w:rsidRPr="00B04F45">
        <w:rPr>
          <w:rFonts w:ascii="Courier New" w:hAnsi="Courier New"/>
          <w:b/>
          <w:sz w:val="18"/>
          <w:highlight w:val="white"/>
        </w:rPr>
        <w:t>text</w:t>
      </w:r>
      <w:r w:rsidRPr="00B04F45">
        <w:rPr>
          <w:rFonts w:ascii="Courier New" w:hAnsi="Courier New"/>
          <w:sz w:val="18"/>
          <w:highlight w:val="white"/>
        </w:rPr>
        <w:t>&lt;/</w:t>
      </w:r>
      <w:proofErr w:type="gramStart"/>
      <w:r w:rsidRPr="00B04F45">
        <w:rPr>
          <w:rFonts w:ascii="Courier New" w:hAnsi="Courier New"/>
          <w:sz w:val="18"/>
          <w:highlight w:val="white"/>
        </w:rPr>
        <w:t>ds:CanonicalizationMethod</w:t>
      </w:r>
      <w:proofErr w:type="gramEnd"/>
      <w:r w:rsidRPr="00B04F45">
        <w:rPr>
          <w:rFonts w:ascii="Courier New" w:hAnsi="Courier New"/>
          <w:sz w:val="18"/>
          <w:highlight w:val="white"/>
        </w:rPr>
        <w:t>&gt;</w:t>
      </w:r>
    </w:p>
    <w:p w14:paraId="2E7F9AE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EncapsulatedTimeStamp</w:t>
      </w:r>
      <w:proofErr w:type="spellEnd"/>
      <w:r w:rsidRPr="00B04F45">
        <w:rPr>
          <w:rFonts w:ascii="Courier New" w:hAnsi="Courier New"/>
          <w:sz w:val="18"/>
          <w:highlight w:val="white"/>
        </w:rPr>
        <w:t>&gt;</w:t>
      </w:r>
    </w:p>
    <w:p w14:paraId="7065C66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RefsOnlyTimeStamp</w:t>
      </w:r>
      <w:proofErr w:type="spellEnd"/>
      <w:r w:rsidRPr="00B04F45">
        <w:rPr>
          <w:rFonts w:ascii="Courier New" w:hAnsi="Courier New"/>
          <w:sz w:val="18"/>
          <w:highlight w:val="white"/>
        </w:rPr>
        <w:t>&gt;</w:t>
      </w:r>
    </w:p>
    <w:p w14:paraId="0B79A315"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Added by XAdES-X-L --&gt;</w:t>
      </w:r>
    </w:p>
    <w:p w14:paraId="547216B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37DDA21A"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&lt;EncapsulatedX509Certificate&gt;</w:t>
      </w:r>
      <w:r w:rsidRPr="00B04F45">
        <w:rPr>
          <w:rFonts w:ascii="Courier New" w:hAnsi="Courier New"/>
          <w:b/>
          <w:sz w:val="18"/>
          <w:highlight w:val="white"/>
        </w:rPr>
        <w:t>GpM7</w:t>
      </w:r>
      <w:r w:rsidRPr="00B04F45">
        <w:rPr>
          <w:rFonts w:ascii="Courier New" w:hAnsi="Courier New"/>
          <w:sz w:val="18"/>
          <w:highlight w:val="white"/>
        </w:rPr>
        <w:t>&lt;/EncapsulatedX509Certificate&gt;</w:t>
      </w:r>
    </w:p>
    <w:p w14:paraId="4CA08773"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CertificateValues</w:t>
      </w:r>
      <w:proofErr w:type="spellEnd"/>
      <w:r w:rsidRPr="00B04F45">
        <w:rPr>
          <w:rFonts w:ascii="Courier New" w:hAnsi="Courier New"/>
          <w:sz w:val="18"/>
          <w:highlight w:val="white"/>
        </w:rPr>
        <w:t>&gt;</w:t>
      </w:r>
    </w:p>
    <w:p w14:paraId="457935F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RevocationValues</w:t>
      </w:r>
      <w:proofErr w:type="spellEnd"/>
      <w:r w:rsidRPr="00B04F45">
        <w:rPr>
          <w:rFonts w:ascii="Courier New" w:hAnsi="Courier New"/>
          <w:sz w:val="18"/>
          <w:highlight w:val="white"/>
        </w:rPr>
        <w:t>&gt;</w:t>
      </w:r>
    </w:p>
    <w:p w14:paraId="56185A3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7F49B1C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EncapsulatedCRLValue</w:t>
      </w:r>
      <w:proofErr w:type="spellEnd"/>
      <w:r w:rsidRPr="00B04F45">
        <w:rPr>
          <w:rFonts w:ascii="Courier New" w:hAnsi="Courier New"/>
          <w:sz w:val="18"/>
          <w:highlight w:val="white"/>
        </w:rPr>
        <w:t>&gt;</w:t>
      </w:r>
    </w:p>
    <w:p w14:paraId="49359879"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CRLValues</w:t>
      </w:r>
      <w:proofErr w:type="spellEnd"/>
      <w:r w:rsidRPr="00B04F45">
        <w:rPr>
          <w:rFonts w:ascii="Courier New" w:hAnsi="Courier New"/>
          <w:sz w:val="18"/>
          <w:highlight w:val="white"/>
        </w:rPr>
        <w:t>&gt;</w:t>
      </w:r>
    </w:p>
    <w:p w14:paraId="282745EE"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05B28B7D"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r w:rsidRPr="00B04F45">
        <w:rPr>
          <w:rFonts w:ascii="Courier New" w:hAnsi="Courier New"/>
          <w:b/>
          <w:sz w:val="18"/>
          <w:highlight w:val="white"/>
        </w:rPr>
        <w:t>GpM7</w:t>
      </w:r>
      <w:r w:rsidRPr="00B04F45">
        <w:rPr>
          <w:rFonts w:ascii="Courier New" w:hAnsi="Courier New"/>
          <w:sz w:val="18"/>
          <w:highlight w:val="white"/>
        </w:rPr>
        <w:t>&lt;/</w:t>
      </w:r>
      <w:proofErr w:type="spellStart"/>
      <w:r w:rsidRPr="00B04F45">
        <w:rPr>
          <w:rFonts w:ascii="Courier New" w:hAnsi="Courier New"/>
          <w:sz w:val="18"/>
          <w:highlight w:val="white"/>
        </w:rPr>
        <w:t>EncapsulatedOCSPValue</w:t>
      </w:r>
      <w:proofErr w:type="spellEnd"/>
      <w:r w:rsidRPr="00B04F45">
        <w:rPr>
          <w:rFonts w:ascii="Courier New" w:hAnsi="Courier New"/>
          <w:sz w:val="18"/>
          <w:highlight w:val="white"/>
        </w:rPr>
        <w:t>&gt;</w:t>
      </w:r>
    </w:p>
    <w:p w14:paraId="2D9DED96"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OCSPValues</w:t>
      </w:r>
      <w:proofErr w:type="spellEnd"/>
      <w:r w:rsidRPr="00B04F45">
        <w:rPr>
          <w:rFonts w:ascii="Courier New" w:hAnsi="Courier New"/>
          <w:sz w:val="18"/>
          <w:highlight w:val="white"/>
        </w:rPr>
        <w:t>&gt;</w:t>
      </w:r>
    </w:p>
    <w:p w14:paraId="1EB06FA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71B8438A"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r w:rsidR="00277F5C" w:rsidRPr="00B04F45">
        <w:rPr>
          <w:rFonts w:ascii="Courier New" w:hAnsi="Courier New"/>
          <w:b/>
          <w:sz w:val="18"/>
          <w:highlight w:val="white"/>
        </w:rPr>
        <w:t>text</w:t>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w:t>
      </w:r>
      <w:proofErr w:type="spellEnd"/>
      <w:r w:rsidR="00277F5C" w:rsidRPr="00B04F45">
        <w:rPr>
          <w:rFonts w:ascii="Courier New" w:hAnsi="Courier New"/>
          <w:sz w:val="18"/>
          <w:highlight w:val="white"/>
        </w:rPr>
        <w:t>&gt;</w:t>
      </w:r>
    </w:p>
    <w:p w14:paraId="4503F839"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OtherValues</w:t>
      </w:r>
      <w:proofErr w:type="spellEnd"/>
      <w:r w:rsidR="00277F5C" w:rsidRPr="00B04F45">
        <w:rPr>
          <w:rFonts w:ascii="Courier New" w:hAnsi="Courier New"/>
          <w:sz w:val="18"/>
          <w:highlight w:val="white"/>
        </w:rPr>
        <w:t>&gt;</w:t>
      </w:r>
    </w:p>
    <w:p w14:paraId="44567C8C"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RevocationValues</w:t>
      </w:r>
      <w:proofErr w:type="spellEnd"/>
      <w:r w:rsidR="00277F5C" w:rsidRPr="00B04F45">
        <w:rPr>
          <w:rFonts w:ascii="Courier New" w:hAnsi="Courier New"/>
          <w:sz w:val="18"/>
          <w:highlight w:val="white"/>
        </w:rPr>
        <w:t>&gt;</w:t>
      </w:r>
    </w:p>
    <w:p w14:paraId="44F4D888"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UnsignedSignatureProperties</w:t>
      </w:r>
      <w:proofErr w:type="spellEnd"/>
      <w:r w:rsidR="00277F5C" w:rsidRPr="00B04F45">
        <w:rPr>
          <w:rFonts w:ascii="Courier New" w:hAnsi="Courier New"/>
          <w:sz w:val="18"/>
          <w:highlight w:val="white"/>
        </w:rPr>
        <w:t>&gt;</w:t>
      </w:r>
    </w:p>
    <w:p w14:paraId="0023B2CD"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UnsignedProperties</w:t>
      </w:r>
      <w:proofErr w:type="spellEnd"/>
      <w:r w:rsidR="00277F5C" w:rsidRPr="00B04F45">
        <w:rPr>
          <w:rFonts w:ascii="Courier New" w:hAnsi="Courier New"/>
          <w:sz w:val="18"/>
          <w:highlight w:val="white"/>
        </w:rPr>
        <w:t>&gt;</w:t>
      </w:r>
    </w:p>
    <w:p w14:paraId="748F0A55" w14:textId="77777777" w:rsidR="008320A1"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277F5C" w:rsidRPr="00B04F45">
        <w:rPr>
          <w:rFonts w:ascii="Courier New" w:hAnsi="Courier New"/>
          <w:b/>
          <w:sz w:val="18"/>
          <w:highlight w:val="white"/>
        </w:rPr>
        <w:tab/>
      </w:r>
      <w:r w:rsidR="00101573" w:rsidRPr="00B04F45">
        <w:rPr>
          <w:rFonts w:ascii="Courier New" w:hAnsi="Courier New"/>
          <w:b/>
          <w:sz w:val="18"/>
          <w:highlight w:val="white"/>
        </w:rPr>
        <w:tab/>
      </w:r>
      <w:r w:rsidR="00277F5C" w:rsidRPr="00B04F45">
        <w:rPr>
          <w:rFonts w:ascii="Courier New" w:hAnsi="Courier New"/>
          <w:sz w:val="18"/>
          <w:highlight w:val="white"/>
        </w:rPr>
        <w:t>&lt;/</w:t>
      </w:r>
      <w:proofErr w:type="spellStart"/>
      <w:r w:rsidR="00277F5C" w:rsidRPr="00B04F45">
        <w:rPr>
          <w:rFonts w:ascii="Courier New" w:hAnsi="Courier New"/>
          <w:sz w:val="18"/>
          <w:highlight w:val="white"/>
        </w:rPr>
        <w:t>QualifyingProperties</w:t>
      </w:r>
      <w:proofErr w:type="spellEnd"/>
      <w:r w:rsidR="00277F5C" w:rsidRPr="00B04F45">
        <w:rPr>
          <w:rFonts w:ascii="Courier New" w:hAnsi="Courier New"/>
          <w:sz w:val="18"/>
          <w:highlight w:val="white"/>
        </w:rPr>
        <w:t>&gt;</w:t>
      </w:r>
    </w:p>
    <w:p w14:paraId="2E8C50FF"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ds:Object</w:t>
      </w:r>
      <w:proofErr w:type="spellEnd"/>
      <w:proofErr w:type="gramEnd"/>
      <w:r w:rsidRPr="00B04F45">
        <w:rPr>
          <w:rFonts w:ascii="Courier New" w:hAnsi="Courier New"/>
          <w:sz w:val="18"/>
          <w:highlight w:val="white"/>
        </w:rPr>
        <w:t>&gt;</w:t>
      </w:r>
    </w:p>
    <w:p w14:paraId="580C2113"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101573" w:rsidRPr="00B04F45">
        <w:rPr>
          <w:rFonts w:ascii="Courier New" w:hAnsi="Courier New"/>
          <w:b/>
          <w:sz w:val="18"/>
          <w:highlight w:val="white"/>
        </w:rPr>
        <w:tab/>
      </w:r>
      <w:r w:rsidR="008417E3"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Pr="00B04F45">
        <w:rPr>
          <w:rFonts w:ascii="Courier New" w:hAnsi="Courier New"/>
          <w:sz w:val="18"/>
          <w:highlight w:val="white"/>
        </w:rPr>
        <w:t>ds:Signature</w:t>
      </w:r>
      <w:proofErr w:type="spellEnd"/>
      <w:proofErr w:type="gramEnd"/>
      <w:r w:rsidRPr="00B04F45">
        <w:rPr>
          <w:rFonts w:ascii="Courier New" w:hAnsi="Courier New"/>
          <w:sz w:val="18"/>
          <w:highlight w:val="white"/>
        </w:rPr>
        <w:t>&gt;</w:t>
      </w:r>
    </w:p>
    <w:p w14:paraId="645DB8F5" w14:textId="77777777" w:rsidR="00DA2C0C" w:rsidRPr="00B04F45" w:rsidRDefault="008417E3" w:rsidP="00277F5C">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DA2C0C" w:rsidRPr="00B04F45">
        <w:rPr>
          <w:rFonts w:ascii="Courier New" w:hAnsi="Courier New"/>
          <w:sz w:val="18"/>
          <w:highlight w:val="white"/>
        </w:rPr>
        <w:tab/>
      </w:r>
      <w:r w:rsidR="00DA2C0C" w:rsidRPr="00B04F45">
        <w:rPr>
          <w:rFonts w:ascii="Courier New" w:hAnsi="Courier New"/>
          <w:sz w:val="18"/>
          <w:highlight w:val="white"/>
        </w:rPr>
        <w:tab/>
        <w:t>&lt;/</w:t>
      </w:r>
      <w:proofErr w:type="spellStart"/>
      <w:r w:rsidR="00DA2C0C" w:rsidRPr="00B04F45">
        <w:rPr>
          <w:rFonts w:ascii="Courier New" w:hAnsi="Courier New"/>
          <w:sz w:val="18"/>
          <w:highlight w:val="white"/>
        </w:rPr>
        <w:t>authorizedSigner</w:t>
      </w:r>
      <w:proofErr w:type="spellEnd"/>
      <w:r w:rsidR="00DA2C0C" w:rsidRPr="00B04F45">
        <w:rPr>
          <w:rFonts w:ascii="Courier New" w:hAnsi="Courier New"/>
          <w:sz w:val="18"/>
          <w:highlight w:val="white"/>
        </w:rPr>
        <w:t>&gt;</w:t>
      </w:r>
    </w:p>
    <w:p w14:paraId="7A8D6DC9" w14:textId="77777777" w:rsidR="008417E3" w:rsidRPr="00B04F45" w:rsidRDefault="008417E3"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1EB9AF9C" w14:textId="77777777" w:rsidR="008320A1" w:rsidRPr="00B04F45" w:rsidRDefault="00277F5C" w:rsidP="00277F5C">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XAdES WORK (Signed CDA): END --&gt;</w:t>
      </w:r>
    </w:p>
    <w:p w14:paraId="5492A340"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&gt;</w:t>
      </w:r>
    </w:p>
    <w:p w14:paraId="188DB534" w14:textId="77777777" w:rsidR="008320A1" w:rsidRPr="00B04F45" w:rsidRDefault="00277F5C" w:rsidP="00277F5C">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proofErr w:type="gramStart"/>
      <w:r w:rsidRPr="00B04F45">
        <w:rPr>
          <w:rFonts w:ascii="Courier New" w:hAnsi="Courier New"/>
          <w:sz w:val="18"/>
          <w:highlight w:val="white"/>
        </w:rPr>
        <w:t>&lt;!--</w:t>
      </w:r>
      <w:proofErr w:type="gramEnd"/>
      <w:r w:rsidRPr="00B04F45">
        <w:rPr>
          <w:rFonts w:ascii="Courier New" w:hAnsi="Courier New"/>
          <w:sz w:val="18"/>
          <w:highlight w:val="white"/>
        </w:rPr>
        <w:t xml:space="preserve"> </w:t>
      </w:r>
      <w:proofErr w:type="spellStart"/>
      <w:r w:rsidRPr="00B04F45">
        <w:rPr>
          <w:rFonts w:ascii="Courier New" w:hAnsi="Courier New"/>
          <w:sz w:val="18"/>
          <w:highlight w:val="white"/>
        </w:rPr>
        <w:t>SignatureText</w:t>
      </w:r>
      <w:proofErr w:type="spellEnd"/>
      <w:r w:rsidRPr="00B04F45">
        <w:rPr>
          <w:rFonts w:ascii="Courier New" w:hAnsi="Courier New"/>
          <w:sz w:val="18"/>
          <w:highlight w:val="white"/>
        </w:rPr>
        <w:t xml:space="preserve"> END --&gt;</w:t>
      </w:r>
    </w:p>
    <w:p w14:paraId="0F6D5566" w14:textId="77777777" w:rsidR="008320A1" w:rsidRPr="00B04F45" w:rsidRDefault="002572A8" w:rsidP="00277F5C">
      <w:pPr>
        <w:widowControl w:val="0"/>
        <w:autoSpaceDE w:val="0"/>
        <w:autoSpaceDN w:val="0"/>
        <w:adjustRightInd w:val="0"/>
        <w:spacing w:after="0"/>
        <w:ind w:left="72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7071E4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5C634F88"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EF041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347E12C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63A3E769"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21F1960A"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4C15D0E1"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7BFB1A02"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B21A97F"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05706733"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433BEF5"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10319606"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9550F90"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2F42E7A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4BE7B97"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0A981BFC" w14:textId="77777777" w:rsidR="008320A1" w:rsidRPr="00B04F45" w:rsidRDefault="002572A8" w:rsidP="002572A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08765B02" w14:textId="77777777" w:rsidR="008320A1" w:rsidRPr="00B04F45" w:rsidRDefault="002572A8" w:rsidP="002572A8">
      <w:pPr>
        <w:widowControl w:val="0"/>
        <w:autoSpaceDE w:val="0"/>
        <w:autoSpaceDN w:val="0"/>
        <w:adjustRightInd w:val="0"/>
        <w:spacing w:after="0"/>
        <w:rPr>
          <w:sz w:val="18"/>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3F8E01A4" w14:textId="77777777" w:rsidR="008320A1" w:rsidRDefault="00125F0B" w:rsidP="00B04F45">
      <w:pPr>
        <w:pStyle w:val="Heading2"/>
      </w:pPr>
      <w:bookmarkStart w:id="314" w:name="_Toc374444792"/>
      <w:bookmarkStart w:id="315" w:name="_Toc252486799"/>
      <w:bookmarkStart w:id="316" w:name="_Toc401906718"/>
      <w:r>
        <w:t xml:space="preserve">SAML </w:t>
      </w:r>
      <w:r w:rsidR="00BC5734">
        <w:t xml:space="preserve">Delegation of Rights </w:t>
      </w:r>
      <w:r w:rsidR="00157A5D">
        <w:t>Artifact</w:t>
      </w:r>
      <w:bookmarkEnd w:id="314"/>
      <w:bookmarkEnd w:id="315"/>
      <w:bookmarkEnd w:id="316"/>
    </w:p>
    <w:p w14:paraId="45E1C6F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9B02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32BB72EB"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C345E5D"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6014F594" w14:textId="77777777" w:rsidR="008320A1" w:rsidRPr="00B04F45" w:rsidRDefault="000A477C"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representation=”TXT”&gt;Digitally signed by John Doe on 2013-04-01 at 18:30 CDT as Physician for the purpose of Author. Delegate right to sign by Jane Doe.</w:t>
      </w:r>
    </w:p>
    <w:p w14:paraId="1F1E248E"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626D23BD"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b/>
          <w:sz w:val="18"/>
          <w:highlight w:val="white"/>
        </w:rPr>
        <w:tab/>
      </w:r>
      <w:proofErr w:type="gramStart"/>
      <w:r w:rsidR="007A1D8A" w:rsidRPr="00B04F45">
        <w:rPr>
          <w:rFonts w:ascii="Courier New" w:hAnsi="Courier New"/>
          <w:sz w:val="18"/>
          <w:highlight w:val="white"/>
        </w:rPr>
        <w:t>&lt;!--</w:t>
      </w:r>
      <w:proofErr w:type="gramEnd"/>
      <w:r w:rsidR="007A1D8A" w:rsidRPr="00B04F45">
        <w:rPr>
          <w:rFonts w:ascii="Courier New" w:hAnsi="Courier New"/>
          <w:sz w:val="18"/>
          <w:highlight w:val="white"/>
        </w:rPr>
        <w:t xml:space="preserve"> Delegation </w:t>
      </w:r>
      <w:proofErr w:type="gramStart"/>
      <w:r w:rsidR="007A1D8A" w:rsidRPr="00B04F45">
        <w:rPr>
          <w:rFonts w:ascii="Courier New" w:hAnsi="Courier New"/>
          <w:sz w:val="18"/>
          <w:highlight w:val="white"/>
        </w:rPr>
        <w:t>artifact</w:t>
      </w:r>
      <w:proofErr w:type="gramEnd"/>
      <w:r w:rsidR="007A1D8A" w:rsidRPr="00B04F45">
        <w:rPr>
          <w:rFonts w:ascii="Courier New" w:hAnsi="Courier New"/>
          <w:sz w:val="18"/>
          <w:highlight w:val="white"/>
        </w:rPr>
        <w:t xml:space="preserve"> begin --&gt;</w:t>
      </w:r>
    </w:p>
    <w:p w14:paraId="100106CB" w14:textId="77777777" w:rsidR="002B7F20"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highlight w:val="white"/>
        </w:rPr>
        <w:t>&lt;</w:t>
      </w:r>
      <w:proofErr w:type="spellStart"/>
      <w:r w:rsidR="002B7F20" w:rsidRPr="00B04F45">
        <w:rPr>
          <w:rFonts w:ascii="Courier New" w:hAnsi="Courier New"/>
          <w:sz w:val="18"/>
          <w:highlight w:val="white"/>
        </w:rPr>
        <w:t>digitalSignature</w:t>
      </w:r>
      <w:proofErr w:type="spellEnd"/>
      <w:r w:rsidR="002B7F20" w:rsidRPr="00B04F45">
        <w:rPr>
          <w:rFonts w:ascii="Courier New" w:hAnsi="Courier New"/>
          <w:sz w:val="18"/>
          <w:highlight w:val="white"/>
        </w:rPr>
        <w:t>&gt;</w:t>
      </w:r>
    </w:p>
    <w:p w14:paraId="126E5A43"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153AA9" w:rsidRPr="00B04F45">
        <w:rPr>
          <w:rFonts w:ascii="Courier New" w:hAnsi="Courier New"/>
          <w:sz w:val="18"/>
          <w:highlight w:val="white"/>
        </w:rPr>
        <w:t>&lt;</w:t>
      </w:r>
      <w:proofErr w:type="spellStart"/>
      <w:r w:rsidR="00153AA9" w:rsidRPr="00B04F45">
        <w:rPr>
          <w:rFonts w:ascii="Courier New" w:hAnsi="Courier New"/>
          <w:sz w:val="18"/>
          <w:highlight w:val="white"/>
        </w:rPr>
        <w:t>delegationOfRights</w:t>
      </w:r>
      <w:proofErr w:type="spellEnd"/>
      <w:r w:rsidR="00DA2C0C" w:rsidRPr="00B04F45">
        <w:rPr>
          <w:rFonts w:ascii="Courier New" w:hAnsi="Courier New"/>
          <w:sz w:val="18"/>
          <w:highlight w:val="white"/>
        </w:rPr>
        <w:t>&gt;</w:t>
      </w:r>
    </w:p>
    <w:p w14:paraId="2E897EE1" w14:textId="77777777" w:rsidR="00DA2C0C"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DA2C0C" w:rsidRPr="00B04F45">
        <w:rPr>
          <w:rFonts w:ascii="Courier New" w:hAnsi="Courier New"/>
          <w:sz w:val="18"/>
          <w:highlight w:val="white"/>
        </w:rPr>
        <w:t>&lt;</w:t>
      </w:r>
      <w:proofErr w:type="spellStart"/>
      <w:r w:rsidR="00DA2C0C" w:rsidRPr="00B04F45">
        <w:rPr>
          <w:rFonts w:ascii="Courier New" w:hAnsi="Courier New"/>
          <w:sz w:val="18"/>
          <w:highlight w:val="white"/>
        </w:rPr>
        <w:t>dorT</w:t>
      </w:r>
      <w:r w:rsidR="00153AA9" w:rsidRPr="00B04F45">
        <w:rPr>
          <w:rFonts w:ascii="Courier New" w:hAnsi="Courier New"/>
          <w:sz w:val="18"/>
          <w:highlight w:val="white"/>
        </w:rPr>
        <w:t>ype</w:t>
      </w:r>
      <w:proofErr w:type="spellEnd"/>
      <w:r w:rsidR="00DA2C0C" w:rsidRPr="00B04F45">
        <w:rPr>
          <w:rFonts w:ascii="Courier New" w:hAnsi="Courier New"/>
          <w:sz w:val="18"/>
          <w:highlight w:val="white"/>
        </w:rPr>
        <w:t>&gt;”1.2.0 – Computable SAML Assertion (no validation</w:t>
      </w:r>
      <w:proofErr w:type="gramStart"/>
      <w:r w:rsidR="00DA2C0C" w:rsidRPr="00B04F45">
        <w:rPr>
          <w:rFonts w:ascii="Courier New" w:hAnsi="Courier New"/>
          <w:sz w:val="18"/>
          <w:highlight w:val="white"/>
        </w:rPr>
        <w:t>)”&lt;</w:t>
      </w:r>
      <w:proofErr w:type="gramEnd"/>
      <w:r w:rsidR="00DA2C0C" w:rsidRPr="00B04F45">
        <w:rPr>
          <w:rFonts w:ascii="Courier New" w:hAnsi="Courier New"/>
          <w:sz w:val="18"/>
          <w:highlight w:val="white"/>
        </w:rPr>
        <w:t>/</w:t>
      </w:r>
      <w:proofErr w:type="spellStart"/>
      <w:r w:rsidR="00DA2C0C" w:rsidRPr="00B04F45">
        <w:rPr>
          <w:rFonts w:ascii="Courier New" w:hAnsi="Courier New"/>
          <w:sz w:val="18"/>
          <w:highlight w:val="white"/>
        </w:rPr>
        <w:t>dorType</w:t>
      </w:r>
      <w:proofErr w:type="spellEnd"/>
      <w:r w:rsidR="00DA2C0C" w:rsidRPr="00B04F45">
        <w:rPr>
          <w:rFonts w:ascii="Courier New" w:hAnsi="Courier New"/>
          <w:sz w:val="18"/>
          <w:highlight w:val="white"/>
        </w:rPr>
        <w:t>&gt;</w:t>
      </w:r>
    </w:p>
    <w:p w14:paraId="6BD53C9A" w14:textId="77777777" w:rsidR="008958DB" w:rsidRPr="00B04F45" w:rsidRDefault="000A477C"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8958DB" w:rsidRPr="00B04F45">
        <w:rPr>
          <w:rFonts w:ascii="Courier New" w:hAnsi="Courier New"/>
          <w:sz w:val="18"/>
          <w:highlight w:val="white"/>
        </w:rPr>
        <w:t>&lt;</w:t>
      </w:r>
      <w:proofErr w:type="spellStart"/>
      <w:r w:rsidR="008958DB" w:rsidRPr="00B04F45">
        <w:rPr>
          <w:rFonts w:ascii="Courier New" w:hAnsi="Courier New"/>
          <w:sz w:val="18"/>
          <w:highlight w:val="white"/>
        </w:rPr>
        <w:t>dorSaml</w:t>
      </w:r>
      <w:proofErr w:type="spellEnd"/>
      <w:r w:rsidR="008958DB" w:rsidRPr="00B04F45">
        <w:rPr>
          <w:rFonts w:ascii="Courier New" w:hAnsi="Courier New"/>
          <w:sz w:val="18"/>
          <w:highlight w:val="white"/>
        </w:rPr>
        <w:t>&gt;</w:t>
      </w:r>
    </w:p>
    <w:p w14:paraId="6E82C8FE" w14:textId="77777777" w:rsidR="008320A1" w:rsidRPr="00B04F45" w:rsidRDefault="000A477C" w:rsidP="00B757C9">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xmlns:saml</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:names:</w:t>
      </w:r>
      <w:proofErr w:type="gramStart"/>
      <w:r w:rsidR="00B757C9" w:rsidRPr="00B04F45">
        <w:rPr>
          <w:rFonts w:ascii="Courier New" w:hAnsi="Courier New"/>
          <w:b/>
          <w:sz w:val="18"/>
          <w:highlight w:val="white"/>
        </w:rPr>
        <w:t>tc:SAML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0:assertion</w:t>
      </w:r>
      <w:proofErr w:type="gramEnd"/>
      <w:r w:rsidR="00B757C9" w:rsidRPr="00B04F45">
        <w:rPr>
          <w:rFonts w:ascii="Courier New" w:hAnsi="Courier New"/>
          <w:b/>
          <w:sz w:val="18"/>
          <w:highlight w:val="white"/>
        </w:rPr>
        <w:t>"</w:t>
      </w:r>
      <w:r>
        <w:rPr>
          <w:rFonts w:ascii="Courier New" w:hAnsi="Courier New"/>
          <w:b/>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"http://www.w3.org/2000/09/xmldsig#"</w:t>
      </w:r>
      <w:r w:rsidR="00B757C9" w:rsidRPr="00B04F45">
        <w:rPr>
          <w:rFonts w:ascii="Courier New" w:hAnsi="Courier New"/>
          <w:sz w:val="18"/>
          <w:highlight w:val="white"/>
        </w:rPr>
        <w:t xml:space="preserve"> </w:t>
      </w:r>
      <w:proofErr w:type="spellStart"/>
      <w:proofErr w:type="gramStart"/>
      <w:r w:rsidR="00B757C9" w:rsidRPr="00B04F45">
        <w:rPr>
          <w:rFonts w:ascii="Courier New" w:hAnsi="Courier New"/>
          <w:sz w:val="18"/>
          <w:highlight w:val="white"/>
        </w:rPr>
        <w:t>xmlns:xsi</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"http://www.w3.org/2001/XMLSchema-instance"</w:t>
      </w:r>
      <w:r>
        <w:rPr>
          <w:rFonts w:ascii="Courier New" w:hAnsi="Courier New"/>
          <w:b/>
          <w:sz w:val="18"/>
          <w:highlight w:val="white"/>
        </w:rPr>
        <w:t xml:space="preserve"> </w:t>
      </w:r>
      <w:r w:rsidR="00B757C9" w:rsidRPr="00B04F45">
        <w:rPr>
          <w:rFonts w:ascii="Courier New" w:hAnsi="Courier New"/>
          <w:sz w:val="18"/>
          <w:highlight w:val="white"/>
        </w:rPr>
        <w:t>ID=</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 xml:space="preserve"> Version=</w:t>
      </w:r>
      <w:r w:rsidR="00B757C9" w:rsidRPr="00B04F45">
        <w:rPr>
          <w:rFonts w:ascii="Courier New" w:hAnsi="Courier New"/>
          <w:b/>
          <w:sz w:val="18"/>
          <w:highlight w:val="white"/>
        </w:rPr>
        <w:t>"2.0"</w:t>
      </w:r>
      <w:r w:rsidR="00B757C9" w:rsidRPr="00B04F45">
        <w:rPr>
          <w:rFonts w:ascii="Courier New" w:hAnsi="Courier New"/>
          <w:sz w:val="18"/>
          <w:highlight w:val="white"/>
        </w:rPr>
        <w:t xml:space="preserve"> </w:t>
      </w:r>
      <w:proofErr w:type="spellStart"/>
      <w:r w:rsidR="00B757C9" w:rsidRPr="00B04F45">
        <w:rPr>
          <w:rFonts w:ascii="Courier New" w:hAnsi="Courier New"/>
          <w:sz w:val="18"/>
          <w:highlight w:val="white"/>
        </w:rPr>
        <w:t>IssueInstant</w:t>
      </w:r>
      <w:proofErr w:type="spellEnd"/>
      <w:r w:rsidR="00B757C9" w:rsidRPr="00B04F45">
        <w:rPr>
          <w:rFonts w:ascii="Courier New" w:hAnsi="Courier New"/>
          <w:sz w:val="18"/>
          <w:highlight w:val="white"/>
        </w:rPr>
        <w:t>=</w:t>
      </w:r>
      <w:r w:rsidR="00B757C9" w:rsidRPr="00B04F45">
        <w:rPr>
          <w:rFonts w:ascii="Courier New" w:hAnsi="Courier New"/>
          <w:b/>
          <w:sz w:val="18"/>
          <w:highlight w:val="white"/>
        </w:rPr>
        <w:t>"2012-01-01T12:00:00Z"</w:t>
      </w:r>
      <w:r w:rsidR="00B757C9" w:rsidRPr="00B04F45">
        <w:rPr>
          <w:rFonts w:ascii="Courier New" w:hAnsi="Courier New"/>
          <w:sz w:val="18"/>
          <w:highlight w:val="white"/>
        </w:rPr>
        <w:t>&gt;</w:t>
      </w:r>
    </w:p>
    <w:p w14:paraId="2A65AB9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saml:Issuer</w:t>
      </w:r>
      <w:proofErr w:type="spellEnd"/>
      <w:proofErr w:type="gramEnd"/>
      <w:r w:rsidR="00B757C9" w:rsidRPr="00B04F45">
        <w:rPr>
          <w:rFonts w:ascii="Courier New" w:hAnsi="Courier New"/>
          <w:sz w:val="18"/>
          <w:highlight w:val="white"/>
        </w:rPr>
        <w:t xml:space="preserve"> Format=</w:t>
      </w:r>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urn:oasis</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names:SAML</w:t>
      </w:r>
      <w:proofErr w:type="gramEnd"/>
      <w:r w:rsidR="00B757C9" w:rsidRPr="00B04F45">
        <w:rPr>
          <w:rFonts w:ascii="Courier New" w:hAnsi="Courier New"/>
          <w:b/>
          <w:sz w:val="18"/>
          <w:highlight w:val="white"/>
        </w:rPr>
        <w:t>:2.</w:t>
      </w:r>
      <w:proofErr w:type="gramStart"/>
      <w:r w:rsidR="00B757C9" w:rsidRPr="00B04F45">
        <w:rPr>
          <w:rFonts w:ascii="Courier New" w:hAnsi="Courier New"/>
          <w:b/>
          <w:sz w:val="18"/>
          <w:highlight w:val="white"/>
        </w:rPr>
        <w:t>0:nameid</w:t>
      </w:r>
      <w:proofErr w:type="gramEnd"/>
      <w:r w:rsidR="00B757C9" w:rsidRPr="00B04F45">
        <w:rPr>
          <w:rFonts w:ascii="Courier New" w:hAnsi="Courier New"/>
          <w:b/>
          <w:sz w:val="18"/>
          <w:highlight w:val="white"/>
        </w:rPr>
        <w:t>-</w:t>
      </w:r>
      <w:proofErr w:type="gramStart"/>
      <w:r w:rsidR="00B757C9" w:rsidRPr="00B04F45">
        <w:rPr>
          <w:rFonts w:ascii="Courier New" w:hAnsi="Courier New"/>
          <w:b/>
          <w:sz w:val="18"/>
          <w:highlight w:val="white"/>
        </w:rPr>
        <w:t>format:entity</w:t>
      </w:r>
      <w:proofErr w:type="gramEnd"/>
      <w:r w:rsidR="00B757C9" w:rsidRPr="00B04F45">
        <w:rPr>
          <w:rFonts w:ascii="Courier New" w:hAnsi="Courier New"/>
          <w:b/>
          <w:sz w:val="18"/>
          <w:highlight w:val="white"/>
        </w:rPr>
        <w:t>"</w:t>
      </w:r>
      <w:r w:rsidR="00B757C9" w:rsidRPr="00B04F45">
        <w:rPr>
          <w:rFonts w:ascii="Courier New" w:hAnsi="Courier New"/>
          <w:sz w:val="18"/>
          <w:highlight w:val="white"/>
        </w:rPr>
        <w:t>&gt;</w:t>
      </w:r>
      <w:r w:rsidR="00B757C9" w:rsidRPr="00B04F45">
        <w:rPr>
          <w:rFonts w:ascii="Courier New" w:hAnsi="Courier New"/>
          <w:b/>
          <w:sz w:val="18"/>
          <w:highlight w:val="white"/>
        </w:rPr>
        <w:t>http://example.provider.com</w:t>
      </w:r>
      <w:r w:rsidR="00B757C9" w:rsidRPr="00B04F45">
        <w:rPr>
          <w:rFonts w:ascii="Courier New" w:hAnsi="Courier New"/>
          <w:sz w:val="18"/>
          <w:highlight w:val="white"/>
        </w:rPr>
        <w:t>&lt;/</w:t>
      </w:r>
      <w:proofErr w:type="gramStart"/>
      <w:r w:rsidR="00B757C9" w:rsidRPr="00B04F45">
        <w:rPr>
          <w:rFonts w:ascii="Courier New" w:hAnsi="Courier New"/>
          <w:sz w:val="18"/>
          <w:highlight w:val="white"/>
        </w:rPr>
        <w:t>saml:Issuer</w:t>
      </w:r>
      <w:proofErr w:type="gramEnd"/>
      <w:r w:rsidR="00B757C9" w:rsidRPr="00B04F45">
        <w:rPr>
          <w:rFonts w:ascii="Courier New" w:hAnsi="Courier New"/>
          <w:sz w:val="18"/>
          <w:highlight w:val="white"/>
        </w:rPr>
        <w:t>&gt;</w:t>
      </w:r>
    </w:p>
    <w:p w14:paraId="19748850"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269E3157"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 xml:space="preserve"> Format=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:1.</w:t>
      </w:r>
      <w:proofErr w:type="gramStart"/>
      <w:r w:rsidR="00756E12" w:rsidRPr="00B04F45">
        <w:rPr>
          <w:rFonts w:ascii="Courier New" w:hAnsi="Courier New"/>
          <w:b/>
          <w:sz w:val="18"/>
          <w:highlight w:val="white"/>
        </w:rPr>
        <w:t>1:nameid</w:t>
      </w:r>
      <w:proofErr w:type="gramEnd"/>
      <w:r w:rsidR="00756E12" w:rsidRPr="00B04F45">
        <w:rPr>
          <w:rFonts w:ascii="Courier New" w:hAnsi="Courier New"/>
          <w:b/>
          <w:sz w:val="18"/>
          <w:highlight w:val="white"/>
        </w:rPr>
        <w:t>-format:X509SubjectName"</w:t>
      </w:r>
      <w:r w:rsidR="00756E12" w:rsidRPr="00B04F45">
        <w:rPr>
          <w:rFonts w:ascii="Courier New" w:hAnsi="Courier New"/>
          <w:sz w:val="18"/>
          <w:highlight w:val="white"/>
        </w:rPr>
        <w:t>&gt;</w:t>
      </w:r>
      <w:r w:rsidR="00756E12" w:rsidRPr="00B04F45">
        <w:rPr>
          <w:rFonts w:ascii="Courier New" w:hAnsi="Courier New"/>
          <w:b/>
          <w:sz w:val="18"/>
          <w:highlight w:val="white"/>
        </w:rPr>
        <w:t xml:space="preserve">CN=John </w:t>
      </w:r>
      <w:proofErr w:type="gramStart"/>
      <w:r w:rsidR="00756E12" w:rsidRPr="00B04F45">
        <w:rPr>
          <w:rFonts w:ascii="Courier New" w:hAnsi="Courier New"/>
          <w:b/>
          <w:sz w:val="18"/>
          <w:highlight w:val="white"/>
        </w:rPr>
        <w:t>D.,O</w:t>
      </w:r>
      <w:proofErr w:type="gramEnd"/>
      <w:r w:rsidR="00756E12" w:rsidRPr="00B04F45">
        <w:rPr>
          <w:rFonts w:ascii="Courier New" w:hAnsi="Courier New"/>
          <w:b/>
          <w:sz w:val="18"/>
          <w:highlight w:val="white"/>
        </w:rPr>
        <w:t>=</w:t>
      </w:r>
      <w:proofErr w:type="spellStart"/>
      <w:r w:rsidR="00756E12" w:rsidRPr="00B04F45">
        <w:rPr>
          <w:rFonts w:ascii="Courier New" w:hAnsi="Courier New"/>
          <w:b/>
          <w:sz w:val="18"/>
          <w:highlight w:val="white"/>
        </w:rPr>
        <w:t>AoR</w:t>
      </w:r>
      <w:proofErr w:type="spellEnd"/>
      <w:r w:rsidR="00756E12" w:rsidRPr="00B04F45">
        <w:rPr>
          <w:rFonts w:ascii="Courier New" w:hAnsi="Courier New"/>
          <w:b/>
          <w:sz w:val="18"/>
          <w:highlight w:val="white"/>
        </w:rPr>
        <w:t xml:space="preserve"> Delegated Signer </w:t>
      </w:r>
      <w:proofErr w:type="spellStart"/>
      <w:proofErr w:type="gramStart"/>
      <w:r w:rsidR="00756E12" w:rsidRPr="00B04F45">
        <w:rPr>
          <w:rFonts w:ascii="Courier New" w:hAnsi="Courier New"/>
          <w:b/>
          <w:sz w:val="18"/>
          <w:highlight w:val="white"/>
        </w:rPr>
        <w:t>Inc.,ST</w:t>
      </w:r>
      <w:proofErr w:type="spellEnd"/>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VA,C</w:t>
      </w:r>
      <w:proofErr w:type="gramEnd"/>
      <w:r w:rsidR="00756E12" w:rsidRPr="00B04F45">
        <w:rPr>
          <w:rFonts w:ascii="Courier New" w:hAnsi="Courier New"/>
          <w:b/>
          <w:sz w:val="18"/>
          <w:highlight w:val="white"/>
        </w:rPr>
        <w:t>=US</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saml:NameID</w:t>
      </w:r>
      <w:proofErr w:type="spellEnd"/>
      <w:proofErr w:type="gramEnd"/>
      <w:r w:rsidR="00756E12" w:rsidRPr="00B04F45">
        <w:rPr>
          <w:rFonts w:ascii="Courier New" w:hAnsi="Courier New"/>
          <w:sz w:val="18"/>
          <w:highlight w:val="white"/>
        </w:rPr>
        <w:t>&gt;</w:t>
      </w:r>
    </w:p>
    <w:p w14:paraId="1DD7AD00"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 xml:space="preserve"> Method=</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:2.0:</w:t>
      </w:r>
      <w:proofErr w:type="gramStart"/>
      <w:r w:rsidR="00756E12" w:rsidRPr="00B04F45">
        <w:rPr>
          <w:rFonts w:ascii="Courier New" w:hAnsi="Courier New"/>
          <w:b/>
          <w:sz w:val="18"/>
          <w:highlight w:val="white"/>
        </w:rPr>
        <w:t>cm:holder</w:t>
      </w:r>
      <w:proofErr w:type="gramEnd"/>
      <w:r w:rsidR="00756E12" w:rsidRPr="00B04F45">
        <w:rPr>
          <w:rFonts w:ascii="Courier New" w:hAnsi="Courier New"/>
          <w:b/>
          <w:sz w:val="18"/>
          <w:highlight w:val="white"/>
        </w:rPr>
        <w:t>-of-key"</w:t>
      </w:r>
      <w:r w:rsidR="00756E12" w:rsidRPr="00B04F45">
        <w:rPr>
          <w:rFonts w:ascii="Courier New" w:hAnsi="Courier New"/>
          <w:sz w:val="18"/>
          <w:highlight w:val="white"/>
        </w:rPr>
        <w:t>&gt;</w:t>
      </w:r>
    </w:p>
    <w:p w14:paraId="76149D0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 xml:space="preserve"> </w:t>
      </w:r>
      <w:proofErr w:type="spellStart"/>
      <w:proofErr w:type="gramStart"/>
      <w:r w:rsidR="00756E12" w:rsidRPr="00B04F45">
        <w:rPr>
          <w:rFonts w:ascii="Courier New" w:hAnsi="Courier New"/>
          <w:sz w:val="18"/>
          <w:highlight w:val="white"/>
        </w:rPr>
        <w:t>xsi:type</w:t>
      </w:r>
      <w:proofErr w:type="spellEnd"/>
      <w:proofErr w:type="gram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spellStart"/>
      <w:proofErr w:type="gramStart"/>
      <w:r w:rsidR="00756E12" w:rsidRPr="00B04F45">
        <w:rPr>
          <w:rFonts w:ascii="Courier New" w:hAnsi="Courier New"/>
          <w:b/>
          <w:sz w:val="18"/>
          <w:highlight w:val="white"/>
        </w:rPr>
        <w:t>saml:KeyInfoConfirmationDataType</w:t>
      </w:r>
      <w:proofErr w:type="spellEnd"/>
      <w:proofErr w:type="gramEnd"/>
      <w:r w:rsidR="00756E12" w:rsidRPr="00B04F45">
        <w:rPr>
          <w:rFonts w:ascii="Courier New" w:hAnsi="Courier New"/>
          <w:b/>
          <w:sz w:val="18"/>
          <w:highlight w:val="white"/>
        </w:rPr>
        <w:t>"</w:t>
      </w:r>
      <w:r w:rsidR="00756E12" w:rsidRPr="00B04F45">
        <w:rPr>
          <w:rFonts w:ascii="Courier New" w:hAnsi="Courier New"/>
          <w:sz w:val="18"/>
          <w:highlight w:val="white"/>
        </w:rPr>
        <w:t>&gt;</w:t>
      </w:r>
    </w:p>
    <w:p w14:paraId="0FD9396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ab/>
      </w:r>
      <w:proofErr w:type="gramStart"/>
      <w:r w:rsidR="00756E12" w:rsidRPr="00B04F45">
        <w:rPr>
          <w:rFonts w:ascii="Courier New" w:hAnsi="Courier New"/>
          <w:sz w:val="18"/>
          <w:highlight w:val="white"/>
        </w:rPr>
        <w:t>&lt;!--</w:t>
      </w:r>
      <w:proofErr w:type="gramEnd"/>
      <w:r w:rsidR="00756E12" w:rsidRPr="00B04F45">
        <w:rPr>
          <w:rFonts w:ascii="Courier New" w:hAnsi="Courier New"/>
          <w:sz w:val="18"/>
          <w:highlight w:val="white"/>
        </w:rPr>
        <w:t xml:space="preserve"> identifier of </w:t>
      </w:r>
      <w:proofErr w:type="spellStart"/>
      <w:r w:rsidR="00756E12" w:rsidRPr="00B04F45">
        <w:rPr>
          <w:rFonts w:ascii="Courier New" w:hAnsi="Courier New"/>
          <w:sz w:val="18"/>
          <w:highlight w:val="white"/>
        </w:rPr>
        <w:t>Delegatee</w:t>
      </w:r>
      <w:proofErr w:type="spellEnd"/>
      <w:r w:rsidR="00756E12" w:rsidRPr="00B04F45">
        <w:rPr>
          <w:rFonts w:ascii="Courier New" w:hAnsi="Courier New"/>
          <w:sz w:val="18"/>
          <w:highlight w:val="white"/>
        </w:rPr>
        <w:t>/Signer certificate --&gt;</w:t>
      </w:r>
    </w:p>
    <w:p w14:paraId="1B7C549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0BC566AB"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&lt;ds:X509IssuerName&gt;</w:t>
      </w:r>
      <w:r w:rsidR="00756E12" w:rsidRPr="00B04F45">
        <w:rPr>
          <w:rFonts w:ascii="Courier New" w:hAnsi="Courier New"/>
          <w:b/>
          <w:sz w:val="18"/>
          <w:highlight w:val="white"/>
        </w:rPr>
        <w:t>X.509 distinguished name of certificate</w:t>
      </w:r>
      <w:r w:rsidR="00756E12" w:rsidRPr="00B04F45">
        <w:rPr>
          <w:rFonts w:ascii="Courier New" w:hAnsi="Courier New"/>
          <w:sz w:val="18"/>
          <w:highlight w:val="white"/>
        </w:rPr>
        <w:t>&lt;/ds:X509IssuerName&gt;</w:t>
      </w:r>
    </w:p>
    <w:p w14:paraId="2F006ABD" w14:textId="77777777" w:rsidR="008320A1" w:rsidRPr="00B04F45" w:rsidRDefault="000A477C"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56E12" w:rsidRPr="00B04F45">
        <w:rPr>
          <w:rFonts w:ascii="Courier New" w:hAnsi="Courier New"/>
          <w:sz w:val="18"/>
          <w:highlight w:val="white"/>
        </w:rPr>
        <w:t>&lt;ds:X509SerialNumber&gt;</w:t>
      </w:r>
      <w:r w:rsidR="00756E12" w:rsidRPr="00B04F45">
        <w:rPr>
          <w:rFonts w:ascii="Courier New" w:hAnsi="Courier New"/>
          <w:b/>
          <w:sz w:val="18"/>
          <w:highlight w:val="white"/>
        </w:rPr>
        <w:t>certificate serial number</w:t>
      </w:r>
      <w:r w:rsidR="00756E12" w:rsidRPr="00B04F45">
        <w:rPr>
          <w:rFonts w:ascii="Courier New" w:hAnsi="Courier New"/>
          <w:sz w:val="18"/>
          <w:highlight w:val="white"/>
        </w:rPr>
        <w:t>&lt;/ds:X509SerialNumber&gt;</w:t>
      </w:r>
    </w:p>
    <w:p w14:paraId="3E0BAC7A"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&lt;/ds:X509Data&gt;</w:t>
      </w:r>
    </w:p>
    <w:p w14:paraId="60E499A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ds:KeyInfo</w:t>
      </w:r>
      <w:proofErr w:type="spellEnd"/>
      <w:proofErr w:type="gramEnd"/>
      <w:r w:rsidR="00756E12" w:rsidRPr="00B04F45">
        <w:rPr>
          <w:rFonts w:ascii="Courier New" w:hAnsi="Courier New"/>
          <w:sz w:val="18"/>
          <w:highlight w:val="white"/>
        </w:rPr>
        <w:t>&gt;</w:t>
      </w:r>
    </w:p>
    <w:p w14:paraId="3CE7E454"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saml:SubjectConfirmationData</w:t>
      </w:r>
      <w:proofErr w:type="spellEnd"/>
      <w:proofErr w:type="gramEnd"/>
      <w:r w:rsidR="00756E12" w:rsidRPr="00B04F45">
        <w:rPr>
          <w:rFonts w:ascii="Courier New" w:hAnsi="Courier New"/>
          <w:sz w:val="18"/>
          <w:highlight w:val="white"/>
        </w:rPr>
        <w:t>&gt;</w:t>
      </w:r>
    </w:p>
    <w:p w14:paraId="272F2EA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saml:SubjectConfirmation</w:t>
      </w:r>
      <w:proofErr w:type="spellEnd"/>
      <w:proofErr w:type="gramEnd"/>
      <w:r w:rsidR="00756E12" w:rsidRPr="00B04F45">
        <w:rPr>
          <w:rFonts w:ascii="Courier New" w:hAnsi="Courier New"/>
          <w:sz w:val="18"/>
          <w:highlight w:val="white"/>
        </w:rPr>
        <w:t>&gt;</w:t>
      </w:r>
    </w:p>
    <w:p w14:paraId="581C8E3C"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saml:Subject</w:t>
      </w:r>
      <w:proofErr w:type="spellEnd"/>
      <w:proofErr w:type="gramEnd"/>
      <w:r w:rsidR="00756E12" w:rsidRPr="00B04F45">
        <w:rPr>
          <w:rFonts w:ascii="Courier New" w:hAnsi="Courier New"/>
          <w:sz w:val="18"/>
          <w:highlight w:val="white"/>
        </w:rPr>
        <w:t>&gt;</w:t>
      </w:r>
    </w:p>
    <w:p w14:paraId="5A897308"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p>
    <w:p w14:paraId="660ECE93"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NotBefore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"2013-08-01T12:00:00Z"</w:t>
      </w:r>
    </w:p>
    <w:p w14:paraId="6117C0FB"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NotOnOrAfter</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"2013-08-16T12:10:00Z"</w:t>
      </w:r>
      <w:r w:rsidR="00756E12" w:rsidRPr="00B04F45">
        <w:rPr>
          <w:rFonts w:ascii="Courier New" w:hAnsi="Courier New"/>
          <w:sz w:val="18"/>
          <w:highlight w:val="white"/>
        </w:rPr>
        <w:t>&gt;</w:t>
      </w:r>
    </w:p>
    <w:p w14:paraId="67534661"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saml:Conditions</w:t>
      </w:r>
      <w:proofErr w:type="spellEnd"/>
      <w:proofErr w:type="gramEnd"/>
      <w:r w:rsidR="00756E12" w:rsidRPr="00B04F45">
        <w:rPr>
          <w:rFonts w:ascii="Courier New" w:hAnsi="Courier New"/>
          <w:sz w:val="18"/>
          <w:highlight w:val="white"/>
        </w:rPr>
        <w:t>&gt;</w:t>
      </w:r>
    </w:p>
    <w:p w14:paraId="00BFF858"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5FA6FA2B"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p>
    <w:p w14:paraId="23D8384A"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NameFormat</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urn:oasis</w:t>
      </w:r>
      <w:proofErr w:type="gramEnd"/>
      <w:r w:rsidR="00756E12" w:rsidRPr="00B04F45">
        <w:rPr>
          <w:rFonts w:ascii="Courier New" w:hAnsi="Courier New"/>
          <w:b/>
          <w:sz w:val="18"/>
          <w:highlight w:val="white"/>
        </w:rPr>
        <w:t>:names:</w:t>
      </w:r>
      <w:proofErr w:type="gramStart"/>
      <w:r w:rsidR="00756E12" w:rsidRPr="00B04F45">
        <w:rPr>
          <w:rFonts w:ascii="Courier New" w:hAnsi="Courier New"/>
          <w:b/>
          <w:sz w:val="18"/>
          <w:highlight w:val="white"/>
        </w:rPr>
        <w:t>tc:SAML</w:t>
      </w:r>
      <w:proofErr w:type="gramEnd"/>
      <w:r w:rsidR="00756E12" w:rsidRPr="00B04F45">
        <w:rPr>
          <w:rFonts w:ascii="Courier New" w:hAnsi="Courier New"/>
          <w:b/>
          <w:sz w:val="18"/>
          <w:highlight w:val="white"/>
        </w:rPr>
        <w:t>:2.</w:t>
      </w:r>
      <w:proofErr w:type="gramStart"/>
      <w:r w:rsidR="00756E12" w:rsidRPr="00B04F45">
        <w:rPr>
          <w:rFonts w:ascii="Courier New" w:hAnsi="Courier New"/>
          <w:b/>
          <w:sz w:val="18"/>
          <w:highlight w:val="white"/>
        </w:rPr>
        <w:t>0:attrname</w:t>
      </w:r>
      <w:proofErr w:type="gramEnd"/>
      <w:r w:rsidR="00756E12" w:rsidRPr="00B04F45">
        <w:rPr>
          <w:rFonts w:ascii="Courier New" w:hAnsi="Courier New"/>
          <w:b/>
          <w:sz w:val="18"/>
          <w:highlight w:val="white"/>
        </w:rPr>
        <w:t>-</w:t>
      </w:r>
      <w:proofErr w:type="gramStart"/>
      <w:r w:rsidR="00756E12" w:rsidRPr="00B04F45">
        <w:rPr>
          <w:rFonts w:ascii="Courier New" w:hAnsi="Courier New"/>
          <w:b/>
          <w:sz w:val="18"/>
          <w:highlight w:val="white"/>
        </w:rPr>
        <w:t>format:uri</w:t>
      </w:r>
      <w:proofErr w:type="gramEnd"/>
      <w:r w:rsidR="00756E12" w:rsidRPr="00B04F45">
        <w:rPr>
          <w:rFonts w:ascii="Courier New" w:hAnsi="Courier New"/>
          <w:b/>
          <w:sz w:val="18"/>
          <w:highlight w:val="white"/>
        </w:rPr>
        <w:t>"</w:t>
      </w:r>
    </w:p>
    <w:p w14:paraId="38F426B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t>Name=</w:t>
      </w:r>
      <w:r w:rsidR="00756E12" w:rsidRPr="00B04F45">
        <w:rPr>
          <w:rFonts w:ascii="Courier New" w:hAnsi="Courier New"/>
          <w:b/>
          <w:sz w:val="18"/>
          <w:highlight w:val="white"/>
        </w:rPr>
        <w:t>"http://example.hih.com/</w:t>
      </w:r>
      <w:proofErr w:type="spellStart"/>
      <w:r w:rsidR="00756E12" w:rsidRPr="00B04F45">
        <w:rPr>
          <w:rFonts w:ascii="Courier New" w:hAnsi="Courier New"/>
          <w:b/>
          <w:sz w:val="18"/>
          <w:highlight w:val="white"/>
        </w:rPr>
        <w:t>esMDBusinessPartner</w:t>
      </w:r>
      <w:proofErr w:type="spellEnd"/>
      <w:r w:rsidR="00756E12" w:rsidRPr="00B04F45">
        <w:rPr>
          <w:rFonts w:ascii="Courier New" w:hAnsi="Courier New"/>
          <w:b/>
          <w:sz w:val="18"/>
          <w:highlight w:val="white"/>
        </w:rPr>
        <w:t>"</w:t>
      </w:r>
    </w:p>
    <w:p w14:paraId="097DAD9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r w:rsidR="00756E12" w:rsidRPr="00B04F45">
        <w:rPr>
          <w:rFonts w:ascii="Courier New" w:hAnsi="Courier New"/>
          <w:sz w:val="18"/>
          <w:highlight w:val="white"/>
        </w:rPr>
        <w:tab/>
      </w:r>
      <w:proofErr w:type="spellStart"/>
      <w:r w:rsidR="00756E12" w:rsidRPr="00B04F45">
        <w:rPr>
          <w:rFonts w:ascii="Courier New" w:hAnsi="Courier New"/>
          <w:sz w:val="18"/>
          <w:highlight w:val="white"/>
        </w:rPr>
        <w:t>FriendlyName</w:t>
      </w:r>
      <w:proofErr w:type="spellEnd"/>
      <w:r w:rsidR="00756E12" w:rsidRPr="00B04F45">
        <w:rPr>
          <w:rFonts w:ascii="Courier New" w:hAnsi="Courier New"/>
          <w:sz w:val="18"/>
          <w:highlight w:val="white"/>
        </w:rPr>
        <w:t>=</w:t>
      </w:r>
      <w:r w:rsidR="00756E12" w:rsidRPr="00B04F45">
        <w:rPr>
          <w:rFonts w:ascii="Courier New" w:hAnsi="Courier New"/>
          <w:b/>
          <w:sz w:val="18"/>
          <w:highlight w:val="white"/>
        </w:rPr>
        <w:t>" Business Partner"</w:t>
      </w:r>
      <w:r w:rsidR="00756E12" w:rsidRPr="00B04F45">
        <w:rPr>
          <w:rFonts w:ascii="Courier New" w:hAnsi="Courier New"/>
          <w:sz w:val="18"/>
          <w:highlight w:val="white"/>
        </w:rPr>
        <w:t>&gt;</w:t>
      </w:r>
    </w:p>
    <w:p w14:paraId="357970C5"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r w:rsidR="00756E12" w:rsidRPr="00B04F45">
        <w:rPr>
          <w:rFonts w:ascii="Courier New" w:hAnsi="Courier New"/>
          <w:b/>
          <w:sz w:val="18"/>
          <w:highlight w:val="white"/>
        </w:rPr>
        <w:t>...</w:t>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saml:AttributeValue</w:t>
      </w:r>
      <w:proofErr w:type="spellEnd"/>
      <w:proofErr w:type="gramEnd"/>
      <w:r w:rsidR="00756E12" w:rsidRPr="00B04F45">
        <w:rPr>
          <w:rFonts w:ascii="Courier New" w:hAnsi="Courier New"/>
          <w:sz w:val="18"/>
          <w:highlight w:val="white"/>
        </w:rPr>
        <w:t>&gt;</w:t>
      </w:r>
    </w:p>
    <w:p w14:paraId="0EE7F329" w14:textId="77777777" w:rsidR="008320A1"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w:t>
      </w:r>
      <w:proofErr w:type="spellEnd"/>
      <w:proofErr w:type="gramEnd"/>
      <w:r w:rsidR="00756E12" w:rsidRPr="00B04F45">
        <w:rPr>
          <w:rFonts w:ascii="Courier New" w:hAnsi="Courier New"/>
          <w:sz w:val="18"/>
          <w:highlight w:val="white"/>
        </w:rPr>
        <w:t>&gt;</w:t>
      </w:r>
    </w:p>
    <w:p w14:paraId="73682B35" w14:textId="77777777" w:rsidR="008320A1" w:rsidRPr="00B04F45" w:rsidRDefault="008958DB" w:rsidP="00756E12">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b/>
          <w:sz w:val="18"/>
          <w:highlight w:val="white"/>
        </w:rPr>
        <w:tab/>
      </w:r>
      <w:r w:rsidR="00756E12" w:rsidRPr="00B04F45">
        <w:rPr>
          <w:rFonts w:ascii="Courier New" w:hAnsi="Courier New"/>
          <w:sz w:val="18"/>
          <w:highlight w:val="white"/>
        </w:rPr>
        <w:t>&lt;/</w:t>
      </w:r>
      <w:proofErr w:type="spellStart"/>
      <w:proofErr w:type="gramStart"/>
      <w:r w:rsidR="00756E12" w:rsidRPr="00B04F45">
        <w:rPr>
          <w:rFonts w:ascii="Courier New" w:hAnsi="Courier New"/>
          <w:sz w:val="18"/>
          <w:highlight w:val="white"/>
        </w:rPr>
        <w:t>saml:AttributeStatement</w:t>
      </w:r>
      <w:proofErr w:type="spellEnd"/>
      <w:proofErr w:type="gramEnd"/>
      <w:r w:rsidR="00756E12" w:rsidRPr="00B04F45">
        <w:rPr>
          <w:rFonts w:ascii="Courier New" w:hAnsi="Courier New"/>
          <w:sz w:val="18"/>
          <w:highlight w:val="white"/>
        </w:rPr>
        <w:t>&gt;</w:t>
      </w:r>
    </w:p>
    <w:p w14:paraId="7E4E7CBF" w14:textId="77777777" w:rsidR="008958DB" w:rsidRPr="00B04F45" w:rsidRDefault="008958DB" w:rsidP="00756E12">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dorSaml</w:t>
      </w:r>
      <w:proofErr w:type="spellEnd"/>
      <w:r w:rsidRPr="00B04F45">
        <w:rPr>
          <w:rFonts w:ascii="Courier New" w:hAnsi="Courier New"/>
          <w:sz w:val="18"/>
          <w:highlight w:val="white"/>
        </w:rPr>
        <w:t>&gt;</w:t>
      </w:r>
    </w:p>
    <w:p w14:paraId="2414AC31" w14:textId="77777777" w:rsidR="008320A1" w:rsidRPr="00B04F45" w:rsidRDefault="008958DB"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p>
    <w:p w14:paraId="481E9091"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ds:Reference</w:t>
      </w:r>
      <w:proofErr w:type="spellEnd"/>
      <w:proofErr w:type="gramEnd"/>
      <w:r w:rsidR="00B757C9" w:rsidRPr="00B04F45">
        <w:rPr>
          <w:rFonts w:ascii="Courier New" w:hAnsi="Courier New"/>
          <w:sz w:val="18"/>
          <w:highlight w:val="white"/>
        </w:rPr>
        <w:t xml:space="preserve"> URI=</w:t>
      </w:r>
      <w:r w:rsidR="00B757C9" w:rsidRPr="00B04F45">
        <w:rPr>
          <w:rFonts w:ascii="Courier New" w:hAnsi="Courier New"/>
          <w:b/>
          <w:sz w:val="18"/>
          <w:highlight w:val="white"/>
        </w:rPr>
        <w:t>"#550e8400-e29b-41d4-a716-446655440000"</w:t>
      </w:r>
      <w:r w:rsidR="00B757C9" w:rsidRPr="00B04F45">
        <w:rPr>
          <w:rFonts w:ascii="Courier New" w:hAnsi="Courier New"/>
          <w:sz w:val="18"/>
          <w:highlight w:val="white"/>
        </w:rPr>
        <w:t>/&gt;</w:t>
      </w:r>
    </w:p>
    <w:p w14:paraId="579CF06D"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Additional XML Sig data here--&gt;</w:t>
      </w:r>
    </w:p>
    <w:p w14:paraId="3AC07910"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ds:SignatureValue</w:t>
      </w:r>
      <w:proofErr w:type="spellEnd"/>
      <w:proofErr w:type="gramEnd"/>
      <w:r w:rsidR="00B757C9" w:rsidRPr="00B04F45">
        <w:rPr>
          <w:rFonts w:ascii="Courier New" w:hAnsi="Courier New"/>
          <w:sz w:val="18"/>
          <w:highlight w:val="white"/>
        </w:rPr>
        <w:t>&gt;</w:t>
      </w:r>
    </w:p>
    <w:p w14:paraId="04F13122"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33F6A26B"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&lt;ds:X509Data&gt;</w:t>
      </w:r>
    </w:p>
    <w:p w14:paraId="17C1BE23" w14:textId="77777777" w:rsidR="00B12C61"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gramStart"/>
      <w:r w:rsidR="00157A5D" w:rsidRPr="00B04F45">
        <w:rPr>
          <w:rFonts w:ascii="Courier New" w:hAnsi="Courier New"/>
          <w:sz w:val="18"/>
          <w:highlight w:val="white"/>
        </w:rPr>
        <w:t>&lt;!--</w:t>
      </w:r>
      <w:proofErr w:type="gramEnd"/>
      <w:r w:rsidR="00157A5D" w:rsidRPr="00B04F45">
        <w:rPr>
          <w:rFonts w:ascii="Courier New" w:hAnsi="Courier New"/>
          <w:sz w:val="18"/>
          <w:highlight w:val="white"/>
        </w:rPr>
        <w:t xml:space="preserve"> certificate of Delegator --&gt; </w:t>
      </w:r>
    </w:p>
    <w:p w14:paraId="7EA80154"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&lt;ds:X509Certificate&gt;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&lt;/ds:X509Certificate&gt;</w:t>
      </w:r>
    </w:p>
    <w:p w14:paraId="0E47F1B3"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&lt;/ds:X509Data&gt;</w:t>
      </w:r>
    </w:p>
    <w:p w14:paraId="79100F01"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157A5D"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ds:KeyInfo</w:t>
      </w:r>
      <w:proofErr w:type="spellEnd"/>
      <w:proofErr w:type="gramEnd"/>
      <w:r w:rsidR="00B757C9" w:rsidRPr="00B04F45">
        <w:rPr>
          <w:rFonts w:ascii="Courier New" w:hAnsi="Courier New"/>
          <w:sz w:val="18"/>
          <w:highlight w:val="white"/>
        </w:rPr>
        <w:t>&gt;</w:t>
      </w:r>
    </w:p>
    <w:p w14:paraId="781C95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Pr="00B12C61">
        <w:rPr>
          <w:rFonts w:ascii="Courier New" w:hAnsi="Courier New"/>
          <w:sz w:val="18"/>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7B9848D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1C3058C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05CA5B9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3F28FB3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SigningTime</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2012-04-26T16:04:56Z</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SigningTime</w:t>
      </w:r>
      <w:proofErr w:type="spellEnd"/>
      <w:r w:rsidR="007A1D8A" w:rsidRPr="00B04F45">
        <w:rPr>
          <w:rFonts w:ascii="Courier New" w:hAnsi="Courier New"/>
          <w:sz w:val="18"/>
          <w:highlight w:val="white"/>
        </w:rPr>
        <w:t>&gt;</w:t>
      </w:r>
    </w:p>
    <w:p w14:paraId="223A1F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AD3BBF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7DF9F4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78EDE30B" w14:textId="77777777" w:rsidR="008320A1" w:rsidRPr="00977A22" w:rsidRDefault="00B12C61" w:rsidP="00B04F45">
      <w:pPr>
        <w:widowControl w:val="0"/>
        <w:autoSpaceDE w:val="0"/>
        <w:autoSpaceDN w:val="0"/>
        <w:adjustRightInd w:val="0"/>
        <w:spacing w:after="0"/>
        <w:rPr>
          <w:rFonts w:ascii="Courier New" w:hAnsi="Courier New"/>
          <w:b/>
          <w:sz w:val="18"/>
          <w:highlight w:val="white"/>
          <w:lang w:val="de-D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7A1D8A" w:rsidRPr="00977A22">
        <w:rPr>
          <w:rFonts w:ascii="Courier New" w:hAnsi="Courier New"/>
          <w:sz w:val="18"/>
          <w:highlight w:val="white"/>
          <w:lang w:val="de-DE"/>
        </w:rPr>
        <w:t>&lt;ds:DigestMethod</w:t>
      </w:r>
      <w:r w:rsidRPr="00977A22">
        <w:rPr>
          <w:rFonts w:ascii="Courier New" w:hAnsi="Courier New"/>
          <w:sz w:val="18"/>
          <w:highlight w:val="white"/>
          <w:lang w:val="de-DE"/>
        </w:rPr>
        <w:t xml:space="preserve"> </w:t>
      </w:r>
      <w:r w:rsidR="007A1D8A" w:rsidRPr="00977A22">
        <w:rPr>
          <w:rFonts w:ascii="Courier New" w:hAnsi="Courier New"/>
          <w:sz w:val="18"/>
          <w:highlight w:val="white"/>
          <w:lang w:val="de-DE"/>
        </w:rPr>
        <w:t>Algorithm=</w:t>
      </w:r>
      <w:r w:rsidR="007A1D8A" w:rsidRPr="00977A22">
        <w:rPr>
          <w:rFonts w:ascii="Courier New" w:hAnsi="Courier New"/>
          <w:b/>
          <w:sz w:val="18"/>
          <w:highlight w:val="white"/>
          <w:lang w:val="de-DE"/>
        </w:rPr>
        <w:t>"http://www.w3.org/2001/04/xmldsig-more#rsa-sha512"</w:t>
      </w:r>
      <w:r w:rsidR="007A1D8A" w:rsidRPr="00977A22">
        <w:rPr>
          <w:rFonts w:ascii="Courier New" w:hAnsi="Courier New"/>
          <w:sz w:val="18"/>
          <w:highlight w:val="white"/>
          <w:lang w:val="de-DE"/>
        </w:rPr>
        <w:t>/&gt;</w:t>
      </w:r>
    </w:p>
    <w:p w14:paraId="592C1A0D" w14:textId="77777777" w:rsidR="00B12C61" w:rsidRPr="00B04F45" w:rsidRDefault="00B12C61" w:rsidP="00B04F45">
      <w:pPr>
        <w:widowControl w:val="0"/>
        <w:autoSpaceDE w:val="0"/>
        <w:autoSpaceDN w:val="0"/>
        <w:adjustRightInd w:val="0"/>
        <w:spacing w:after="0"/>
        <w:rPr>
          <w:rFonts w:ascii="Courier New" w:hAnsi="Courier New"/>
          <w:sz w:val="18"/>
          <w:highlight w:val="white"/>
        </w:rPr>
      </w:pP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Pr="00977A22">
        <w:rPr>
          <w:rFonts w:ascii="Courier New" w:hAnsi="Courier New"/>
          <w:b/>
          <w:sz w:val="18"/>
          <w:highlight w:val="white"/>
          <w:lang w:val="de-D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ds:DigestValue</w:t>
      </w:r>
      <w:proofErr w:type="spellEnd"/>
      <w:proofErr w:type="gramEnd"/>
      <w:r>
        <w:rPr>
          <w:rFonts w:ascii="Courier New" w:hAnsi="Courier New"/>
          <w:sz w:val="18"/>
          <w:highlight w:val="white"/>
        </w:rPr>
        <w:t xml:space="preserve"> </w:t>
      </w:r>
    </w:p>
    <w:p w14:paraId="0BF044B6"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xmlns=</w:t>
      </w:r>
      <w:r w:rsidR="007A1D8A" w:rsidRPr="00B04F45">
        <w:rPr>
          <w:rFonts w:ascii="Courier New" w:hAnsi="Courier New"/>
          <w:b/>
          <w:sz w:val="18"/>
          <w:highlight w:val="white"/>
        </w:rPr>
        <w:t>"http://www.w3.org/2000/09/xmldsig#"</w:t>
      </w:r>
      <w:r w:rsidR="007A1D8A" w:rsidRPr="00B04F45">
        <w:rPr>
          <w:rFonts w:ascii="Courier New" w:hAnsi="Courier New"/>
          <w:sz w:val="18"/>
          <w:highlight w:val="white"/>
        </w:rPr>
        <w:t>&gt;</w:t>
      </w:r>
      <w:r w:rsidR="007A1D8A" w:rsidRPr="00B04F45">
        <w:rPr>
          <w:rFonts w:ascii="Courier New" w:hAnsi="Courier New"/>
          <w:b/>
          <w:sz w:val="18"/>
          <w:highlight w:val="white"/>
        </w:rPr>
        <w:t>bJrQQeyoztdAPO6nsoRQ5oX5oAg=</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ds:DigestValue</w:t>
      </w:r>
      <w:proofErr w:type="gramEnd"/>
      <w:r w:rsidR="007A1D8A" w:rsidRPr="00B04F45">
        <w:rPr>
          <w:rFonts w:ascii="Courier New" w:hAnsi="Courier New"/>
          <w:sz w:val="18"/>
          <w:highlight w:val="white"/>
        </w:rPr>
        <w:t>&gt;</w:t>
      </w:r>
    </w:p>
    <w:p w14:paraId="1B88A162"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63A3E6F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21E0A50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&lt;X509IssuerName&gt;</w:t>
      </w:r>
      <w:r w:rsidR="007A1D8A" w:rsidRPr="00B04F45">
        <w:rPr>
          <w:rFonts w:ascii="Courier New" w:hAnsi="Courier New"/>
          <w:b/>
          <w:sz w:val="18"/>
          <w:highlight w:val="white"/>
        </w:rPr>
        <w:t xml:space="preserve">X.509 distinguished name of certificate </w:t>
      </w:r>
      <w:r w:rsidR="007A1D8A" w:rsidRPr="00B04F45">
        <w:rPr>
          <w:rFonts w:ascii="Courier New" w:hAnsi="Courier New"/>
          <w:sz w:val="18"/>
          <w:highlight w:val="white"/>
        </w:rPr>
        <w:t>&lt;/X509IssuerName&gt;</w:t>
      </w:r>
    </w:p>
    <w:p w14:paraId="42284E85" w14:textId="77777777" w:rsidR="008320A1" w:rsidRPr="00B04F45" w:rsidRDefault="002B7F20"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&lt;X509SerialNumber&gt;</w:t>
      </w:r>
      <w:r w:rsidR="007A1D8A" w:rsidRPr="00B04F45">
        <w:rPr>
          <w:rFonts w:ascii="Courier New" w:hAnsi="Courier New"/>
          <w:b/>
          <w:sz w:val="18"/>
          <w:highlight w:val="white"/>
        </w:rPr>
        <w:t xml:space="preserve">certificate serial number </w:t>
      </w:r>
      <w:r w:rsidR="007A1D8A" w:rsidRPr="00B04F45">
        <w:rPr>
          <w:rFonts w:ascii="Courier New" w:hAnsi="Courier New"/>
          <w:sz w:val="18"/>
          <w:highlight w:val="white"/>
        </w:rPr>
        <w:t>&lt;/X509SerialNumber&gt;</w:t>
      </w:r>
    </w:p>
    <w:p w14:paraId="1F590EA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3693B0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&lt;/Cert&gt;</w:t>
      </w:r>
    </w:p>
    <w:p w14:paraId="5AF922E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SigningCertificate</w:t>
      </w:r>
      <w:proofErr w:type="spellEnd"/>
      <w:r w:rsidR="007A1D8A" w:rsidRPr="00B04F45">
        <w:rPr>
          <w:rFonts w:ascii="Courier New" w:hAnsi="Courier New"/>
          <w:sz w:val="18"/>
          <w:highlight w:val="white"/>
        </w:rPr>
        <w:t>&gt;</w:t>
      </w:r>
    </w:p>
    <w:p w14:paraId="22BD386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SignaturePolicyIdentifier</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SignaturePolicyIdentifier</w:t>
      </w:r>
      <w:proofErr w:type="spellEnd"/>
      <w:r w:rsidR="007A1D8A" w:rsidRPr="00B04F45">
        <w:rPr>
          <w:rFonts w:ascii="Courier New" w:hAnsi="Courier New"/>
          <w:sz w:val="18"/>
          <w:highlight w:val="white"/>
        </w:rPr>
        <w:t>&gt;</w:t>
      </w:r>
    </w:p>
    <w:p w14:paraId="5029DFF9"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7182266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29081A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Any text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w:t>
      </w:r>
      <w:proofErr w:type="spellEnd"/>
      <w:r w:rsidR="007A1D8A" w:rsidRPr="00B04F45">
        <w:rPr>
          <w:rFonts w:ascii="Courier New" w:hAnsi="Courier New"/>
          <w:sz w:val="18"/>
          <w:highlight w:val="white"/>
        </w:rPr>
        <w:t>&gt;</w:t>
      </w:r>
    </w:p>
    <w:p w14:paraId="36E12BC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ClaimedRoles</w:t>
      </w:r>
      <w:proofErr w:type="spellEnd"/>
      <w:r w:rsidR="007A1D8A" w:rsidRPr="00B04F45">
        <w:rPr>
          <w:rFonts w:ascii="Courier New" w:hAnsi="Courier New"/>
          <w:sz w:val="18"/>
          <w:highlight w:val="white"/>
        </w:rPr>
        <w:t>&gt;</w:t>
      </w:r>
    </w:p>
    <w:p w14:paraId="77586B2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SignerRole</w:t>
      </w:r>
      <w:proofErr w:type="spellEnd"/>
      <w:r w:rsidR="007A1D8A" w:rsidRPr="00B04F45">
        <w:rPr>
          <w:rFonts w:ascii="Courier New" w:hAnsi="Courier New"/>
          <w:sz w:val="18"/>
          <w:highlight w:val="white"/>
        </w:rPr>
        <w:t>&gt;</w:t>
      </w:r>
    </w:p>
    <w:p w14:paraId="16144B9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SignedSignatureProperties</w:t>
      </w:r>
      <w:proofErr w:type="spellEnd"/>
      <w:r w:rsidR="007A1D8A" w:rsidRPr="00B04F45">
        <w:rPr>
          <w:rFonts w:ascii="Courier New" w:hAnsi="Courier New"/>
          <w:sz w:val="18"/>
          <w:highlight w:val="white"/>
        </w:rPr>
        <w:t>&gt;</w:t>
      </w:r>
    </w:p>
    <w:p w14:paraId="23A44974"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SignedProperties</w:t>
      </w:r>
      <w:proofErr w:type="spellEnd"/>
      <w:r w:rsidR="007A1D8A" w:rsidRPr="00B04F45">
        <w:rPr>
          <w:rFonts w:ascii="Courier New" w:hAnsi="Courier New"/>
          <w:sz w:val="18"/>
          <w:highlight w:val="white"/>
        </w:rPr>
        <w:t>&gt;</w:t>
      </w:r>
    </w:p>
    <w:p w14:paraId="70A2B51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D09236B"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52A09C6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SignatureTimeStamp</w:t>
      </w:r>
      <w:proofErr w:type="spellEnd"/>
      <w:r w:rsidR="007A1D8A" w:rsidRPr="00B04F45">
        <w:rPr>
          <w:rFonts w:ascii="Courier New" w:hAnsi="Courier New"/>
          <w:sz w:val="18"/>
          <w:highlight w:val="white"/>
        </w:rPr>
        <w:t>&gt;</w:t>
      </w:r>
    </w:p>
    <w:p w14:paraId="769D28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06197ED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B23B38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&lt;Cert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43AB2F7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CertDigest</w:t>
      </w:r>
      <w:proofErr w:type="spellEnd"/>
      <w:r w:rsidR="007A1D8A" w:rsidRPr="00B04F45">
        <w:rPr>
          <w:rFonts w:ascii="Courier New" w:hAnsi="Courier New"/>
          <w:sz w:val="18"/>
          <w:highlight w:val="white"/>
        </w:rPr>
        <w:t>&gt;</w:t>
      </w:r>
    </w:p>
    <w:p w14:paraId="1947BD0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IssuerSerial</w:t>
      </w:r>
      <w:proofErr w:type="spellEnd"/>
      <w:r w:rsidR="007A1D8A" w:rsidRPr="00B04F45">
        <w:rPr>
          <w:rFonts w:ascii="Courier New" w:hAnsi="Courier New"/>
          <w:sz w:val="18"/>
          <w:highlight w:val="white"/>
        </w:rPr>
        <w:t>&gt;</w:t>
      </w:r>
    </w:p>
    <w:p w14:paraId="702B40C8"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Pr="00B04F45">
        <w:rPr>
          <w:rFonts w:ascii="Courier New" w:hAnsi="Courier New"/>
          <w:sz w:val="18"/>
          <w:highlight w:val="white"/>
        </w:rPr>
        <w:t>&lt;/Cert&gt;</w:t>
      </w:r>
    </w:p>
    <w:p w14:paraId="46611BF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CertRefs</w:t>
      </w:r>
      <w:proofErr w:type="spellEnd"/>
      <w:r w:rsidR="007A1D8A" w:rsidRPr="00B04F45">
        <w:rPr>
          <w:rFonts w:ascii="Courier New" w:hAnsi="Courier New"/>
          <w:sz w:val="18"/>
          <w:highlight w:val="white"/>
        </w:rPr>
        <w:t>&gt;</w:t>
      </w:r>
    </w:p>
    <w:p w14:paraId="16799397"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CompleteCertificateRefs</w:t>
      </w:r>
      <w:proofErr w:type="spellEnd"/>
      <w:r w:rsidR="007A1D8A" w:rsidRPr="00B04F45">
        <w:rPr>
          <w:rFonts w:ascii="Courier New" w:hAnsi="Courier New"/>
          <w:sz w:val="18"/>
          <w:highlight w:val="white"/>
        </w:rPr>
        <w:t>&gt;</w:t>
      </w:r>
    </w:p>
    <w:p w14:paraId="511FD3A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4D08B38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61DBD21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49171E29" w14:textId="77777777" w:rsidR="008320A1" w:rsidRPr="00B04F45" w:rsidRDefault="00B12C61"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 xml:space="preserv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16ECDD05"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b/>
          <w:sz w:val="18"/>
          <w:highlight w:val="white"/>
        </w:rPr>
        <w:t>...</w:t>
      </w:r>
    </w:p>
    <w:p w14:paraId="17E7BF4B" w14:textId="77777777" w:rsidR="008320A1" w:rsidRPr="00B04F45" w:rsidRDefault="00B12C61"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OCSPIdentifier</w:t>
      </w:r>
      <w:proofErr w:type="spellEnd"/>
      <w:r w:rsidR="007A1D8A" w:rsidRPr="00B04F45">
        <w:rPr>
          <w:rFonts w:ascii="Courier New" w:hAnsi="Courier New"/>
          <w:sz w:val="18"/>
          <w:highlight w:val="white"/>
        </w:rPr>
        <w:t>&gt;</w:t>
      </w:r>
    </w:p>
    <w:p w14:paraId="30A255BF" w14:textId="77777777" w:rsidR="008320A1" w:rsidRPr="00B04F45" w:rsidRDefault="007A1D8A"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2B7F20"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r w:rsidRPr="00B04F45">
        <w:rPr>
          <w:rFonts w:ascii="Courier New" w:hAnsi="Courier New"/>
          <w:b/>
          <w:sz w:val="18"/>
          <w:highlight w:val="white"/>
        </w:rPr>
        <w:t>...</w:t>
      </w:r>
      <w:r w:rsidRPr="00B04F45">
        <w:rPr>
          <w:rFonts w:ascii="Courier New" w:hAnsi="Courier New"/>
          <w:sz w:val="18"/>
          <w:highlight w:val="white"/>
        </w:rPr>
        <w:t>&lt;/</w:t>
      </w:r>
      <w:proofErr w:type="spellStart"/>
      <w:r w:rsidRPr="00B04F45">
        <w:rPr>
          <w:rFonts w:ascii="Courier New" w:hAnsi="Courier New"/>
          <w:sz w:val="18"/>
          <w:highlight w:val="white"/>
        </w:rPr>
        <w:t>DigestAlgAndValue</w:t>
      </w:r>
      <w:proofErr w:type="spellEnd"/>
      <w:r w:rsidRPr="00B04F45">
        <w:rPr>
          <w:rFonts w:ascii="Courier New" w:hAnsi="Courier New"/>
          <w:sz w:val="18"/>
          <w:highlight w:val="white"/>
        </w:rPr>
        <w:t>&gt;</w:t>
      </w:r>
    </w:p>
    <w:p w14:paraId="5EC04E6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w:t>
      </w:r>
      <w:proofErr w:type="spellEnd"/>
      <w:r w:rsidR="007A1D8A" w:rsidRPr="00B04F45">
        <w:rPr>
          <w:rFonts w:ascii="Courier New" w:hAnsi="Courier New"/>
          <w:sz w:val="18"/>
          <w:highlight w:val="white"/>
        </w:rPr>
        <w:t>&gt;</w:t>
      </w:r>
    </w:p>
    <w:p w14:paraId="128C092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OCSPRefs</w:t>
      </w:r>
      <w:proofErr w:type="spellEnd"/>
      <w:r w:rsidR="007A1D8A" w:rsidRPr="00B04F45">
        <w:rPr>
          <w:rFonts w:ascii="Courier New" w:hAnsi="Courier New"/>
          <w:sz w:val="18"/>
          <w:highlight w:val="white"/>
        </w:rPr>
        <w:t>&gt;</w:t>
      </w:r>
    </w:p>
    <w:p w14:paraId="2148DBB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CompleteRevocationRefs</w:t>
      </w:r>
      <w:proofErr w:type="spellEnd"/>
      <w:r w:rsidR="007A1D8A" w:rsidRPr="00B04F45">
        <w:rPr>
          <w:rFonts w:ascii="Courier New" w:hAnsi="Courier New"/>
          <w:sz w:val="18"/>
          <w:highlight w:val="white"/>
        </w:rPr>
        <w:t>&gt;</w:t>
      </w:r>
    </w:p>
    <w:p w14:paraId="0320CEB3"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1CA661C0"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C542F0">
        <w:rPr>
          <w:rFonts w:ascii="Courier New" w:hAnsi="Courier New"/>
          <w:b/>
          <w:sz w:val="18"/>
          <w:highlight w:val="white"/>
        </w:rPr>
        <w:tab/>
      </w:r>
      <w:r w:rsidR="007A1D8A" w:rsidRPr="00B04F45">
        <w:rPr>
          <w:rFonts w:ascii="Courier New" w:hAnsi="Courier New"/>
          <w:sz w:val="18"/>
          <w:highlight w:val="white"/>
        </w:rPr>
        <w:t>&lt;Include URI=</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p>
    <w:p w14:paraId="3600C97C"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ds:CanonicalizationMethod</w:t>
      </w:r>
      <w:proofErr w:type="spellEnd"/>
      <w:proofErr w:type="gramEnd"/>
      <w:r>
        <w:rPr>
          <w:rFonts w:ascii="Courier New" w:hAnsi="Courier New"/>
          <w:sz w:val="18"/>
          <w:highlight w:val="white"/>
        </w:rPr>
        <w:t xml:space="preserve"> </w:t>
      </w:r>
    </w:p>
    <w:p w14:paraId="573E7682"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7A1D8A" w:rsidRPr="00B04F45">
        <w:rPr>
          <w:rFonts w:ascii="Courier New" w:hAnsi="Courier New"/>
          <w:sz w:val="18"/>
          <w:highlight w:val="white"/>
        </w:rPr>
        <w:t>Algorithm=</w:t>
      </w:r>
      <w:r w:rsidR="007A1D8A" w:rsidRPr="00B04F45">
        <w:rPr>
          <w:rFonts w:ascii="Courier New" w:hAnsi="Courier New"/>
          <w:b/>
          <w:sz w:val="18"/>
          <w:highlight w:val="white"/>
        </w:rPr>
        <w:t>"http://www.example.com/"</w:t>
      </w:r>
      <w:r w:rsidR="007A1D8A" w:rsidRPr="00B04F45">
        <w:rPr>
          <w:rFonts w:ascii="Courier New" w:hAnsi="Courier New"/>
          <w:sz w:val="18"/>
          <w:highlight w:val="white"/>
        </w:rPr>
        <w:t>&gt;</w:t>
      </w:r>
      <w:r w:rsidR="00487717" w:rsidRPr="00B04F45">
        <w:rPr>
          <w:rFonts w:ascii="Courier New" w:hAnsi="Courier New"/>
          <w:b/>
          <w:sz w:val="18"/>
          <w:highlight w:val="white"/>
        </w:rPr>
        <w:t>T</w:t>
      </w:r>
      <w:r w:rsidR="007A1D8A" w:rsidRPr="00B04F45">
        <w:rPr>
          <w:rFonts w:ascii="Courier New" w:hAnsi="Courier New"/>
          <w:b/>
          <w:sz w:val="18"/>
          <w:highlight w:val="white"/>
        </w:rPr>
        <w:t>ext</w:t>
      </w:r>
      <w:r w:rsidR="007A1D8A" w:rsidRPr="00B04F45">
        <w:rPr>
          <w:rFonts w:ascii="Courier New" w:hAnsi="Courier New"/>
          <w:sz w:val="18"/>
          <w:highlight w:val="white"/>
        </w:rPr>
        <w:t>&lt;/</w:t>
      </w:r>
      <w:proofErr w:type="gramStart"/>
      <w:r w:rsidR="007A1D8A" w:rsidRPr="00B04F45">
        <w:rPr>
          <w:rFonts w:ascii="Courier New" w:hAnsi="Courier New"/>
          <w:sz w:val="18"/>
          <w:highlight w:val="white"/>
        </w:rPr>
        <w:t>ds:CanonicalizationMethod</w:t>
      </w:r>
      <w:proofErr w:type="gramEnd"/>
      <w:r w:rsidR="007A1D8A" w:rsidRPr="00B04F45">
        <w:rPr>
          <w:rFonts w:ascii="Courier New" w:hAnsi="Courier New"/>
          <w:sz w:val="18"/>
          <w:highlight w:val="white"/>
        </w:rPr>
        <w:t>&gt;</w:t>
      </w:r>
    </w:p>
    <w:p w14:paraId="1255389D"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r w:rsidR="007A1D8A" w:rsidRPr="00B04F45">
        <w:rPr>
          <w:rFonts w:ascii="Courier New" w:hAnsi="Courier New"/>
          <w:b/>
          <w:sz w:val="18"/>
          <w:highlight w:val="white"/>
        </w:rPr>
        <w:t>GpM7</w:t>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EncapsulatedTimeStamp</w:t>
      </w:r>
      <w:proofErr w:type="spellEnd"/>
      <w:r w:rsidR="007A1D8A" w:rsidRPr="00B04F45">
        <w:rPr>
          <w:rFonts w:ascii="Courier New" w:hAnsi="Courier New"/>
          <w:sz w:val="18"/>
          <w:highlight w:val="white"/>
        </w:rPr>
        <w:t>&gt;</w:t>
      </w:r>
    </w:p>
    <w:p w14:paraId="6A699B46"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SigAndRefsTimeStamp</w:t>
      </w:r>
      <w:proofErr w:type="spellEnd"/>
      <w:r w:rsidR="007A1D8A" w:rsidRPr="00B04F45">
        <w:rPr>
          <w:rFonts w:ascii="Courier New" w:hAnsi="Courier New"/>
          <w:sz w:val="18"/>
          <w:highlight w:val="white"/>
        </w:rPr>
        <w:t>&gt;</w:t>
      </w:r>
    </w:p>
    <w:p w14:paraId="7076CE2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18CEB1F1"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&lt;EncapsulatedX509Certificate&gt;</w:t>
      </w:r>
      <w:r w:rsidR="007A1D8A" w:rsidRPr="00B04F45">
        <w:rPr>
          <w:rFonts w:ascii="Courier New" w:hAnsi="Courier New"/>
          <w:b/>
          <w:sz w:val="18"/>
          <w:highlight w:val="white"/>
        </w:rPr>
        <w:t>GpM7</w:t>
      </w:r>
      <w:r w:rsidR="007A1D8A" w:rsidRPr="00B04F45">
        <w:rPr>
          <w:rFonts w:ascii="Courier New" w:hAnsi="Courier New"/>
          <w:sz w:val="18"/>
          <w:highlight w:val="white"/>
        </w:rPr>
        <w:t>&lt;/EncapsulatedX509Certificate&gt;</w:t>
      </w:r>
    </w:p>
    <w:p w14:paraId="4C8D1808"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CertificateValues</w:t>
      </w:r>
      <w:proofErr w:type="spellEnd"/>
      <w:r w:rsidR="007A1D8A" w:rsidRPr="00B04F45">
        <w:rPr>
          <w:rFonts w:ascii="Courier New" w:hAnsi="Courier New"/>
          <w:sz w:val="18"/>
          <w:highlight w:val="white"/>
        </w:rPr>
        <w:t>&gt;</w:t>
      </w:r>
    </w:p>
    <w:p w14:paraId="5BDFCE8F"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UnsignedSignatureProperties</w:t>
      </w:r>
      <w:proofErr w:type="spellEnd"/>
      <w:r w:rsidR="007A1D8A" w:rsidRPr="00B04F45">
        <w:rPr>
          <w:rFonts w:ascii="Courier New" w:hAnsi="Courier New"/>
          <w:sz w:val="18"/>
          <w:highlight w:val="white"/>
        </w:rPr>
        <w:t>&gt;</w:t>
      </w:r>
    </w:p>
    <w:p w14:paraId="3404341E"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UnsignedProperties</w:t>
      </w:r>
      <w:proofErr w:type="spellEnd"/>
      <w:r w:rsidR="007A1D8A" w:rsidRPr="00B04F45">
        <w:rPr>
          <w:rFonts w:ascii="Courier New" w:hAnsi="Courier New"/>
          <w:sz w:val="18"/>
          <w:highlight w:val="white"/>
        </w:rPr>
        <w:t>&gt;</w:t>
      </w:r>
    </w:p>
    <w:p w14:paraId="20503985" w14:textId="77777777" w:rsidR="008320A1" w:rsidRPr="00B04F45" w:rsidRDefault="002B7F20" w:rsidP="007A1D8A">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r w:rsidR="007A1D8A" w:rsidRPr="00B04F45">
        <w:rPr>
          <w:rFonts w:ascii="Courier New" w:hAnsi="Courier New"/>
          <w:sz w:val="18"/>
          <w:highlight w:val="white"/>
        </w:rPr>
        <w:t>QualifyingProperties</w:t>
      </w:r>
      <w:proofErr w:type="spellEnd"/>
      <w:r w:rsidR="007A1D8A" w:rsidRPr="00B04F45">
        <w:rPr>
          <w:rFonts w:ascii="Courier New" w:hAnsi="Courier New"/>
          <w:sz w:val="18"/>
          <w:highlight w:val="white"/>
        </w:rPr>
        <w:t>&gt;</w:t>
      </w:r>
    </w:p>
    <w:p w14:paraId="40BB55E5" w14:textId="77777777" w:rsidR="008320A1" w:rsidRPr="00B04F45" w:rsidRDefault="002B7F20" w:rsidP="007A1D8A">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7A1D8A" w:rsidRPr="00B04F45">
        <w:rPr>
          <w:rFonts w:ascii="Courier New" w:hAnsi="Courier New"/>
          <w:b/>
          <w:sz w:val="18"/>
          <w:highlight w:val="white"/>
        </w:rPr>
        <w:tab/>
      </w:r>
      <w:r w:rsidR="00487717" w:rsidRPr="00B04F45">
        <w:rPr>
          <w:rFonts w:ascii="Courier New" w:hAnsi="Courier New"/>
          <w:b/>
          <w:sz w:val="18"/>
          <w:highlight w:val="white"/>
        </w:rPr>
        <w:tab/>
      </w:r>
      <w:r w:rsidR="00487717" w:rsidRPr="00B04F45">
        <w:rPr>
          <w:rFonts w:ascii="Courier New" w:hAnsi="Courier New"/>
          <w:b/>
          <w:sz w:val="18"/>
          <w:highlight w:val="white"/>
        </w:rPr>
        <w:tab/>
      </w:r>
      <w:r w:rsidR="007A1D8A"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ds:Object</w:t>
      </w:r>
      <w:proofErr w:type="spellEnd"/>
      <w:proofErr w:type="gramEnd"/>
      <w:r w:rsidR="007A1D8A" w:rsidRPr="00B04F45">
        <w:rPr>
          <w:rFonts w:ascii="Courier New" w:hAnsi="Courier New"/>
          <w:sz w:val="18"/>
          <w:highlight w:val="white"/>
        </w:rPr>
        <w:t>&gt;</w:t>
      </w:r>
    </w:p>
    <w:p w14:paraId="6DDAFCF8"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487717"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&gt;</w:t>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p>
    <w:p w14:paraId="05279A94"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saml:Assertion</w:t>
      </w:r>
      <w:proofErr w:type="spellEnd"/>
      <w:proofErr w:type="gramEnd"/>
      <w:r w:rsidR="00B757C9" w:rsidRPr="00B04F45">
        <w:rPr>
          <w:rFonts w:ascii="Courier New" w:hAnsi="Courier New"/>
          <w:sz w:val="18"/>
          <w:highlight w:val="white"/>
        </w:rPr>
        <w:t>&gt;</w:t>
      </w:r>
    </w:p>
    <w:p w14:paraId="5B61C33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5348F7" w:rsidRPr="00B04F45">
        <w:rPr>
          <w:rFonts w:ascii="Courier New" w:hAnsi="Courier New"/>
          <w:sz w:val="18"/>
          <w:highlight w:val="white"/>
        </w:rPr>
        <w:tab/>
      </w:r>
      <w:r w:rsidR="005348F7" w:rsidRPr="00B04F45">
        <w:rPr>
          <w:rFonts w:ascii="Courier New" w:hAnsi="Courier New"/>
          <w:sz w:val="18"/>
          <w:highlight w:val="white"/>
        </w:rPr>
        <w:tab/>
        <w:t>&lt;/</w:t>
      </w:r>
      <w:proofErr w:type="spellStart"/>
      <w:r w:rsidR="005348F7" w:rsidRPr="00B04F45">
        <w:rPr>
          <w:rFonts w:ascii="Courier New" w:hAnsi="Courier New"/>
          <w:sz w:val="18"/>
          <w:highlight w:val="white"/>
        </w:rPr>
        <w:t>delegationOfRights</w:t>
      </w:r>
      <w:proofErr w:type="spellEnd"/>
      <w:r w:rsidR="005348F7" w:rsidRPr="00B04F45">
        <w:rPr>
          <w:rFonts w:ascii="Courier New" w:hAnsi="Courier New"/>
          <w:sz w:val="18"/>
          <w:highlight w:val="white"/>
        </w:rPr>
        <w:t>&gt;</w:t>
      </w:r>
    </w:p>
    <w:p w14:paraId="508A9EDF"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70FDA9F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proofErr w:type="gramStart"/>
      <w:r w:rsidR="007A1D8A" w:rsidRPr="00B04F45">
        <w:rPr>
          <w:rFonts w:ascii="Courier New" w:hAnsi="Courier New"/>
          <w:sz w:val="18"/>
          <w:highlight w:val="white"/>
        </w:rPr>
        <w:t>sdtc:</w:t>
      </w:r>
      <w:r w:rsidRPr="00B04F45">
        <w:rPr>
          <w:rFonts w:ascii="Courier New" w:hAnsi="Courier New"/>
          <w:sz w:val="18"/>
          <w:highlight w:val="white"/>
        </w:rPr>
        <w:t>signatureText</w:t>
      </w:r>
      <w:proofErr w:type="spellEnd"/>
      <w:proofErr w:type="gramEnd"/>
      <w:r w:rsidRPr="00B04F45">
        <w:rPr>
          <w:rFonts w:ascii="Courier New" w:hAnsi="Courier New"/>
          <w:sz w:val="18"/>
          <w:highlight w:val="white"/>
        </w:rPr>
        <w:t>&gt;</w:t>
      </w:r>
    </w:p>
    <w:p w14:paraId="4E6DC06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37BAD7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1ABBDF2B"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346D3C0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5DA4B6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12F4846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4988E20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2353E2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641BF5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1F9CEBC6"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20DDC00"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48BDDA5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366F375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63AAF3B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3054E85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4462D754"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EEB9D6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002B490"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12D5D5FA" w14:textId="77777777" w:rsidR="008320A1" w:rsidRDefault="00125F0B" w:rsidP="00B04F45">
      <w:pPr>
        <w:pStyle w:val="Heading2"/>
      </w:pPr>
      <w:bookmarkStart w:id="317" w:name="_Toc374444793"/>
      <w:bookmarkStart w:id="318" w:name="_Toc252486800"/>
      <w:bookmarkStart w:id="319" w:name="_Toc401906719"/>
      <w:r>
        <w:t>XAdES-X-L Digital Signature Applied to SAML Delegation of Rights</w:t>
      </w:r>
      <w:bookmarkEnd w:id="317"/>
      <w:bookmarkEnd w:id="318"/>
      <w:bookmarkEnd w:id="319"/>
    </w:p>
    <w:p w14:paraId="307E8D3F"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bookmarkStart w:id="320" w:name="_Ref225849325"/>
      <w:bookmarkStart w:id="321" w:name="_Ref225849392"/>
      <w:bookmarkStart w:id="322" w:name="_Ref225849398"/>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01FD70E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&lt;time value=</w:t>
      </w:r>
      <w:r w:rsidRPr="00B04F45">
        <w:rPr>
          <w:rFonts w:ascii="Courier New" w:hAnsi="Courier New"/>
          <w:b/>
          <w:sz w:val="18"/>
          <w:highlight w:val="white"/>
        </w:rPr>
        <w:t>"20090227130000+0500"</w:t>
      </w:r>
      <w:r w:rsidRPr="00B04F45">
        <w:rPr>
          <w:rFonts w:ascii="Courier New" w:hAnsi="Courier New"/>
          <w:sz w:val="18"/>
          <w:highlight w:val="white"/>
        </w:rPr>
        <w:t>/&gt;</w:t>
      </w:r>
    </w:p>
    <w:p w14:paraId="72E1C8B3" w14:textId="77777777" w:rsidR="008320A1" w:rsidRPr="00B04F45" w:rsidRDefault="00B757C9"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signatureCode</w:t>
      </w:r>
      <w:proofErr w:type="spellEnd"/>
      <w:r w:rsidRPr="00B04F45">
        <w:rPr>
          <w:rFonts w:ascii="Courier New" w:hAnsi="Courier New"/>
          <w:sz w:val="18"/>
          <w:highlight w:val="white"/>
        </w:rPr>
        <w:t xml:space="preserve"> code=</w:t>
      </w:r>
      <w:r w:rsidRPr="00B04F45">
        <w:rPr>
          <w:rFonts w:ascii="Courier New" w:hAnsi="Courier New"/>
          <w:b/>
          <w:sz w:val="18"/>
          <w:highlight w:val="white"/>
        </w:rPr>
        <w:t>"S"</w:t>
      </w:r>
      <w:r w:rsidRPr="00B04F45">
        <w:rPr>
          <w:rFonts w:ascii="Courier New" w:hAnsi="Courier New"/>
          <w:sz w:val="18"/>
          <w:highlight w:val="white"/>
        </w:rPr>
        <w:t>/&gt;</w:t>
      </w:r>
    </w:p>
    <w:p w14:paraId="5ADD795C" w14:textId="77777777" w:rsidR="008320A1" w:rsidRPr="00B04F45" w:rsidRDefault="00B757C9" w:rsidP="00B757C9">
      <w:pPr>
        <w:widowControl w:val="0"/>
        <w:autoSpaceDE w:val="0"/>
        <w:autoSpaceDN w:val="0"/>
        <w:adjustRightInd w:val="0"/>
        <w:spacing w:after="0"/>
        <w:rPr>
          <w:rFonts w:ascii="Courier New" w:hAnsi="Courier New"/>
          <w:sz w:val="18"/>
        </w:rPr>
      </w:pPr>
      <w:r w:rsidRPr="00B04F45">
        <w:rPr>
          <w:rFonts w:ascii="Courier New" w:hAnsi="Courier New"/>
          <w:b/>
          <w:sz w:val="18"/>
          <w:highlight w:val="white"/>
        </w:rPr>
        <w:tab/>
      </w:r>
      <w:r w:rsidRPr="00B04F45">
        <w:rPr>
          <w:rFonts w:ascii="Courier New" w:hAnsi="Courier New"/>
          <w:sz w:val="18"/>
        </w:rPr>
        <w:t>&lt;</w:t>
      </w:r>
      <w:proofErr w:type="spellStart"/>
      <w:proofErr w:type="gramStart"/>
      <w:r w:rsidRPr="00B04F45">
        <w:rPr>
          <w:rFonts w:ascii="Courier New" w:hAnsi="Courier New"/>
          <w:sz w:val="18"/>
        </w:rPr>
        <w:t>sdtc:signatureText</w:t>
      </w:r>
      <w:proofErr w:type="spellEnd"/>
      <w:proofErr w:type="gramEnd"/>
      <w:r w:rsidRPr="00B04F45">
        <w:rPr>
          <w:rFonts w:ascii="Courier New" w:hAnsi="Courier New"/>
          <w:sz w:val="18"/>
        </w:rPr>
        <w:t xml:space="preserve"> </w:t>
      </w:r>
      <w:proofErr w:type="spellStart"/>
      <w:r w:rsidRPr="00B04F45">
        <w:rPr>
          <w:rFonts w:ascii="Courier New" w:hAnsi="Courier New"/>
          <w:sz w:val="18"/>
        </w:rPr>
        <w:t>mediaType</w:t>
      </w:r>
      <w:proofErr w:type="spellEnd"/>
      <w:r w:rsidRPr="00B04F45">
        <w:rPr>
          <w:rFonts w:ascii="Courier New" w:hAnsi="Courier New"/>
          <w:sz w:val="18"/>
        </w:rPr>
        <w:t>="text/xml" representation="B64"&gt;</w:t>
      </w:r>
    </w:p>
    <w:p w14:paraId="7D85926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 xml:space="preserve">&lt;thumbnail </w:t>
      </w:r>
      <w:proofErr w:type="spellStart"/>
      <w:r w:rsidR="00B757C9" w:rsidRPr="00B04F45">
        <w:rPr>
          <w:rFonts w:ascii="Courier New" w:hAnsi="Courier New"/>
          <w:sz w:val="18"/>
        </w:rPr>
        <w:t>mediaType</w:t>
      </w:r>
      <w:proofErr w:type="spellEnd"/>
      <w:proofErr w:type="gramStart"/>
      <w:r w:rsidR="00B757C9" w:rsidRPr="00B04F45">
        <w:rPr>
          <w:rFonts w:ascii="Courier New" w:hAnsi="Courier New"/>
          <w:sz w:val="18"/>
        </w:rPr>
        <w:t>-“</w:t>
      </w:r>
      <w:proofErr w:type="gramEnd"/>
      <w:r w:rsidR="00B757C9" w:rsidRPr="00B04F45">
        <w:rPr>
          <w:rFonts w:ascii="Courier New" w:hAnsi="Courier New"/>
          <w:sz w:val="18"/>
        </w:rPr>
        <w:t>text/plain” representation=”TXT”&gt;</w:t>
      </w:r>
    </w:p>
    <w:p w14:paraId="084EDE1A"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rPr>
        <w:t>Digitally signed by Bob Doe on 2013-04-01 at 18:30 CDT as Physician for the purpose of Co-Author. Delegated</w:t>
      </w:r>
      <w:r w:rsidR="000F6656" w:rsidRPr="00B04F45">
        <w:rPr>
          <w:rFonts w:ascii="Courier New" w:hAnsi="Courier New"/>
          <w:sz w:val="18"/>
        </w:rPr>
        <w:t xml:space="preserve"> right to </w:t>
      </w:r>
      <w:r w:rsidR="00B757C9" w:rsidRPr="00B04F45">
        <w:rPr>
          <w:rFonts w:ascii="Courier New" w:hAnsi="Courier New"/>
          <w:sz w:val="18"/>
        </w:rPr>
        <w:t>sign by Jane Doe.</w:t>
      </w:r>
    </w:p>
    <w:p w14:paraId="54AB4D02" w14:textId="77777777" w:rsidR="008320A1" w:rsidRPr="00B04F45" w:rsidRDefault="00B757C9" w:rsidP="00B757C9">
      <w:pPr>
        <w:widowControl w:val="0"/>
        <w:autoSpaceDE w:val="0"/>
        <w:autoSpaceDN w:val="0"/>
        <w:adjustRightInd w:val="0"/>
        <w:spacing w:after="0"/>
        <w:rPr>
          <w:rFonts w:ascii="Courier New" w:hAnsi="Courier New"/>
          <w:b/>
          <w:sz w:val="18"/>
        </w:rPr>
      </w:pPr>
      <w:r w:rsidRPr="00B04F45">
        <w:rPr>
          <w:rFonts w:ascii="Courier New" w:hAnsi="Courier New"/>
          <w:sz w:val="18"/>
        </w:rPr>
        <w:tab/>
      </w:r>
      <w:r w:rsidRPr="00B04F45">
        <w:rPr>
          <w:rFonts w:ascii="Courier New" w:hAnsi="Courier New"/>
          <w:sz w:val="18"/>
        </w:rPr>
        <w:tab/>
        <w:t>&lt;/thumbnail&gt;</w:t>
      </w:r>
    </w:p>
    <w:p w14:paraId="4AB61D18" w14:textId="77777777" w:rsidR="002B7F20"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002B7F20" w:rsidRPr="00B04F45">
        <w:rPr>
          <w:rFonts w:ascii="Courier New" w:hAnsi="Courier New"/>
          <w:sz w:val="18"/>
        </w:rPr>
        <w:t>&lt;</w:t>
      </w:r>
      <w:proofErr w:type="spellStart"/>
      <w:r w:rsidR="002B7F20" w:rsidRPr="00B04F45">
        <w:rPr>
          <w:rFonts w:ascii="Courier New" w:hAnsi="Courier New"/>
          <w:sz w:val="18"/>
        </w:rPr>
        <w:t>digitalSignature</w:t>
      </w:r>
      <w:proofErr w:type="spellEnd"/>
      <w:r w:rsidR="002B7F20" w:rsidRPr="00B04F45">
        <w:rPr>
          <w:rFonts w:ascii="Courier New" w:hAnsi="Courier New"/>
          <w:sz w:val="18"/>
        </w:rPr>
        <w:t>&gt;</w:t>
      </w:r>
    </w:p>
    <w:p w14:paraId="4786F39E" w14:textId="77777777" w:rsidR="00DA2C0C"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0F6656" w:rsidRPr="00B04F45">
        <w:rPr>
          <w:rFonts w:ascii="Courier New" w:hAnsi="Courier New"/>
          <w:sz w:val="18"/>
        </w:rPr>
        <w:t>&lt;</w:t>
      </w:r>
      <w:proofErr w:type="spellStart"/>
      <w:r w:rsidR="000F6656" w:rsidRPr="00B04F45">
        <w:rPr>
          <w:rFonts w:ascii="Courier New" w:hAnsi="Courier New"/>
          <w:sz w:val="18"/>
        </w:rPr>
        <w:t>delegationOfRights</w:t>
      </w:r>
      <w:proofErr w:type="spellEnd"/>
      <w:r w:rsidR="00DA2C0C" w:rsidRPr="00B04F45">
        <w:rPr>
          <w:rFonts w:ascii="Courier New" w:hAnsi="Courier New"/>
          <w:sz w:val="18"/>
        </w:rPr>
        <w:t>&gt;</w:t>
      </w:r>
    </w:p>
    <w:p w14:paraId="1F3CBC55" w14:textId="77777777" w:rsidR="008320A1" w:rsidRPr="00B04F45" w:rsidRDefault="00C542F0" w:rsidP="00B04F45">
      <w:pPr>
        <w:widowControl w:val="0"/>
        <w:autoSpaceDE w:val="0"/>
        <w:autoSpaceDN w:val="0"/>
        <w:adjustRightInd w:val="0"/>
        <w:spacing w:after="0"/>
        <w:rPr>
          <w:rFonts w:ascii="Courier New" w:hAnsi="Courier New"/>
          <w:sz w:val="18"/>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DA2C0C" w:rsidRPr="00B04F45">
        <w:rPr>
          <w:rFonts w:ascii="Courier New" w:hAnsi="Courier New"/>
          <w:sz w:val="18"/>
        </w:rPr>
        <w:t>&lt;</w:t>
      </w:r>
      <w:proofErr w:type="spellStart"/>
      <w:r w:rsidR="00DA2C0C" w:rsidRPr="00B04F45">
        <w:rPr>
          <w:rFonts w:ascii="Courier New" w:hAnsi="Courier New"/>
          <w:sz w:val="18"/>
        </w:rPr>
        <w:t>dorType</w:t>
      </w:r>
      <w:proofErr w:type="spellEnd"/>
      <w:r w:rsidR="00DA2C0C" w:rsidRPr="00B04F45">
        <w:rPr>
          <w:rFonts w:ascii="Courier New" w:hAnsi="Courier New"/>
          <w:sz w:val="18"/>
        </w:rPr>
        <w:t xml:space="preserve">&gt;”1.2.1 – Computable SAML Assertion (with system </w:t>
      </w:r>
      <w:proofErr w:type="gramStart"/>
      <w:r w:rsidR="00DA2C0C" w:rsidRPr="00B04F45">
        <w:rPr>
          <w:rFonts w:ascii="Courier New" w:hAnsi="Courier New"/>
          <w:sz w:val="18"/>
        </w:rPr>
        <w:t>validation)&lt;</w:t>
      </w:r>
      <w:proofErr w:type="gramEnd"/>
      <w:r w:rsidR="00DA2C0C" w:rsidRPr="00B04F45">
        <w:rPr>
          <w:rFonts w:ascii="Courier New" w:hAnsi="Courier New"/>
          <w:sz w:val="18"/>
        </w:rPr>
        <w:t>/</w:t>
      </w:r>
      <w:proofErr w:type="spellStart"/>
      <w:r w:rsidR="00DA2C0C" w:rsidRPr="00B04F45">
        <w:rPr>
          <w:rFonts w:ascii="Courier New" w:hAnsi="Courier New"/>
          <w:sz w:val="18"/>
        </w:rPr>
        <w:t>dorType</w:t>
      </w:r>
      <w:proofErr w:type="spellEnd"/>
      <w:r w:rsidR="00DA2C0C" w:rsidRPr="00B04F45">
        <w:rPr>
          <w:rFonts w:ascii="Courier New" w:hAnsi="Courier New"/>
          <w:sz w:val="18"/>
        </w:rPr>
        <w:t>&gt;</w:t>
      </w:r>
    </w:p>
    <w:p w14:paraId="7811CABD" w14:textId="77777777" w:rsidR="007D1904"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sidR="007D1904" w:rsidRPr="00B04F45">
        <w:rPr>
          <w:rFonts w:ascii="Courier New" w:hAnsi="Courier New"/>
          <w:sz w:val="18"/>
          <w:highlight w:val="white"/>
        </w:rPr>
        <w:t>&lt;</w:t>
      </w:r>
      <w:proofErr w:type="spellStart"/>
      <w:r w:rsidR="007D1904" w:rsidRPr="00B04F45">
        <w:rPr>
          <w:rFonts w:ascii="Courier New" w:hAnsi="Courier New"/>
          <w:sz w:val="18"/>
          <w:highlight w:val="white"/>
        </w:rPr>
        <w:t>dorValidation</w:t>
      </w:r>
      <w:proofErr w:type="spellEnd"/>
      <w:r w:rsidR="007D1904" w:rsidRPr="00B04F45">
        <w:rPr>
          <w:rFonts w:ascii="Courier New" w:hAnsi="Courier New"/>
          <w:sz w:val="18"/>
          <w:highlight w:val="white"/>
        </w:rPr>
        <w:t>&gt;</w:t>
      </w:r>
    </w:p>
    <w:p w14:paraId="5D9BA7E6" w14:textId="77777777" w:rsidR="00C542F0"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ds:Signature</w:t>
      </w:r>
      <w:proofErr w:type="spellEnd"/>
      <w:proofErr w:type="gramEnd"/>
      <w:r w:rsidR="00B757C9" w:rsidRPr="00B04F45">
        <w:rPr>
          <w:rFonts w:ascii="Courier New" w:hAnsi="Courier New"/>
          <w:sz w:val="18"/>
          <w:highlight w:val="white"/>
        </w:rPr>
        <w:t xml:space="preserve"> Id=</w:t>
      </w:r>
      <w:r w:rsidR="00B757C9" w:rsidRPr="00B04F45">
        <w:rPr>
          <w:rFonts w:ascii="Courier New" w:hAnsi="Courier New"/>
          <w:b/>
          <w:sz w:val="18"/>
          <w:highlight w:val="white"/>
        </w:rPr>
        <w:t>"</w:t>
      </w:r>
      <w:proofErr w:type="spellStart"/>
      <w:r w:rsidR="00B757C9" w:rsidRPr="00B04F45">
        <w:rPr>
          <w:rFonts w:ascii="Courier New" w:hAnsi="Courier New"/>
          <w:b/>
          <w:sz w:val="18"/>
          <w:highlight w:val="white"/>
        </w:rPr>
        <w:t>signatureOID</w:t>
      </w:r>
      <w:proofErr w:type="spellEnd"/>
      <w:r w:rsidR="00B757C9" w:rsidRPr="00B04F45">
        <w:rPr>
          <w:rFonts w:ascii="Courier New" w:hAnsi="Courier New"/>
          <w:b/>
          <w:sz w:val="18"/>
          <w:highlight w:val="white"/>
        </w:rPr>
        <w:t>"</w:t>
      </w:r>
      <w:r>
        <w:rPr>
          <w:rFonts w:ascii="Courier New" w:hAnsi="Courier New"/>
          <w:sz w:val="18"/>
          <w:highlight w:val="white"/>
        </w:rPr>
        <w:t xml:space="preserve"> </w:t>
      </w:r>
      <w:proofErr w:type="spellStart"/>
      <w:r w:rsidR="00B757C9" w:rsidRPr="00B04F45">
        <w:rPr>
          <w:rFonts w:ascii="Courier New" w:hAnsi="Courier New"/>
          <w:sz w:val="18"/>
          <w:highlight w:val="white"/>
        </w:rPr>
        <w:t>xmlns:ds</w:t>
      </w:r>
      <w:proofErr w:type="spellEnd"/>
      <w:r w:rsidR="00B757C9" w:rsidRPr="00B04F45">
        <w:rPr>
          <w:rFonts w:ascii="Courier New" w:hAnsi="Courier New"/>
          <w:sz w:val="18"/>
          <w:highlight w:val="white"/>
        </w:rPr>
        <w:t>=</w:t>
      </w:r>
      <w:r w:rsidR="000F6656" w:rsidRPr="00B04F45">
        <w:rPr>
          <w:rFonts w:ascii="Courier New" w:hAnsi="Courier New"/>
          <w:sz w:val="18"/>
          <w:highlight w:val="white"/>
        </w:rPr>
        <w:t>http://www.w3.org/2000/09/xmldsig#</w:t>
      </w:r>
      <w:r w:rsidR="00B757C9" w:rsidRPr="00B04F45">
        <w:rPr>
          <w:rFonts w:ascii="Courier New" w:hAnsi="Courier New"/>
          <w:sz w:val="18"/>
          <w:highlight w:val="white"/>
        </w:rPr>
        <w:t xml:space="preserve"> </w:t>
      </w:r>
      <w:r>
        <w:rPr>
          <w:rFonts w:ascii="Courier New" w:hAnsi="Courier New"/>
          <w:sz w:val="18"/>
          <w:highlight w:val="white"/>
        </w:rPr>
        <w:t xml:space="preserve"> </w:t>
      </w:r>
    </w:p>
    <w:p w14:paraId="37850A7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proofErr w:type="spellStart"/>
      <w:proofErr w:type="gramStart"/>
      <w:r w:rsidR="00B757C9" w:rsidRPr="00B04F45">
        <w:rPr>
          <w:rFonts w:ascii="Courier New" w:hAnsi="Courier New"/>
          <w:sz w:val="18"/>
          <w:highlight w:val="white"/>
        </w:rPr>
        <w:t>xmlns:xad</w:t>
      </w:r>
      <w:proofErr w:type="spellEnd"/>
      <w:proofErr w:type="gramEnd"/>
      <w:r w:rsidR="00B757C9" w:rsidRPr="00B04F45">
        <w:rPr>
          <w:rFonts w:ascii="Courier New" w:hAnsi="Courier New"/>
          <w:sz w:val="18"/>
          <w:highlight w:val="white"/>
        </w:rPr>
        <w:t>=</w:t>
      </w:r>
      <w:r w:rsidR="00B757C9" w:rsidRPr="00B04F45">
        <w:rPr>
          <w:rFonts w:ascii="Courier New" w:hAnsi="Courier New"/>
          <w:b/>
          <w:sz w:val="18"/>
          <w:highlight w:val="white"/>
        </w:rPr>
        <w:t>"http://uri.etsi.org/01903/v1.1.1#"</w:t>
      </w:r>
      <w:r w:rsidR="00B757C9" w:rsidRPr="00B04F45">
        <w:rPr>
          <w:rFonts w:ascii="Courier New" w:hAnsi="Courier New"/>
          <w:sz w:val="18"/>
          <w:highlight w:val="white"/>
        </w:rPr>
        <w:t>&gt;</w:t>
      </w:r>
    </w:p>
    <w:p w14:paraId="05EFE80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5FA60C9E"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CanonicalizationMethod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"http://www.w3.org/TR/2001/REC-xml-c14n-20010315#WithComments"</w:t>
      </w:r>
      <w:r w:rsidR="00B757C9" w:rsidRPr="00B04F45">
        <w:rPr>
          <w:rFonts w:ascii="Courier New" w:hAnsi="Courier New"/>
          <w:sz w:val="18"/>
          <w:highlight w:val="white"/>
        </w:rPr>
        <w:t>/&gt;</w:t>
      </w:r>
    </w:p>
    <w:p w14:paraId="003EF7B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"http://www.w3.org/2000/09/xmldsig#rsa-sha1"</w:t>
      </w:r>
      <w:r w:rsidR="00B757C9" w:rsidRPr="00B04F45">
        <w:rPr>
          <w:rFonts w:ascii="Courier New" w:hAnsi="Courier New"/>
          <w:sz w:val="18"/>
          <w:highlight w:val="white"/>
        </w:rPr>
        <w:t>/&gt;</w:t>
      </w:r>
    </w:p>
    <w:p w14:paraId="0AB1298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4992ECE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DigestMethod</w:t>
      </w:r>
      <w:proofErr w:type="spellEnd"/>
      <w:r w:rsidR="00B757C9" w:rsidRPr="00B04F45">
        <w:rPr>
          <w:rFonts w:ascii="Courier New" w:hAnsi="Courier New"/>
          <w:sz w:val="18"/>
          <w:highlight w:val="white"/>
        </w:rPr>
        <w:t xml:space="preserve"> Algorithm=</w:t>
      </w:r>
      <w:r w:rsidR="00B757C9" w:rsidRPr="00B04F45">
        <w:rPr>
          <w:rFonts w:ascii="Courier New" w:hAnsi="Courier New"/>
          <w:b/>
          <w:sz w:val="18"/>
          <w:highlight w:val="white"/>
        </w:rPr>
        <w:t>"http://www.w3.org/2000/09/xmldsig#sha1"</w:t>
      </w:r>
      <w:r w:rsidR="00B757C9" w:rsidRPr="00B04F45">
        <w:rPr>
          <w:rFonts w:ascii="Courier New" w:hAnsi="Courier New"/>
          <w:sz w:val="18"/>
          <w:highlight w:val="white"/>
        </w:rPr>
        <w:t>/&gt;</w:t>
      </w:r>
    </w:p>
    <w:p w14:paraId="2497E98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base64ManifestDigestValue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2E6956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&lt;/Reference&gt;</w:t>
      </w:r>
    </w:p>
    <w:p w14:paraId="12FE03C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SignedInfo</w:t>
      </w:r>
      <w:proofErr w:type="spellEnd"/>
      <w:r w:rsidR="00B757C9" w:rsidRPr="00B04F45">
        <w:rPr>
          <w:rFonts w:ascii="Courier New" w:hAnsi="Courier New"/>
          <w:sz w:val="18"/>
          <w:highlight w:val="white"/>
        </w:rPr>
        <w:t>&gt;</w:t>
      </w:r>
    </w:p>
    <w:p w14:paraId="35E2E8A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base64SignatureValue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SignatureValue</w:t>
      </w:r>
      <w:proofErr w:type="spellEnd"/>
      <w:r w:rsidR="00B757C9" w:rsidRPr="00B04F45">
        <w:rPr>
          <w:rFonts w:ascii="Courier New" w:hAnsi="Courier New"/>
          <w:sz w:val="18"/>
          <w:highlight w:val="white"/>
        </w:rPr>
        <w:t>&gt;</w:t>
      </w:r>
    </w:p>
    <w:p w14:paraId="5D03BA2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7308B36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2FD70C00" w14:textId="77777777" w:rsidR="002B7F20" w:rsidRPr="00B04F45" w:rsidRDefault="00C542F0" w:rsidP="00B04F45">
      <w:pPr>
        <w:widowControl w:val="0"/>
        <w:autoSpaceDE w:val="0"/>
        <w:autoSpaceDN w:val="0"/>
        <w:adjustRightInd w:val="0"/>
        <w:spacing w:after="0"/>
        <w:rPr>
          <w:rFonts w:ascii="Courier New" w:hAnsi="Courier New"/>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signing certificate for Delegation Verifier--&gt; </w:t>
      </w:r>
    </w:p>
    <w:p w14:paraId="67F41B76"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&lt;X509Certificate&gt;</w:t>
      </w:r>
      <w:r w:rsidR="00B757C9" w:rsidRPr="00B04F45">
        <w:rPr>
          <w:rFonts w:ascii="Courier New" w:hAnsi="Courier New"/>
          <w:b/>
          <w:sz w:val="18"/>
          <w:highlight w:val="white"/>
        </w:rPr>
        <w:t>base64X509certificate</w:t>
      </w:r>
      <w:r w:rsidR="00B757C9" w:rsidRPr="00B04F45">
        <w:rPr>
          <w:rFonts w:ascii="Courier New" w:hAnsi="Courier New"/>
          <w:sz w:val="18"/>
          <w:highlight w:val="white"/>
        </w:rPr>
        <w:t>&lt;/X509Certificate&gt;</w:t>
      </w:r>
    </w:p>
    <w:p w14:paraId="1ACE784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&lt;/X509Data&gt;</w:t>
      </w:r>
    </w:p>
    <w:p w14:paraId="7DE9F42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KeyInfo</w:t>
      </w:r>
      <w:proofErr w:type="spellEnd"/>
      <w:r w:rsidR="00B757C9" w:rsidRPr="00B04F45">
        <w:rPr>
          <w:rFonts w:ascii="Courier New" w:hAnsi="Courier New"/>
          <w:sz w:val="18"/>
          <w:highlight w:val="white"/>
        </w:rPr>
        <w:t>&gt;</w:t>
      </w:r>
    </w:p>
    <w:p w14:paraId="1348F96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7195A25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481B1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4E95C40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628DEBDA"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SigningTime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2012-04-26T16:04:56Z</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SigningTime</w:t>
      </w:r>
      <w:proofErr w:type="spellEnd"/>
      <w:r w:rsidR="00B757C9" w:rsidRPr="00B04F45">
        <w:rPr>
          <w:rFonts w:ascii="Courier New" w:hAnsi="Courier New"/>
          <w:sz w:val="18"/>
          <w:highlight w:val="white"/>
        </w:rPr>
        <w:t>&gt;</w:t>
      </w:r>
    </w:p>
    <w:p w14:paraId="799DE39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3930BFB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 --&gt;</w:t>
      </w:r>
    </w:p>
    <w:p w14:paraId="1E37C19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Pr>
          <w:rFonts w:ascii="Courier New" w:hAnsi="Courier New"/>
          <w:b/>
          <w:sz w:val="18"/>
          <w:highlight w:val="white"/>
        </w:rPr>
        <w:tab/>
      </w:r>
      <w:r w:rsidR="00B757C9" w:rsidRPr="00B04F45">
        <w:rPr>
          <w:rFonts w:ascii="Courier New" w:hAnsi="Courier New"/>
          <w:sz w:val="18"/>
          <w:highlight w:val="white"/>
        </w:rPr>
        <w:t>&lt;Cert&gt;</w:t>
      </w:r>
    </w:p>
    <w:p w14:paraId="5C0AD68F"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26D60CD5"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7CB71BE5"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17B61C3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CertDigest</w:t>
      </w:r>
      <w:proofErr w:type="spellEnd"/>
      <w:r w:rsidR="00B757C9" w:rsidRPr="00B04F45">
        <w:rPr>
          <w:rFonts w:ascii="Courier New" w:hAnsi="Courier New"/>
          <w:sz w:val="18"/>
          <w:highlight w:val="white"/>
        </w:rPr>
        <w:t>&gt;</w:t>
      </w:r>
    </w:p>
    <w:p w14:paraId="40649BA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EB5432A"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certificate</w:t>
      </w:r>
      <w:r w:rsidR="00B757C9" w:rsidRPr="00B04F45">
        <w:rPr>
          <w:rFonts w:ascii="Courier New" w:hAnsi="Courier New"/>
          <w:sz w:val="18"/>
          <w:highlight w:val="white"/>
        </w:rPr>
        <w:t>&lt;/X509IssuerName&gt;</w:t>
      </w:r>
    </w:p>
    <w:p w14:paraId="3ADEA41C"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A4A97C6"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6AAD32F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1189E642"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r w:rsidR="00B757C9" w:rsidRPr="00B04F45">
        <w:rPr>
          <w:rFonts w:ascii="Courier New" w:hAnsi="Courier New"/>
          <w:b/>
          <w:sz w:val="18"/>
          <w:highlight w:val="white"/>
        </w:rPr>
        <w:t xml:space="preserve"> </w:t>
      </w:r>
      <w:proofErr w:type="gramStart"/>
      <w:r w:rsidR="00B757C9" w:rsidRPr="00B04F45">
        <w:rPr>
          <w:rFonts w:ascii="Courier New" w:hAnsi="Courier New"/>
          <w:sz w:val="18"/>
          <w:highlight w:val="white"/>
        </w:rPr>
        <w:t>&lt;!--</w:t>
      </w:r>
      <w:proofErr w:type="gramEnd"/>
      <w:r w:rsidR="00B757C9" w:rsidRPr="00B04F45">
        <w:rPr>
          <w:rFonts w:ascii="Courier New" w:hAnsi="Courier New"/>
          <w:sz w:val="18"/>
          <w:highlight w:val="white"/>
        </w:rPr>
        <w:t xml:space="preserve"> identifier of signing certificate’s parent --&gt;</w:t>
      </w:r>
    </w:p>
    <w:p w14:paraId="72533D5A" w14:textId="77777777" w:rsidR="008320A1" w:rsidRPr="00977A22" w:rsidRDefault="007D1904" w:rsidP="00B757C9">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977A22">
        <w:rPr>
          <w:rFonts w:ascii="Courier New" w:hAnsi="Courier New"/>
          <w:sz w:val="18"/>
          <w:highlight w:val="white"/>
          <w:lang w:val="de-DE"/>
        </w:rPr>
        <w:t>&lt;CertDigest&gt;</w:t>
      </w:r>
    </w:p>
    <w:p w14:paraId="7E659B8E"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977A22">
        <w:rPr>
          <w:rFonts w:ascii="Courier New" w:hAnsi="Courier New"/>
          <w:sz w:val="18"/>
          <w:highlight w:val="white"/>
          <w:lang w:val="de-DE"/>
        </w:rPr>
        <w:t>&lt;DigestMethod</w:t>
      </w:r>
      <w:r w:rsidR="00C542F0" w:rsidRPr="00977A22">
        <w:rPr>
          <w:rFonts w:ascii="Courier New" w:hAnsi="Courier New"/>
          <w:sz w:val="18"/>
          <w:highlight w:val="white"/>
          <w:lang w:val="de-DE"/>
        </w:rPr>
        <w:t xml:space="preserve"> </w:t>
      </w:r>
      <w:r w:rsidR="00B757C9" w:rsidRPr="00977A22">
        <w:rPr>
          <w:rFonts w:ascii="Courier New" w:hAnsi="Courier New"/>
          <w:sz w:val="18"/>
          <w:highlight w:val="white"/>
          <w:lang w:val="de-DE"/>
        </w:rPr>
        <w:t>Algorithm=</w:t>
      </w:r>
      <w:r w:rsidR="00B757C9" w:rsidRPr="00977A22">
        <w:rPr>
          <w:rFonts w:ascii="Courier New" w:hAnsi="Courier New"/>
          <w:b/>
          <w:sz w:val="18"/>
          <w:highlight w:val="white"/>
          <w:lang w:val="de-DE"/>
        </w:rPr>
        <w:t>"http://www.w3.org/2000/09/xmldsig#sha1"</w:t>
      </w:r>
      <w:r w:rsidR="00B757C9" w:rsidRPr="00977A22">
        <w:rPr>
          <w:rFonts w:ascii="Courier New" w:hAnsi="Courier New"/>
          <w:sz w:val="18"/>
          <w:highlight w:val="white"/>
          <w:lang w:val="de-DE"/>
        </w:rPr>
        <w:t>&gt;</w:t>
      </w:r>
      <w:r w:rsidR="00860528" w:rsidRPr="00977A22">
        <w:rPr>
          <w:rFonts w:ascii="Courier New" w:hAnsi="Courier New"/>
          <w:sz w:val="18"/>
          <w:highlight w:val="white"/>
          <w:lang w:val="de-DE"/>
        </w:rPr>
        <w:t>&lt;/DigestMethod&gt;</w:t>
      </w:r>
    </w:p>
    <w:p w14:paraId="1B0D8C27" w14:textId="77777777" w:rsidR="008320A1" w:rsidRPr="00B04F45" w:rsidRDefault="007D1904" w:rsidP="00B04F45">
      <w:pPr>
        <w:widowControl w:val="0"/>
        <w:autoSpaceDE w:val="0"/>
        <w:autoSpaceDN w:val="0"/>
        <w:adjustRightInd w:val="0"/>
        <w:spacing w:after="0"/>
        <w:ind w:left="72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B757C9" w:rsidRPr="00977A22">
        <w:rPr>
          <w:rFonts w:ascii="Courier New" w:hAnsi="Courier New"/>
          <w:b/>
          <w:sz w:val="18"/>
          <w:highlight w:val="white"/>
          <w:lang w:val="de-DE"/>
        </w:rPr>
        <w:tab/>
      </w:r>
      <w:r w:rsidR="000F6656" w:rsidRPr="00977A22">
        <w:rPr>
          <w:rFonts w:ascii="Courier New" w:hAnsi="Courier New"/>
          <w:b/>
          <w:sz w:val="18"/>
          <w:highlight w:val="white"/>
          <w:lang w:val="de-D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base64 digest value</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DigestValue</w:t>
      </w:r>
      <w:proofErr w:type="spellEnd"/>
      <w:r w:rsidR="00B757C9" w:rsidRPr="00B04F45">
        <w:rPr>
          <w:rFonts w:ascii="Courier New" w:hAnsi="Courier New"/>
          <w:sz w:val="18"/>
          <w:highlight w:val="white"/>
        </w:rPr>
        <w:t>&gt;</w:t>
      </w:r>
    </w:p>
    <w:p w14:paraId="71C6677E"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CertDigest</w:t>
      </w:r>
      <w:proofErr w:type="spellEnd"/>
      <w:r w:rsidR="00B757C9" w:rsidRPr="00B04F45">
        <w:rPr>
          <w:rFonts w:ascii="Courier New" w:hAnsi="Courier New"/>
          <w:sz w:val="18"/>
          <w:highlight w:val="white"/>
        </w:rPr>
        <w:t>&gt;</w:t>
      </w:r>
    </w:p>
    <w:p w14:paraId="637D36DF"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55AEEAA4"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&lt;X509IssuerName&gt;</w:t>
      </w:r>
      <w:r w:rsidR="00B757C9" w:rsidRPr="00B04F45">
        <w:rPr>
          <w:rFonts w:ascii="Courier New" w:hAnsi="Courier New"/>
          <w:b/>
          <w:sz w:val="18"/>
          <w:highlight w:val="white"/>
        </w:rPr>
        <w:t>X.509 distinguished name of parent’s certificate</w:t>
      </w:r>
      <w:r w:rsidR="00B757C9" w:rsidRPr="00B04F45">
        <w:rPr>
          <w:rFonts w:ascii="Courier New" w:hAnsi="Courier New"/>
          <w:sz w:val="18"/>
          <w:highlight w:val="white"/>
        </w:rPr>
        <w:t>&lt;/X509IssuerName&gt;</w:t>
      </w:r>
    </w:p>
    <w:p w14:paraId="326C896B"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&lt;X509SerialNumber&gt;</w:t>
      </w:r>
      <w:r w:rsidR="00B757C9" w:rsidRPr="00B04F45">
        <w:rPr>
          <w:rFonts w:ascii="Courier New" w:hAnsi="Courier New"/>
          <w:b/>
          <w:sz w:val="18"/>
          <w:highlight w:val="white"/>
        </w:rPr>
        <w:t>certificate serial number</w:t>
      </w:r>
      <w:r w:rsidR="00B757C9" w:rsidRPr="00B04F45">
        <w:rPr>
          <w:rFonts w:ascii="Courier New" w:hAnsi="Courier New"/>
          <w:sz w:val="18"/>
          <w:highlight w:val="white"/>
        </w:rPr>
        <w:t>&lt;/X509SerialNumber&gt;</w:t>
      </w:r>
    </w:p>
    <w:p w14:paraId="08E0A0AC" w14:textId="77777777" w:rsidR="008320A1"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IssuerSerial</w:t>
      </w:r>
      <w:proofErr w:type="spellEnd"/>
      <w:r w:rsidR="00B757C9" w:rsidRPr="00B04F45">
        <w:rPr>
          <w:rFonts w:ascii="Courier New" w:hAnsi="Courier New"/>
          <w:sz w:val="18"/>
          <w:highlight w:val="white"/>
        </w:rPr>
        <w:t>&gt;</w:t>
      </w:r>
    </w:p>
    <w:p w14:paraId="2C808EF2"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&lt;/Cert&gt;</w:t>
      </w:r>
    </w:p>
    <w:p w14:paraId="5AF8B70C"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SigningCertificate</w:t>
      </w:r>
      <w:proofErr w:type="spellEnd"/>
      <w:r w:rsidR="00B757C9" w:rsidRPr="00B04F45">
        <w:rPr>
          <w:rFonts w:ascii="Courier New" w:hAnsi="Courier New"/>
          <w:sz w:val="18"/>
          <w:highlight w:val="white"/>
        </w:rPr>
        <w:t>&gt;</w:t>
      </w:r>
    </w:p>
    <w:p w14:paraId="12933F1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SignaturePolicyIdentifier</w:t>
      </w:r>
      <w:proofErr w:type="spellEnd"/>
      <w:r w:rsidR="00B757C9" w:rsidRPr="00B04F45">
        <w:rPr>
          <w:rFonts w:ascii="Courier New" w:hAnsi="Courier New"/>
          <w:sz w:val="18"/>
          <w:highlight w:val="white"/>
        </w:rPr>
        <w:t>&gt;</w:t>
      </w:r>
      <w:r w:rsidR="00B757C9" w:rsidRPr="00B04F45">
        <w:rPr>
          <w:rFonts w:ascii="Courier New" w:hAnsi="Courier New"/>
          <w:b/>
          <w:sz w:val="18"/>
          <w:highlight w:val="white"/>
        </w:rPr>
        <w:t>id</w:t>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SignaturePolicyIdentifier</w:t>
      </w:r>
      <w:proofErr w:type="spellEnd"/>
      <w:r w:rsidR="00B757C9" w:rsidRPr="00B04F45">
        <w:rPr>
          <w:rFonts w:ascii="Courier New" w:hAnsi="Courier New"/>
          <w:sz w:val="18"/>
          <w:highlight w:val="white"/>
        </w:rPr>
        <w:t>&gt;</w:t>
      </w:r>
    </w:p>
    <w:p w14:paraId="35E85F99"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SignedSignatureProperties</w:t>
      </w:r>
      <w:proofErr w:type="spellEnd"/>
      <w:r w:rsidR="00B757C9" w:rsidRPr="00B04F45">
        <w:rPr>
          <w:rFonts w:ascii="Courier New" w:hAnsi="Courier New"/>
          <w:sz w:val="18"/>
          <w:highlight w:val="white"/>
        </w:rPr>
        <w:t>&gt;</w:t>
      </w:r>
    </w:p>
    <w:p w14:paraId="2EA84F4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SignedProperties</w:t>
      </w:r>
      <w:proofErr w:type="spellEnd"/>
      <w:r w:rsidR="00B757C9" w:rsidRPr="00B04F45">
        <w:rPr>
          <w:rFonts w:ascii="Courier New" w:hAnsi="Courier New"/>
          <w:sz w:val="18"/>
          <w:highlight w:val="white"/>
        </w:rPr>
        <w:t>&gt;</w:t>
      </w:r>
    </w:p>
    <w:p w14:paraId="09F6BA81"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595D9A9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76FF6CE3"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400133DB"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092F27E9" w14:textId="77777777" w:rsidR="008320A1" w:rsidRPr="00B04F45" w:rsidRDefault="007D1904" w:rsidP="00B04F45">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&lt;EncapsulatedOCSPValue&gt;</w:t>
      </w:r>
      <w:r w:rsidR="00B757C9" w:rsidRPr="00B04F45">
        <w:rPr>
          <w:rFonts w:ascii="Courier New" w:hAnsi="Courier New"/>
          <w:b/>
          <w:sz w:val="18"/>
          <w:highlight w:val="white"/>
        </w:rPr>
        <w:t>base64OCSPResponse</w:t>
      </w:r>
      <w:r w:rsidR="00B757C9" w:rsidRPr="00B04F45">
        <w:rPr>
          <w:rFonts w:ascii="Courier New" w:hAnsi="Courier New"/>
          <w:sz w:val="18"/>
          <w:highlight w:val="white"/>
        </w:rPr>
        <w:t>&lt;/EncapsulatedOCSPValue&gt;</w:t>
      </w:r>
    </w:p>
    <w:p w14:paraId="711AD6D4"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OCSPValues</w:t>
      </w:r>
      <w:proofErr w:type="spellEnd"/>
      <w:r w:rsidR="00B757C9" w:rsidRPr="00B04F45">
        <w:rPr>
          <w:rFonts w:ascii="Courier New" w:hAnsi="Courier New"/>
          <w:sz w:val="18"/>
          <w:highlight w:val="white"/>
        </w:rPr>
        <w:t>&gt;</w:t>
      </w:r>
    </w:p>
    <w:p w14:paraId="2DB08445"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RevocationValues</w:t>
      </w:r>
      <w:proofErr w:type="spellEnd"/>
      <w:r w:rsidR="00B757C9" w:rsidRPr="00B04F45">
        <w:rPr>
          <w:rFonts w:ascii="Courier New" w:hAnsi="Courier New"/>
          <w:sz w:val="18"/>
          <w:highlight w:val="white"/>
        </w:rPr>
        <w:t>&gt;</w:t>
      </w:r>
    </w:p>
    <w:p w14:paraId="67CF0B47"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UnsignedSignatureProperties</w:t>
      </w:r>
      <w:proofErr w:type="spellEnd"/>
      <w:r w:rsidR="00B757C9" w:rsidRPr="00B04F45">
        <w:rPr>
          <w:rFonts w:ascii="Courier New" w:hAnsi="Courier New"/>
          <w:sz w:val="18"/>
          <w:highlight w:val="white"/>
        </w:rPr>
        <w:t>&gt;</w:t>
      </w:r>
    </w:p>
    <w:p w14:paraId="0CF09630"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UnsignedProperties</w:t>
      </w:r>
      <w:proofErr w:type="spellEnd"/>
      <w:r w:rsidR="00B757C9" w:rsidRPr="00B04F45">
        <w:rPr>
          <w:rFonts w:ascii="Courier New" w:hAnsi="Courier New"/>
          <w:sz w:val="18"/>
          <w:highlight w:val="white"/>
        </w:rPr>
        <w:t>&gt;</w:t>
      </w:r>
    </w:p>
    <w:p w14:paraId="04BE586D" w14:textId="77777777" w:rsidR="008320A1"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QualifyingProperties</w:t>
      </w:r>
      <w:proofErr w:type="spellEnd"/>
      <w:r w:rsidR="00B757C9" w:rsidRPr="00B04F45">
        <w:rPr>
          <w:rFonts w:ascii="Courier New" w:hAnsi="Courier New"/>
          <w:sz w:val="18"/>
          <w:highlight w:val="white"/>
        </w:rPr>
        <w:t>&gt;</w:t>
      </w:r>
    </w:p>
    <w:p w14:paraId="15530ECA" w14:textId="77777777" w:rsidR="008320A1" w:rsidRPr="00B04F45" w:rsidRDefault="007D1904" w:rsidP="00330711">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0F6656"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XAdES Signed Properties --&gt;</w:t>
      </w:r>
    </w:p>
    <w:p w14:paraId="2E6B0FE9"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Type=</w:t>
      </w:r>
      <w:hyperlink r:id="rId58" w:anchor="SignedProperties" w:history="1">
        <w:r w:rsidR="007D1904" w:rsidRPr="00B04F45">
          <w:rPr>
            <w:rStyle w:val="Hyperlink"/>
            <w:rFonts w:ascii="Courier New" w:hAnsi="Courier New"/>
            <w:b/>
            <w:sz w:val="18"/>
            <w:highlight w:val="white"/>
          </w:rPr>
          <w:t>http://uri.etsi.org/01903/v1.1.1#SignedProperties</w:t>
        </w:r>
      </w:hyperlink>
      <w:r w:rsidR="00860528" w:rsidRPr="00B04F45">
        <w:rPr>
          <w:rFonts w:ascii="Courier New" w:hAnsi="Courier New"/>
          <w:sz w:val="18"/>
          <w:highlight w:val="white"/>
        </w:rPr>
        <w:t xml:space="preserve"> URI=</w:t>
      </w:r>
      <w:r w:rsidR="00860528" w:rsidRPr="00B04F45">
        <w:rPr>
          <w:rFonts w:ascii="Courier New" w:hAnsi="Courier New"/>
          <w:b/>
          <w:sz w:val="18"/>
          <w:highlight w:val="white"/>
        </w:rPr>
        <w:t>"#</w:t>
      </w:r>
      <w:proofErr w:type="spellStart"/>
      <w:r w:rsidR="00860528" w:rsidRPr="00B04F45">
        <w:rPr>
          <w:rFonts w:ascii="Courier New" w:hAnsi="Courier New"/>
          <w:b/>
          <w:sz w:val="18"/>
          <w:highlight w:val="white"/>
        </w:rPr>
        <w:t>SignedProperties</w:t>
      </w:r>
      <w:proofErr w:type="spellEnd"/>
      <w:r w:rsidR="00860528" w:rsidRPr="00B04F45">
        <w:rPr>
          <w:rFonts w:ascii="Courier New" w:hAnsi="Courier New"/>
          <w:b/>
          <w:sz w:val="18"/>
          <w:highlight w:val="white"/>
        </w:rPr>
        <w:t>"</w:t>
      </w:r>
      <w:r w:rsidR="00860528" w:rsidRPr="00B04F45">
        <w:rPr>
          <w:rFonts w:ascii="Courier New" w:hAnsi="Courier New"/>
          <w:sz w:val="18"/>
          <w:highlight w:val="white"/>
        </w:rPr>
        <w:t>&gt;</w:t>
      </w:r>
    </w:p>
    <w:p w14:paraId="5C4E1DC8"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3BD96E1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1F60C8B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5F01BB79"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DigestMethod</w:t>
      </w:r>
      <w:proofErr w:type="spellEnd"/>
      <w:r w:rsidR="00860528" w:rsidRPr="00B04F45">
        <w:rPr>
          <w:rFonts w:ascii="Courier New" w:hAnsi="Courier New"/>
          <w:sz w:val="18"/>
          <w:highlight w:val="white"/>
        </w:rPr>
        <w:t xml:space="preserve"> Algorithm=</w:t>
      </w:r>
      <w:r w:rsidR="00860528" w:rsidRPr="00B04F45">
        <w:rPr>
          <w:rFonts w:ascii="Courier New" w:hAnsi="Courier New"/>
          <w:b/>
          <w:sz w:val="18"/>
          <w:highlight w:val="white"/>
        </w:rPr>
        <w:t>"http://www.w3.org/2000/09/xmldsig#sha1"</w:t>
      </w:r>
      <w:r w:rsidR="00860528" w:rsidRPr="00B04F45">
        <w:rPr>
          <w:rFonts w:ascii="Courier New" w:hAnsi="Courier New"/>
          <w:sz w:val="18"/>
          <w:highlight w:val="white"/>
        </w:rPr>
        <w:t>/&gt;</w:t>
      </w:r>
    </w:p>
    <w:p w14:paraId="6081EF5D"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73C8BDE4"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7729BE60" w14:textId="77777777" w:rsidR="008320A1" w:rsidRPr="00B04F45" w:rsidRDefault="007D1904" w:rsidP="00860528">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proofErr w:type="gramStart"/>
      <w:r w:rsidR="00860528" w:rsidRPr="00B04F45">
        <w:rPr>
          <w:rFonts w:ascii="Courier New" w:hAnsi="Courier New"/>
          <w:sz w:val="18"/>
          <w:highlight w:val="white"/>
        </w:rPr>
        <w:t>&lt;!--</w:t>
      </w:r>
      <w:proofErr w:type="gramEnd"/>
      <w:r w:rsidR="00860528" w:rsidRPr="00B04F45">
        <w:rPr>
          <w:rFonts w:ascii="Courier New" w:hAnsi="Courier New"/>
          <w:sz w:val="18"/>
          <w:highlight w:val="white"/>
        </w:rPr>
        <w:t xml:space="preserve"> reference to SAML Assertion --&gt;</w:t>
      </w:r>
    </w:p>
    <w:p w14:paraId="17794E1B" w14:textId="77777777" w:rsidR="008320A1" w:rsidRPr="00B04F45" w:rsidRDefault="00C542F0" w:rsidP="00B04F45">
      <w:pPr>
        <w:widowControl w:val="0"/>
        <w:autoSpaceDE w:val="0"/>
        <w:autoSpaceDN w:val="0"/>
        <w:adjustRightInd w:val="0"/>
        <w:spacing w:after="0"/>
        <w:rPr>
          <w:rFonts w:ascii="Courier New" w:hAnsi="Courier New"/>
          <w:b/>
          <w:sz w:val="18"/>
          <w:highlight w:val="white"/>
        </w:rPr>
      </w:pP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Pr="00C921A0">
        <w:rPr>
          <w:rFonts w:ascii="Courier New" w:hAnsi="Courier New"/>
          <w:b/>
          <w:sz w:val="18"/>
          <w:highlight w:val="white"/>
        </w:rPr>
        <w:tab/>
      </w:r>
      <w:r w:rsidR="00860528" w:rsidRPr="00B04F45">
        <w:rPr>
          <w:rFonts w:ascii="Courier New" w:hAnsi="Courier New"/>
          <w:sz w:val="18"/>
          <w:highlight w:val="white"/>
        </w:rPr>
        <w:t>&lt;Reference URI=</w:t>
      </w:r>
      <w:r w:rsidR="00860528" w:rsidRPr="00B04F45">
        <w:rPr>
          <w:rFonts w:ascii="Courier New" w:hAnsi="Courier New"/>
          <w:b/>
          <w:sz w:val="18"/>
          <w:highlight w:val="white"/>
        </w:rPr>
        <w:t>"550e8400-e29b-41d4-a716-446655440000"</w:t>
      </w:r>
      <w:r w:rsidR="00860528" w:rsidRPr="00B04F45">
        <w:rPr>
          <w:rFonts w:ascii="Courier New" w:hAnsi="Courier New"/>
          <w:sz w:val="18"/>
          <w:highlight w:val="white"/>
        </w:rPr>
        <w:t>&gt;</w:t>
      </w:r>
    </w:p>
    <w:p w14:paraId="23B6249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lastRenderedPageBreak/>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1DA5C8D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w:t>
      </w:r>
      <w:r w:rsidR="00C542F0">
        <w:rPr>
          <w:rFonts w:ascii="Courier New" w:hAnsi="Courier New"/>
          <w:sz w:val="18"/>
          <w:highlight w:val="white"/>
        </w:rPr>
        <w:t xml:space="preserve"> </w:t>
      </w:r>
      <w:r w:rsidR="00860528" w:rsidRPr="00B04F45">
        <w:rPr>
          <w:rFonts w:ascii="Courier New" w:hAnsi="Courier New"/>
          <w:sz w:val="18"/>
          <w:highlight w:val="white"/>
        </w:rPr>
        <w:t>Algorithm=</w:t>
      </w:r>
      <w:r w:rsidR="00860528" w:rsidRPr="00B04F45">
        <w:rPr>
          <w:rFonts w:ascii="Courier New" w:hAnsi="Courier New"/>
          <w:b/>
          <w:sz w:val="18"/>
          <w:highlight w:val="white"/>
        </w:rPr>
        <w:t>"http://www.w3.org/TR/2001/REC-xml-c14n-200103015#WithComments"</w:t>
      </w:r>
      <w:r w:rsidR="00860528" w:rsidRPr="00B04F45">
        <w:rPr>
          <w:rFonts w:ascii="Courier New" w:hAnsi="Courier New"/>
          <w:sz w:val="18"/>
          <w:highlight w:val="white"/>
        </w:rPr>
        <w:t>&gt;&lt;/Transform&gt;</w:t>
      </w:r>
    </w:p>
    <w:p w14:paraId="7C1589E2"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&lt;/Transforms&gt;</w:t>
      </w:r>
    </w:p>
    <w:p w14:paraId="61579763" w14:textId="77777777" w:rsidR="008320A1" w:rsidRPr="00977A22" w:rsidRDefault="007D1904" w:rsidP="00860528">
      <w:pPr>
        <w:widowControl w:val="0"/>
        <w:autoSpaceDE w:val="0"/>
        <w:autoSpaceDN w:val="0"/>
        <w:adjustRightInd w:val="0"/>
        <w:spacing w:after="0"/>
        <w:rPr>
          <w:rFonts w:ascii="Courier New" w:hAnsi="Courier New"/>
          <w:b/>
          <w:sz w:val="18"/>
          <w:highlight w:val="white"/>
          <w:lang w:val="de-D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977A22">
        <w:rPr>
          <w:rFonts w:ascii="Courier New" w:hAnsi="Courier New"/>
          <w:sz w:val="18"/>
          <w:highlight w:val="white"/>
          <w:lang w:val="de-DE"/>
        </w:rPr>
        <w:t>&lt;DigestMethod Algorithm=</w:t>
      </w:r>
      <w:r w:rsidR="00860528" w:rsidRPr="00977A22">
        <w:rPr>
          <w:rFonts w:ascii="Courier New" w:hAnsi="Courier New"/>
          <w:b/>
          <w:sz w:val="18"/>
          <w:highlight w:val="white"/>
          <w:lang w:val="de-DE"/>
        </w:rPr>
        <w:t>"http://www.w3.org/2000/09/xmldsig#sha1"</w:t>
      </w:r>
      <w:r w:rsidR="00860528" w:rsidRPr="00977A22">
        <w:rPr>
          <w:rFonts w:ascii="Courier New" w:hAnsi="Courier New"/>
          <w:sz w:val="18"/>
          <w:highlight w:val="white"/>
          <w:lang w:val="de-DE"/>
        </w:rPr>
        <w:t>/&gt;</w:t>
      </w:r>
    </w:p>
    <w:p w14:paraId="7857AD91"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977A22">
        <w:rPr>
          <w:rFonts w:ascii="Courier New" w:hAnsi="Courier New"/>
          <w:b/>
          <w:sz w:val="18"/>
          <w:highlight w:val="white"/>
          <w:lang w:val="de-DE"/>
        </w:rPr>
        <w:tab/>
      </w:r>
      <w:r w:rsidR="002B7F20"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977A22">
        <w:rPr>
          <w:rFonts w:ascii="Courier New" w:hAnsi="Courier New"/>
          <w:b/>
          <w:sz w:val="18"/>
          <w:highlight w:val="white"/>
          <w:lang w:val="de-DE"/>
        </w:rPr>
        <w:tab/>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r w:rsidR="00860528" w:rsidRPr="00B04F45">
        <w:rPr>
          <w:rFonts w:ascii="Courier New" w:hAnsi="Courier New"/>
          <w:b/>
          <w:sz w:val="18"/>
          <w:highlight w:val="white"/>
        </w:rPr>
        <w:t>base64DigestValue</w:t>
      </w:r>
      <w:r w:rsidR="00860528" w:rsidRPr="00B04F45">
        <w:rPr>
          <w:rFonts w:ascii="Courier New" w:hAnsi="Courier New"/>
          <w:sz w:val="18"/>
          <w:highlight w:val="white"/>
        </w:rPr>
        <w:t>&lt;/</w:t>
      </w:r>
      <w:proofErr w:type="spellStart"/>
      <w:r w:rsidR="00860528" w:rsidRPr="00B04F45">
        <w:rPr>
          <w:rFonts w:ascii="Courier New" w:hAnsi="Courier New"/>
          <w:sz w:val="18"/>
          <w:highlight w:val="white"/>
        </w:rPr>
        <w:t>DigestValue</w:t>
      </w:r>
      <w:proofErr w:type="spellEnd"/>
      <w:r w:rsidR="00860528" w:rsidRPr="00B04F45">
        <w:rPr>
          <w:rFonts w:ascii="Courier New" w:hAnsi="Courier New"/>
          <w:sz w:val="18"/>
          <w:highlight w:val="white"/>
        </w:rPr>
        <w:t>&gt;</w:t>
      </w:r>
    </w:p>
    <w:p w14:paraId="56AA9680" w14:textId="77777777" w:rsidR="008320A1" w:rsidRPr="00B04F45" w:rsidRDefault="007D1904" w:rsidP="00860528">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b/>
          <w:sz w:val="18"/>
          <w:highlight w:val="white"/>
        </w:rPr>
        <w:tab/>
      </w:r>
      <w:r w:rsidR="00860528" w:rsidRPr="00B04F45">
        <w:rPr>
          <w:rFonts w:ascii="Courier New" w:hAnsi="Courier New"/>
          <w:sz w:val="18"/>
          <w:highlight w:val="white"/>
        </w:rPr>
        <w:t>&lt;/Reference&gt;</w:t>
      </w:r>
    </w:p>
    <w:p w14:paraId="695C8C08" w14:textId="77777777" w:rsidR="008320A1" w:rsidRPr="00B04F45" w:rsidRDefault="007D1904"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2B7F20"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sz w:val="18"/>
          <w:highlight w:val="white"/>
        </w:rPr>
        <w:t>&lt;/</w:t>
      </w:r>
      <w:proofErr w:type="spellStart"/>
      <w:proofErr w:type="gramStart"/>
      <w:r w:rsidR="00B757C9" w:rsidRPr="00B04F45">
        <w:rPr>
          <w:rFonts w:ascii="Courier New" w:hAnsi="Courier New"/>
          <w:sz w:val="18"/>
          <w:highlight w:val="white"/>
        </w:rPr>
        <w:t>ds:Object</w:t>
      </w:r>
      <w:proofErr w:type="spellEnd"/>
      <w:proofErr w:type="gramEnd"/>
      <w:r w:rsidR="00B757C9" w:rsidRPr="00B04F45">
        <w:rPr>
          <w:rFonts w:ascii="Courier New" w:hAnsi="Courier New"/>
          <w:sz w:val="18"/>
          <w:highlight w:val="white"/>
        </w:rPr>
        <w:t>&gt;</w:t>
      </w:r>
    </w:p>
    <w:p w14:paraId="1E74FF73"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860528" w:rsidRPr="00B04F45">
        <w:rPr>
          <w:rFonts w:ascii="Courier New" w:hAnsi="Courier New"/>
          <w:sz w:val="18"/>
          <w:highlight w:val="white"/>
        </w:rPr>
        <w:tab/>
      </w:r>
      <w:r w:rsidR="007D1904" w:rsidRPr="00B04F45">
        <w:rPr>
          <w:rFonts w:ascii="Courier New" w:hAnsi="Courier New"/>
          <w:sz w:val="18"/>
          <w:highlight w:val="white"/>
        </w:rPr>
        <w:tab/>
      </w:r>
      <w:r w:rsidR="00C9458F" w:rsidRPr="00B04F45">
        <w:rPr>
          <w:rFonts w:ascii="Courier New" w:hAnsi="Courier New"/>
          <w:sz w:val="18"/>
          <w:highlight w:val="white"/>
        </w:rPr>
        <w:t>&lt;/</w:t>
      </w:r>
      <w:proofErr w:type="spellStart"/>
      <w:proofErr w:type="gramStart"/>
      <w:r w:rsidR="00C9458F" w:rsidRPr="00B04F45">
        <w:rPr>
          <w:rFonts w:ascii="Courier New" w:hAnsi="Courier New"/>
          <w:sz w:val="18"/>
          <w:highlight w:val="white"/>
        </w:rPr>
        <w:t>ds:Signature</w:t>
      </w:r>
      <w:proofErr w:type="spellEnd"/>
      <w:proofErr w:type="gramEnd"/>
      <w:r w:rsidR="00C9458F" w:rsidRPr="00B04F45">
        <w:rPr>
          <w:rFonts w:ascii="Courier New" w:hAnsi="Courier New"/>
          <w:sz w:val="18"/>
          <w:highlight w:val="white"/>
        </w:rPr>
        <w:t>&gt;</w:t>
      </w:r>
    </w:p>
    <w:p w14:paraId="0978B1E0" w14:textId="77777777" w:rsidR="007D1904" w:rsidRPr="00B04F45" w:rsidRDefault="007D1904"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dorValidation</w:t>
      </w:r>
      <w:proofErr w:type="spellEnd"/>
      <w:r w:rsidRPr="00B04F45">
        <w:rPr>
          <w:rFonts w:ascii="Courier New" w:hAnsi="Courier New"/>
          <w:sz w:val="18"/>
          <w:highlight w:val="white"/>
        </w:rPr>
        <w:t>&gt;</w:t>
      </w:r>
    </w:p>
    <w:p w14:paraId="764CA2B5" w14:textId="77777777" w:rsidR="008320A1" w:rsidRPr="00B04F45" w:rsidRDefault="002B7F20" w:rsidP="00B757C9">
      <w:pPr>
        <w:widowControl w:val="0"/>
        <w:autoSpaceDE w:val="0"/>
        <w:autoSpaceDN w:val="0"/>
        <w:adjustRightInd w:val="0"/>
        <w:spacing w:after="0"/>
        <w:rPr>
          <w:rFonts w:ascii="Courier New" w:hAnsi="Courier New"/>
          <w:sz w:val="18"/>
          <w:highlight w:val="white"/>
        </w:rPr>
      </w:pPr>
      <w:r w:rsidRPr="00B04F45">
        <w:rPr>
          <w:rFonts w:ascii="Courier New" w:hAnsi="Courier New"/>
          <w:b/>
          <w:sz w:val="18"/>
          <w:highlight w:val="white"/>
        </w:rPr>
        <w:tab/>
      </w:r>
      <w:r w:rsidR="00B757C9" w:rsidRPr="00B04F45">
        <w:rPr>
          <w:rFonts w:ascii="Courier New" w:hAnsi="Courier New"/>
          <w:b/>
          <w:sz w:val="18"/>
          <w:highlight w:val="white"/>
        </w:rPr>
        <w:tab/>
      </w:r>
      <w:r w:rsidR="00B757C9" w:rsidRPr="00B04F45">
        <w:rPr>
          <w:rFonts w:ascii="Courier New" w:hAnsi="Courier New"/>
          <w:b/>
          <w:sz w:val="18"/>
          <w:highlight w:val="white"/>
        </w:rPr>
        <w:tab/>
      </w:r>
      <w:r w:rsidR="00C9458F" w:rsidRPr="00B04F45">
        <w:rPr>
          <w:rFonts w:ascii="Courier New" w:hAnsi="Courier New"/>
          <w:sz w:val="18"/>
          <w:highlight w:val="white"/>
        </w:rPr>
        <w:t>&lt;/</w:t>
      </w:r>
      <w:proofErr w:type="spellStart"/>
      <w:r w:rsidR="00C9458F" w:rsidRPr="00B04F45">
        <w:rPr>
          <w:rFonts w:ascii="Courier New" w:hAnsi="Courier New"/>
          <w:sz w:val="18"/>
          <w:highlight w:val="white"/>
        </w:rPr>
        <w:t>delegationOfRights</w:t>
      </w:r>
      <w:proofErr w:type="spellEnd"/>
      <w:r w:rsidR="00C9458F" w:rsidRPr="00B04F45">
        <w:rPr>
          <w:rFonts w:ascii="Courier New" w:hAnsi="Courier New"/>
          <w:sz w:val="18"/>
          <w:highlight w:val="white"/>
        </w:rPr>
        <w:t>&gt;</w:t>
      </w:r>
    </w:p>
    <w:p w14:paraId="750AECC4" w14:textId="77777777" w:rsidR="002B7F20" w:rsidRPr="00B04F45" w:rsidRDefault="002B7F20"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sz w:val="18"/>
          <w:highlight w:val="white"/>
        </w:rPr>
        <w:tab/>
      </w:r>
      <w:r w:rsidRPr="00B04F45">
        <w:rPr>
          <w:rFonts w:ascii="Courier New" w:hAnsi="Courier New"/>
          <w:sz w:val="18"/>
          <w:highlight w:val="white"/>
        </w:rPr>
        <w:tab/>
        <w:t>&lt;/</w:t>
      </w:r>
      <w:proofErr w:type="spellStart"/>
      <w:r w:rsidRPr="00B04F45">
        <w:rPr>
          <w:rFonts w:ascii="Courier New" w:hAnsi="Courier New"/>
          <w:sz w:val="18"/>
          <w:highlight w:val="white"/>
        </w:rPr>
        <w:t>digitalSignature</w:t>
      </w:r>
      <w:proofErr w:type="spellEnd"/>
      <w:r w:rsidRPr="00B04F45">
        <w:rPr>
          <w:rFonts w:ascii="Courier New" w:hAnsi="Courier New"/>
          <w:sz w:val="18"/>
          <w:highlight w:val="white"/>
        </w:rPr>
        <w:t>&gt;</w:t>
      </w:r>
    </w:p>
    <w:p w14:paraId="3F2A1483" w14:textId="77777777" w:rsidR="008320A1" w:rsidRPr="00B04F45" w:rsidRDefault="00860528" w:rsidP="00330711">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00B757C9" w:rsidRPr="00B04F45">
        <w:rPr>
          <w:rFonts w:ascii="Courier New" w:hAnsi="Courier New"/>
          <w:sz w:val="18"/>
          <w:highlight w:val="white"/>
        </w:rPr>
        <w:t>&lt;/</w:t>
      </w:r>
      <w:proofErr w:type="spellStart"/>
      <w:r w:rsidR="00B757C9" w:rsidRPr="00B04F45">
        <w:rPr>
          <w:rFonts w:ascii="Courier New" w:hAnsi="Courier New"/>
          <w:sz w:val="18"/>
          <w:highlight w:val="white"/>
        </w:rPr>
        <w:t>signatureText</w:t>
      </w:r>
      <w:proofErr w:type="spellEnd"/>
      <w:r w:rsidR="00B757C9" w:rsidRPr="00B04F45">
        <w:rPr>
          <w:rFonts w:ascii="Courier New" w:hAnsi="Courier New"/>
          <w:sz w:val="18"/>
          <w:highlight w:val="white"/>
        </w:rPr>
        <w:t>&gt;</w:t>
      </w:r>
    </w:p>
    <w:p w14:paraId="4C61C26D"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5D6CAB7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&lt;id extension=</w:t>
      </w:r>
      <w:r w:rsidRPr="00B04F45">
        <w:rPr>
          <w:rFonts w:ascii="Courier New" w:hAnsi="Courier New"/>
          <w:b/>
          <w:sz w:val="18"/>
          <w:highlight w:val="white"/>
        </w:rPr>
        <w:t>"999999999"</w:t>
      </w:r>
      <w:r w:rsidRPr="00B04F45">
        <w:rPr>
          <w:rFonts w:ascii="Courier New" w:hAnsi="Courier New"/>
          <w:sz w:val="18"/>
          <w:highlight w:val="white"/>
        </w:rPr>
        <w:t xml:space="preserve"> root=</w:t>
      </w:r>
      <w:r w:rsidRPr="00B04F45">
        <w:rPr>
          <w:rFonts w:ascii="Courier New" w:hAnsi="Courier New"/>
          <w:b/>
          <w:sz w:val="18"/>
          <w:highlight w:val="white"/>
        </w:rPr>
        <w:t>"2.16.840.1.113883.4.6"</w:t>
      </w:r>
      <w:r w:rsidRPr="00B04F45">
        <w:rPr>
          <w:rFonts w:ascii="Courier New" w:hAnsi="Courier New"/>
          <w:sz w:val="18"/>
          <w:highlight w:val="white"/>
        </w:rPr>
        <w:t>/&gt;</w:t>
      </w:r>
    </w:p>
    <w:p w14:paraId="2CFA9BDE"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253A70D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r w:rsidRPr="00B04F45">
        <w:rPr>
          <w:rFonts w:ascii="Courier New" w:hAnsi="Courier New"/>
          <w:b/>
          <w:sz w:val="18"/>
          <w:highlight w:val="white"/>
        </w:rPr>
        <w:t>Street</w:t>
      </w:r>
      <w:r w:rsidRPr="00B04F45">
        <w:rPr>
          <w:rFonts w:ascii="Courier New" w:hAnsi="Courier New"/>
          <w:sz w:val="18"/>
          <w:highlight w:val="white"/>
        </w:rPr>
        <w:t>&lt;/</w:t>
      </w:r>
      <w:proofErr w:type="spellStart"/>
      <w:r w:rsidRPr="00B04F45">
        <w:rPr>
          <w:rFonts w:ascii="Courier New" w:hAnsi="Courier New"/>
          <w:sz w:val="18"/>
          <w:highlight w:val="white"/>
        </w:rPr>
        <w:t>streetAddressLine</w:t>
      </w:r>
      <w:proofErr w:type="spellEnd"/>
      <w:r w:rsidRPr="00B04F45">
        <w:rPr>
          <w:rFonts w:ascii="Courier New" w:hAnsi="Courier New"/>
          <w:sz w:val="18"/>
          <w:highlight w:val="white"/>
        </w:rPr>
        <w:t>&gt;</w:t>
      </w:r>
    </w:p>
    <w:p w14:paraId="4E08804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&lt;city&gt;</w:t>
      </w:r>
      <w:r w:rsidRPr="00B04F45">
        <w:rPr>
          <w:rFonts w:ascii="Courier New" w:hAnsi="Courier New"/>
          <w:b/>
          <w:sz w:val="18"/>
          <w:highlight w:val="white"/>
        </w:rPr>
        <w:t>City</w:t>
      </w:r>
      <w:r w:rsidRPr="00B04F45">
        <w:rPr>
          <w:rFonts w:ascii="Courier New" w:hAnsi="Courier New"/>
          <w:sz w:val="18"/>
          <w:highlight w:val="white"/>
        </w:rPr>
        <w:t>&lt;/city&gt;</w:t>
      </w:r>
    </w:p>
    <w:p w14:paraId="372D6A19"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&lt;state&gt;</w:t>
      </w:r>
      <w:r w:rsidRPr="00B04F45">
        <w:rPr>
          <w:rFonts w:ascii="Courier New" w:hAnsi="Courier New"/>
          <w:b/>
          <w:sz w:val="18"/>
          <w:highlight w:val="white"/>
        </w:rPr>
        <w:t>State</w:t>
      </w:r>
      <w:r w:rsidRPr="00B04F45">
        <w:rPr>
          <w:rFonts w:ascii="Courier New" w:hAnsi="Courier New"/>
          <w:sz w:val="18"/>
          <w:highlight w:val="white"/>
        </w:rPr>
        <w:t>&lt;/state&gt;</w:t>
      </w:r>
    </w:p>
    <w:p w14:paraId="644C202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r w:rsidRPr="00B04F45">
        <w:rPr>
          <w:rFonts w:ascii="Courier New" w:hAnsi="Courier New"/>
          <w:b/>
          <w:sz w:val="18"/>
          <w:highlight w:val="white"/>
        </w:rPr>
        <w:t>Zip</w:t>
      </w:r>
      <w:r w:rsidRPr="00B04F45">
        <w:rPr>
          <w:rFonts w:ascii="Courier New" w:hAnsi="Courier New"/>
          <w:sz w:val="18"/>
          <w:highlight w:val="white"/>
        </w:rPr>
        <w:t>&lt;/</w:t>
      </w:r>
      <w:proofErr w:type="spellStart"/>
      <w:r w:rsidRPr="00B04F45">
        <w:rPr>
          <w:rFonts w:ascii="Courier New" w:hAnsi="Courier New"/>
          <w:sz w:val="18"/>
          <w:highlight w:val="white"/>
        </w:rPr>
        <w:t>postalCode</w:t>
      </w:r>
      <w:proofErr w:type="spellEnd"/>
      <w:r w:rsidRPr="00B04F45">
        <w:rPr>
          <w:rFonts w:ascii="Courier New" w:hAnsi="Courier New"/>
          <w:sz w:val="18"/>
          <w:highlight w:val="white"/>
        </w:rPr>
        <w:t>&gt;</w:t>
      </w:r>
    </w:p>
    <w:p w14:paraId="577AD85A"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&lt;country&gt;</w:t>
      </w:r>
      <w:r w:rsidRPr="00B04F45">
        <w:rPr>
          <w:rFonts w:ascii="Courier New" w:hAnsi="Courier New"/>
          <w:b/>
          <w:sz w:val="18"/>
          <w:highlight w:val="white"/>
        </w:rPr>
        <w:t>US</w:t>
      </w:r>
      <w:r w:rsidRPr="00B04F45">
        <w:rPr>
          <w:rFonts w:ascii="Courier New" w:hAnsi="Courier New"/>
          <w:sz w:val="18"/>
          <w:highlight w:val="white"/>
        </w:rPr>
        <w:t>&lt;/country&gt;</w:t>
      </w:r>
    </w:p>
    <w:p w14:paraId="1ECAE085"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addr</w:t>
      </w:r>
      <w:proofErr w:type="spellEnd"/>
      <w:r w:rsidRPr="00B04F45">
        <w:rPr>
          <w:rFonts w:ascii="Courier New" w:hAnsi="Courier New"/>
          <w:sz w:val="18"/>
          <w:highlight w:val="white"/>
        </w:rPr>
        <w:t>&gt;</w:t>
      </w:r>
    </w:p>
    <w:p w14:paraId="6814106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&lt;telecom use=</w:t>
      </w:r>
      <w:r w:rsidRPr="00B04F45">
        <w:rPr>
          <w:rFonts w:ascii="Courier New" w:hAnsi="Courier New"/>
          <w:b/>
          <w:sz w:val="18"/>
          <w:highlight w:val="white"/>
        </w:rPr>
        <w:t>"WP"</w:t>
      </w:r>
      <w:r w:rsidRPr="00B04F45">
        <w:rPr>
          <w:rFonts w:ascii="Courier New" w:hAnsi="Courier New"/>
          <w:sz w:val="18"/>
          <w:highlight w:val="white"/>
        </w:rPr>
        <w:t xml:space="preserve"> value=</w:t>
      </w:r>
      <w:r w:rsidRPr="00B04F45">
        <w:rPr>
          <w:rFonts w:ascii="Courier New" w:hAnsi="Courier New"/>
          <w:b/>
          <w:sz w:val="18"/>
          <w:highlight w:val="white"/>
        </w:rPr>
        <w:t>"tel:555-555-1002"</w:t>
      </w:r>
      <w:r w:rsidRPr="00B04F45">
        <w:rPr>
          <w:rFonts w:ascii="Courier New" w:hAnsi="Courier New"/>
          <w:sz w:val="18"/>
          <w:highlight w:val="white"/>
        </w:rPr>
        <w:t>/&gt;</w:t>
      </w:r>
    </w:p>
    <w:p w14:paraId="64C62133"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1FF47CF1"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169F41C"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&lt;given&gt;</w:t>
      </w:r>
      <w:r w:rsidRPr="00B04F45">
        <w:rPr>
          <w:rFonts w:ascii="Courier New" w:hAnsi="Courier New"/>
          <w:b/>
          <w:sz w:val="18"/>
          <w:highlight w:val="white"/>
        </w:rPr>
        <w:t>First</w:t>
      </w:r>
      <w:r w:rsidRPr="00B04F45">
        <w:rPr>
          <w:rFonts w:ascii="Courier New" w:hAnsi="Courier New"/>
          <w:sz w:val="18"/>
          <w:highlight w:val="white"/>
        </w:rPr>
        <w:t>&lt;/given&gt;</w:t>
      </w:r>
    </w:p>
    <w:p w14:paraId="58C67F6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&lt;family&gt;</w:t>
      </w:r>
      <w:r w:rsidRPr="00B04F45">
        <w:rPr>
          <w:rFonts w:ascii="Courier New" w:hAnsi="Courier New"/>
          <w:b/>
          <w:sz w:val="18"/>
          <w:highlight w:val="white"/>
        </w:rPr>
        <w:t>Last</w:t>
      </w:r>
      <w:r w:rsidRPr="00B04F45">
        <w:rPr>
          <w:rFonts w:ascii="Courier New" w:hAnsi="Courier New"/>
          <w:sz w:val="18"/>
          <w:highlight w:val="white"/>
        </w:rPr>
        <w:t>&lt;/family&gt;</w:t>
      </w:r>
    </w:p>
    <w:p w14:paraId="5211A8B2"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&lt;/name&gt;</w:t>
      </w:r>
    </w:p>
    <w:p w14:paraId="0A818EA8"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assignedPerson</w:t>
      </w:r>
      <w:proofErr w:type="spellEnd"/>
      <w:r w:rsidRPr="00B04F45">
        <w:rPr>
          <w:rFonts w:ascii="Courier New" w:hAnsi="Courier New"/>
          <w:sz w:val="18"/>
          <w:highlight w:val="white"/>
        </w:rPr>
        <w:t>&gt;</w:t>
      </w:r>
    </w:p>
    <w:p w14:paraId="274A7C47" w14:textId="77777777" w:rsidR="008320A1" w:rsidRPr="00B04F45" w:rsidRDefault="00B757C9" w:rsidP="00B757C9">
      <w:pPr>
        <w:widowControl w:val="0"/>
        <w:autoSpaceDE w:val="0"/>
        <w:autoSpaceDN w:val="0"/>
        <w:adjustRightInd w:val="0"/>
        <w:spacing w:after="0"/>
        <w:rPr>
          <w:rFonts w:ascii="Courier New" w:hAnsi="Courier New"/>
          <w:b/>
          <w:sz w:val="18"/>
          <w:highlight w:val="white"/>
        </w:rPr>
      </w:pPr>
      <w:r w:rsidRPr="00B04F45">
        <w:rPr>
          <w:rFonts w:ascii="Courier New" w:hAnsi="Courier New"/>
          <w:b/>
          <w:sz w:val="18"/>
          <w:highlight w:val="white"/>
        </w:rPr>
        <w:tab/>
      </w:r>
      <w:r w:rsidRPr="00B04F45">
        <w:rPr>
          <w:rFonts w:ascii="Courier New" w:hAnsi="Courier New"/>
          <w:sz w:val="18"/>
          <w:highlight w:val="white"/>
        </w:rPr>
        <w:t>&lt;/</w:t>
      </w:r>
      <w:proofErr w:type="spellStart"/>
      <w:r w:rsidRPr="00B04F45">
        <w:rPr>
          <w:rFonts w:ascii="Courier New" w:hAnsi="Courier New"/>
          <w:sz w:val="18"/>
          <w:highlight w:val="white"/>
        </w:rPr>
        <w:t>assignedEntity</w:t>
      </w:r>
      <w:proofErr w:type="spellEnd"/>
      <w:r w:rsidRPr="00B04F45">
        <w:rPr>
          <w:rFonts w:ascii="Courier New" w:hAnsi="Courier New"/>
          <w:sz w:val="18"/>
          <w:highlight w:val="white"/>
        </w:rPr>
        <w:t>&gt;</w:t>
      </w:r>
    </w:p>
    <w:p w14:paraId="6F8E80F0" w14:textId="77777777" w:rsidR="00C542F0" w:rsidRDefault="00B757C9" w:rsidP="00B757C9">
      <w:pPr>
        <w:widowControl w:val="0"/>
        <w:autoSpaceDE w:val="0"/>
        <w:autoSpaceDN w:val="0"/>
        <w:adjustRightInd w:val="0"/>
        <w:spacing w:after="0"/>
        <w:rPr>
          <w:sz w:val="16"/>
          <w:szCs w:val="16"/>
        </w:rPr>
      </w:pPr>
      <w:r w:rsidRPr="00B04F45">
        <w:rPr>
          <w:rFonts w:ascii="Courier New" w:hAnsi="Courier New"/>
          <w:sz w:val="18"/>
          <w:highlight w:val="white"/>
        </w:rPr>
        <w:t>&lt;/</w:t>
      </w:r>
      <w:proofErr w:type="spellStart"/>
      <w:r w:rsidRPr="00B04F45">
        <w:rPr>
          <w:rFonts w:ascii="Courier New" w:hAnsi="Courier New"/>
          <w:sz w:val="18"/>
          <w:highlight w:val="white"/>
        </w:rPr>
        <w:t>legalAuthenticator</w:t>
      </w:r>
      <w:proofErr w:type="spellEnd"/>
      <w:r w:rsidRPr="00B04F45">
        <w:rPr>
          <w:rFonts w:ascii="Courier New" w:hAnsi="Courier New"/>
          <w:sz w:val="18"/>
          <w:highlight w:val="white"/>
        </w:rPr>
        <w:t>&gt;</w:t>
      </w:r>
    </w:p>
    <w:p w14:paraId="48F56C86" w14:textId="77777777" w:rsidR="00BE4F20" w:rsidRDefault="00BE4F20" w:rsidP="002572A8">
      <w:pPr>
        <w:widowControl w:val="0"/>
        <w:autoSpaceDE w:val="0"/>
        <w:autoSpaceDN w:val="0"/>
        <w:adjustRightInd w:val="0"/>
        <w:spacing w:after="0"/>
        <w:rPr>
          <w:sz w:val="16"/>
          <w:szCs w:val="16"/>
        </w:rPr>
        <w:sectPr w:rsidR="00BE4F20">
          <w:headerReference w:type="even" r:id="rId59"/>
          <w:headerReference w:type="first" r:id="rId60"/>
          <w:pgSz w:w="15840" w:h="12240" w:orient="landscape" w:code="1"/>
          <w:pgMar w:top="1080" w:right="1080" w:bottom="1440" w:left="1440" w:header="720" w:footer="720" w:gutter="0"/>
          <w:cols w:space="720"/>
          <w:docGrid w:linePitch="360"/>
        </w:sectPr>
      </w:pPr>
    </w:p>
    <w:p w14:paraId="0A513BE8" w14:textId="77777777" w:rsidR="00431CA5" w:rsidRDefault="00290240" w:rsidP="00B04F45">
      <w:pPr>
        <w:pStyle w:val="Heading1"/>
      </w:pPr>
      <w:bookmarkStart w:id="323" w:name="_Toc374444794"/>
      <w:bookmarkStart w:id="324" w:name="_Toc252486801"/>
      <w:bookmarkStart w:id="325" w:name="_Toc401906720"/>
      <w:r>
        <w:lastRenderedPageBreak/>
        <w:t xml:space="preserve">Appendix B: </w:t>
      </w:r>
      <w:r w:rsidR="00431CA5">
        <w:t>Signing Certificate Information</w:t>
      </w:r>
      <w:bookmarkEnd w:id="323"/>
      <w:bookmarkEnd w:id="324"/>
      <w:bookmarkEnd w:id="325"/>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514"/>
        <w:gridCol w:w="795"/>
        <w:gridCol w:w="1146"/>
        <w:gridCol w:w="3623"/>
        <w:gridCol w:w="2632"/>
      </w:tblGrid>
      <w:tr w:rsidR="00431CA5" w:rsidRPr="002C2A02" w14:paraId="1DFE16F0" w14:textId="77777777" w:rsidTr="003519F0">
        <w:trPr>
          <w:trHeight w:val="374"/>
        </w:trPr>
        <w:tc>
          <w:tcPr>
            <w:tcW w:w="9936" w:type="dxa"/>
            <w:gridSpan w:val="5"/>
            <w:tcBorders>
              <w:top w:val="single" w:sz="4" w:space="0" w:color="auto"/>
              <w:bottom w:val="single" w:sz="6" w:space="0" w:color="auto"/>
            </w:tcBorders>
            <w:shd w:val="clear" w:color="auto" w:fill="F3F3F3"/>
            <w:noWrap/>
            <w:vAlign w:val="center"/>
          </w:tcPr>
          <w:p w14:paraId="6973E3FC" w14:textId="77777777" w:rsidR="00431CA5" w:rsidRPr="002C2A02" w:rsidRDefault="00431CA5" w:rsidP="00461BF6">
            <w:pPr>
              <w:spacing w:before="100" w:beforeAutospacing="1" w:after="100" w:afterAutospacing="1"/>
              <w:jc w:val="center"/>
              <w:rPr>
                <w:rFonts w:ascii="Arial Narrow" w:hAnsi="Arial Narrow"/>
                <w:b/>
                <w:sz w:val="21"/>
                <w:szCs w:val="21"/>
              </w:rPr>
            </w:pPr>
            <w:bookmarkStart w:id="326" w:name="_Toc374444927"/>
            <w:bookmarkStart w:id="327" w:name="_Toc252486817"/>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7</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Signing Certificate Information</w:t>
            </w:r>
            <w:bookmarkEnd w:id="326"/>
            <w:bookmarkEnd w:id="327"/>
          </w:p>
        </w:tc>
      </w:tr>
      <w:tr w:rsidR="00461BF6" w:rsidRPr="002C2A02" w14:paraId="5E63FB2A" w14:textId="77777777" w:rsidTr="00B04F45">
        <w:trPr>
          <w:trHeight w:val="360"/>
        </w:trPr>
        <w:tc>
          <w:tcPr>
            <w:tcW w:w="1548" w:type="dxa"/>
            <w:tcBorders>
              <w:top w:val="single" w:sz="6" w:space="0" w:color="auto"/>
              <w:bottom w:val="single" w:sz="6" w:space="0" w:color="auto"/>
            </w:tcBorders>
            <w:shd w:val="clear" w:color="auto" w:fill="F3F3F3"/>
            <w:noWrap/>
            <w:vAlign w:val="center"/>
          </w:tcPr>
          <w:p w14:paraId="37C2A73E"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w:t>
            </w:r>
          </w:p>
        </w:tc>
        <w:tc>
          <w:tcPr>
            <w:tcW w:w="810" w:type="dxa"/>
            <w:tcBorders>
              <w:top w:val="single" w:sz="6" w:space="0" w:color="auto"/>
              <w:bottom w:val="single" w:sz="6" w:space="0" w:color="auto"/>
            </w:tcBorders>
            <w:shd w:val="clear" w:color="auto" w:fill="F3F3F3"/>
            <w:vAlign w:val="center"/>
          </w:tcPr>
          <w:p w14:paraId="4196B5E3"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Usage</w:t>
            </w:r>
          </w:p>
        </w:tc>
        <w:tc>
          <w:tcPr>
            <w:tcW w:w="1170" w:type="dxa"/>
            <w:tcBorders>
              <w:top w:val="single" w:sz="6" w:space="0" w:color="auto"/>
              <w:bottom w:val="single" w:sz="6" w:space="0" w:color="auto"/>
            </w:tcBorders>
            <w:shd w:val="clear" w:color="auto" w:fill="F3F3F3"/>
            <w:vAlign w:val="center"/>
          </w:tcPr>
          <w:p w14:paraId="4DCCA06D" w14:textId="77777777" w:rsidR="00431CA5" w:rsidRPr="002C2A02" w:rsidRDefault="00431CA5" w:rsidP="00461BF6">
            <w:pPr>
              <w:spacing w:before="100" w:beforeAutospacing="1" w:after="100" w:afterAutospacing="1"/>
              <w:jc w:val="center"/>
              <w:rPr>
                <w:rFonts w:ascii="Arial Narrow" w:hAnsi="Arial Narrow"/>
                <w:b/>
                <w:sz w:val="21"/>
                <w:szCs w:val="21"/>
              </w:rPr>
            </w:pPr>
            <w:r>
              <w:rPr>
                <w:rFonts w:ascii="Arial Narrow" w:hAnsi="Arial Narrow"/>
                <w:b/>
                <w:sz w:val="21"/>
                <w:szCs w:val="21"/>
              </w:rPr>
              <w:t>Cardinality</w:t>
            </w:r>
          </w:p>
        </w:tc>
        <w:tc>
          <w:tcPr>
            <w:tcW w:w="3713" w:type="dxa"/>
            <w:tcBorders>
              <w:top w:val="single" w:sz="6" w:space="0" w:color="auto"/>
              <w:bottom w:val="single" w:sz="6" w:space="0" w:color="auto"/>
            </w:tcBorders>
            <w:shd w:val="clear" w:color="auto" w:fill="F3F3F3"/>
            <w:vAlign w:val="center"/>
          </w:tcPr>
          <w:p w14:paraId="3E336311" w14:textId="77777777" w:rsidR="00431CA5" w:rsidRPr="002C2A02" w:rsidDel="00B231FF"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Data Element Description</w:t>
            </w:r>
          </w:p>
        </w:tc>
        <w:tc>
          <w:tcPr>
            <w:tcW w:w="2695" w:type="dxa"/>
            <w:tcBorders>
              <w:top w:val="single" w:sz="6" w:space="0" w:color="auto"/>
              <w:bottom w:val="single" w:sz="6" w:space="0" w:color="auto"/>
            </w:tcBorders>
            <w:shd w:val="clear" w:color="auto" w:fill="F3F3F3"/>
            <w:vAlign w:val="center"/>
          </w:tcPr>
          <w:p w14:paraId="546C6B7A" w14:textId="77777777" w:rsidR="00431CA5" w:rsidRPr="002C2A02" w:rsidRDefault="00431CA5" w:rsidP="00461BF6">
            <w:pPr>
              <w:spacing w:before="100" w:beforeAutospacing="1" w:after="100" w:afterAutospacing="1"/>
              <w:rPr>
                <w:rFonts w:ascii="Arial Narrow" w:hAnsi="Arial Narrow"/>
                <w:b/>
                <w:sz w:val="21"/>
                <w:szCs w:val="21"/>
              </w:rPr>
            </w:pPr>
            <w:r w:rsidRPr="002C2A02">
              <w:rPr>
                <w:rFonts w:ascii="Arial Narrow" w:hAnsi="Arial Narrow"/>
                <w:b/>
                <w:sz w:val="21"/>
                <w:szCs w:val="21"/>
              </w:rPr>
              <w:t>Additional Notes</w:t>
            </w:r>
          </w:p>
        </w:tc>
      </w:tr>
      <w:tr w:rsidR="00461BF6" w:rsidRPr="00A13978" w14:paraId="7459690A" w14:textId="77777777" w:rsidTr="00B04F45">
        <w:tc>
          <w:tcPr>
            <w:tcW w:w="1548" w:type="dxa"/>
            <w:tcBorders>
              <w:top w:val="single" w:sz="6" w:space="0" w:color="auto"/>
            </w:tcBorders>
            <w:noWrap/>
          </w:tcPr>
          <w:p w14:paraId="3CA75DEA" w14:textId="77777777" w:rsidR="00431CA5" w:rsidRPr="00A13978" w:rsidRDefault="00431CA5" w:rsidP="005D7A99">
            <w:pPr>
              <w:pStyle w:val="TableContent"/>
              <w:jc w:val="left"/>
              <w:rPr>
                <w:sz w:val="18"/>
                <w:szCs w:val="18"/>
              </w:rPr>
            </w:pPr>
            <w:r w:rsidRPr="00A13978">
              <w:rPr>
                <w:sz w:val="18"/>
                <w:szCs w:val="18"/>
              </w:rPr>
              <w:t>Version</w:t>
            </w:r>
          </w:p>
        </w:tc>
        <w:tc>
          <w:tcPr>
            <w:tcW w:w="810" w:type="dxa"/>
            <w:tcBorders>
              <w:top w:val="single" w:sz="6" w:space="0" w:color="auto"/>
            </w:tcBorders>
          </w:tcPr>
          <w:p w14:paraId="7BCAA3CF" w14:textId="77777777" w:rsidR="00431CA5" w:rsidRPr="00A13978" w:rsidRDefault="00431CA5" w:rsidP="005D7A99">
            <w:pPr>
              <w:pStyle w:val="TableContent"/>
              <w:rPr>
                <w:sz w:val="18"/>
                <w:szCs w:val="18"/>
              </w:rPr>
            </w:pPr>
            <w:r w:rsidRPr="00A13978">
              <w:rPr>
                <w:sz w:val="18"/>
                <w:szCs w:val="18"/>
              </w:rPr>
              <w:t>R</w:t>
            </w:r>
          </w:p>
        </w:tc>
        <w:tc>
          <w:tcPr>
            <w:tcW w:w="1170" w:type="dxa"/>
            <w:tcBorders>
              <w:top w:val="single" w:sz="6" w:space="0" w:color="auto"/>
            </w:tcBorders>
          </w:tcPr>
          <w:p w14:paraId="27FB392E"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Borders>
              <w:top w:val="single" w:sz="6" w:space="0" w:color="auto"/>
            </w:tcBorders>
          </w:tcPr>
          <w:p w14:paraId="6BCD72A6" w14:textId="77777777" w:rsidR="00431CA5" w:rsidRPr="00A13978" w:rsidRDefault="00431CA5" w:rsidP="005D7A99">
            <w:pPr>
              <w:pStyle w:val="TableContent"/>
              <w:jc w:val="left"/>
              <w:rPr>
                <w:sz w:val="18"/>
                <w:szCs w:val="18"/>
              </w:rPr>
            </w:pPr>
            <w:r w:rsidRPr="00A13978">
              <w:rPr>
                <w:sz w:val="18"/>
                <w:szCs w:val="18"/>
              </w:rPr>
              <w:t xml:space="preserve">Version of X.509 </w:t>
            </w:r>
          </w:p>
        </w:tc>
        <w:tc>
          <w:tcPr>
            <w:tcW w:w="2695" w:type="dxa"/>
            <w:tcBorders>
              <w:top w:val="single" w:sz="6" w:space="0" w:color="auto"/>
            </w:tcBorders>
          </w:tcPr>
          <w:p w14:paraId="43B43B72" w14:textId="77777777" w:rsidR="00431CA5" w:rsidRPr="00A13978" w:rsidRDefault="00431CA5" w:rsidP="005D7A99">
            <w:pPr>
              <w:pStyle w:val="TableContent"/>
              <w:jc w:val="left"/>
              <w:rPr>
                <w:sz w:val="18"/>
                <w:szCs w:val="18"/>
              </w:rPr>
            </w:pPr>
            <w:r w:rsidRPr="00A13978">
              <w:rPr>
                <w:sz w:val="18"/>
                <w:szCs w:val="18"/>
              </w:rPr>
              <w:t>All must be version 3(X.509v3)</w:t>
            </w:r>
          </w:p>
        </w:tc>
      </w:tr>
      <w:tr w:rsidR="00461BF6" w:rsidRPr="00A13978" w14:paraId="31D4D193" w14:textId="77777777" w:rsidTr="00461BF6">
        <w:tc>
          <w:tcPr>
            <w:tcW w:w="1548" w:type="dxa"/>
            <w:noWrap/>
          </w:tcPr>
          <w:p w14:paraId="251FA2AA" w14:textId="77777777" w:rsidR="00431CA5" w:rsidRPr="00A13978" w:rsidRDefault="00431CA5" w:rsidP="005D7A99">
            <w:pPr>
              <w:pStyle w:val="TableContent"/>
              <w:jc w:val="left"/>
              <w:rPr>
                <w:sz w:val="18"/>
                <w:szCs w:val="18"/>
              </w:rPr>
            </w:pPr>
            <w:r w:rsidRPr="00A13978">
              <w:rPr>
                <w:sz w:val="18"/>
                <w:szCs w:val="18"/>
              </w:rPr>
              <w:t>Serial Number</w:t>
            </w:r>
          </w:p>
        </w:tc>
        <w:tc>
          <w:tcPr>
            <w:tcW w:w="810" w:type="dxa"/>
          </w:tcPr>
          <w:p w14:paraId="49B01B50" w14:textId="77777777" w:rsidR="00431CA5" w:rsidRPr="00A13978" w:rsidRDefault="00431CA5" w:rsidP="005D7A99">
            <w:pPr>
              <w:pStyle w:val="TableContent"/>
              <w:rPr>
                <w:sz w:val="18"/>
                <w:szCs w:val="18"/>
              </w:rPr>
            </w:pPr>
            <w:r w:rsidRPr="00A13978">
              <w:rPr>
                <w:sz w:val="18"/>
                <w:szCs w:val="18"/>
              </w:rPr>
              <w:t>R</w:t>
            </w:r>
          </w:p>
        </w:tc>
        <w:tc>
          <w:tcPr>
            <w:tcW w:w="1170" w:type="dxa"/>
          </w:tcPr>
          <w:p w14:paraId="0414B7D0"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29DC61AF" w14:textId="77777777" w:rsidR="00431CA5" w:rsidRPr="00A13978" w:rsidRDefault="00431CA5" w:rsidP="005D7A99">
            <w:pPr>
              <w:pStyle w:val="TableContent"/>
              <w:jc w:val="left"/>
              <w:rPr>
                <w:sz w:val="18"/>
                <w:szCs w:val="18"/>
              </w:rPr>
            </w:pPr>
            <w:r w:rsidRPr="00A13978">
              <w:rPr>
                <w:sz w:val="18"/>
                <w:szCs w:val="18"/>
              </w:rPr>
              <w:t>Unique Serial Number of Certificate from the CA</w:t>
            </w:r>
          </w:p>
        </w:tc>
        <w:tc>
          <w:tcPr>
            <w:tcW w:w="2695" w:type="dxa"/>
          </w:tcPr>
          <w:p w14:paraId="069C361E" w14:textId="77777777" w:rsidR="00431CA5" w:rsidRPr="00A13978" w:rsidRDefault="00431CA5" w:rsidP="005D7A99">
            <w:pPr>
              <w:pStyle w:val="TableContent"/>
              <w:jc w:val="left"/>
              <w:rPr>
                <w:sz w:val="18"/>
                <w:szCs w:val="18"/>
              </w:rPr>
            </w:pPr>
          </w:p>
        </w:tc>
      </w:tr>
      <w:tr w:rsidR="00461BF6" w:rsidRPr="00A13978" w14:paraId="66156417" w14:textId="77777777" w:rsidTr="00461BF6">
        <w:tc>
          <w:tcPr>
            <w:tcW w:w="1548" w:type="dxa"/>
            <w:noWrap/>
          </w:tcPr>
          <w:p w14:paraId="4C78C27A" w14:textId="77777777" w:rsidR="00431CA5" w:rsidRPr="00A13978" w:rsidRDefault="00431CA5" w:rsidP="005D7A99">
            <w:pPr>
              <w:pStyle w:val="TableContent"/>
              <w:jc w:val="left"/>
              <w:rPr>
                <w:sz w:val="18"/>
                <w:szCs w:val="18"/>
              </w:rPr>
            </w:pPr>
            <w:r w:rsidRPr="00A13978">
              <w:rPr>
                <w:sz w:val="18"/>
                <w:szCs w:val="18"/>
              </w:rPr>
              <w:t>Algorithm ID</w:t>
            </w:r>
          </w:p>
        </w:tc>
        <w:tc>
          <w:tcPr>
            <w:tcW w:w="810" w:type="dxa"/>
          </w:tcPr>
          <w:p w14:paraId="4FC9A680" w14:textId="77777777" w:rsidR="00431CA5" w:rsidRPr="00A13978" w:rsidRDefault="00431CA5" w:rsidP="005D7A99">
            <w:pPr>
              <w:pStyle w:val="TableContent"/>
              <w:rPr>
                <w:sz w:val="18"/>
                <w:szCs w:val="18"/>
              </w:rPr>
            </w:pPr>
            <w:r w:rsidRPr="00A13978">
              <w:rPr>
                <w:sz w:val="18"/>
                <w:szCs w:val="18"/>
              </w:rPr>
              <w:t>R</w:t>
            </w:r>
          </w:p>
        </w:tc>
        <w:tc>
          <w:tcPr>
            <w:tcW w:w="1170" w:type="dxa"/>
          </w:tcPr>
          <w:p w14:paraId="060550B9"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4F682FB" w14:textId="77777777" w:rsidR="00431CA5" w:rsidRPr="00A13978" w:rsidRDefault="00431CA5" w:rsidP="005D7A99">
            <w:pPr>
              <w:pStyle w:val="TableContent"/>
              <w:jc w:val="left"/>
              <w:rPr>
                <w:sz w:val="18"/>
                <w:szCs w:val="18"/>
              </w:rPr>
            </w:pPr>
            <w:r w:rsidRPr="00A13978">
              <w:rPr>
                <w:sz w:val="18"/>
                <w:szCs w:val="18"/>
              </w:rPr>
              <w:t>Algorithm used by the CA to sign the certificate</w:t>
            </w:r>
          </w:p>
        </w:tc>
        <w:tc>
          <w:tcPr>
            <w:tcW w:w="2695" w:type="dxa"/>
          </w:tcPr>
          <w:p w14:paraId="500B8C62" w14:textId="77777777" w:rsidR="00431CA5" w:rsidRPr="00A13978" w:rsidRDefault="00431CA5" w:rsidP="005D7A99">
            <w:pPr>
              <w:pStyle w:val="TableContent"/>
              <w:jc w:val="left"/>
              <w:rPr>
                <w:sz w:val="18"/>
                <w:szCs w:val="18"/>
              </w:rPr>
            </w:pPr>
          </w:p>
        </w:tc>
      </w:tr>
      <w:tr w:rsidR="00461BF6" w:rsidRPr="00A13978" w14:paraId="7B221147" w14:textId="77777777" w:rsidTr="00461BF6">
        <w:trPr>
          <w:trHeight w:val="70"/>
        </w:trPr>
        <w:tc>
          <w:tcPr>
            <w:tcW w:w="1548" w:type="dxa"/>
            <w:noWrap/>
          </w:tcPr>
          <w:p w14:paraId="5DADB40D" w14:textId="77777777" w:rsidR="00431CA5" w:rsidRPr="00A13978" w:rsidRDefault="00431CA5" w:rsidP="005D7A99">
            <w:pPr>
              <w:pStyle w:val="TableContent"/>
              <w:jc w:val="left"/>
              <w:rPr>
                <w:sz w:val="18"/>
                <w:szCs w:val="18"/>
              </w:rPr>
            </w:pPr>
            <w:r w:rsidRPr="00A13978">
              <w:rPr>
                <w:sz w:val="18"/>
                <w:szCs w:val="18"/>
              </w:rPr>
              <w:t>Issuer</w:t>
            </w:r>
          </w:p>
        </w:tc>
        <w:tc>
          <w:tcPr>
            <w:tcW w:w="810" w:type="dxa"/>
          </w:tcPr>
          <w:p w14:paraId="6BE12D90" w14:textId="77777777" w:rsidR="00431CA5" w:rsidRPr="00A13978" w:rsidRDefault="00431CA5" w:rsidP="005D7A99">
            <w:pPr>
              <w:pStyle w:val="TableContent"/>
              <w:rPr>
                <w:sz w:val="18"/>
                <w:szCs w:val="18"/>
              </w:rPr>
            </w:pPr>
            <w:r w:rsidRPr="00A13978">
              <w:rPr>
                <w:sz w:val="18"/>
                <w:szCs w:val="18"/>
              </w:rPr>
              <w:t>R</w:t>
            </w:r>
          </w:p>
        </w:tc>
        <w:tc>
          <w:tcPr>
            <w:tcW w:w="1170" w:type="dxa"/>
          </w:tcPr>
          <w:p w14:paraId="389DDB2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AED7276" w14:textId="77777777" w:rsidR="00431CA5" w:rsidRPr="00A13978" w:rsidRDefault="00431CA5" w:rsidP="005D7A99">
            <w:pPr>
              <w:pStyle w:val="TableContent"/>
              <w:jc w:val="left"/>
              <w:rPr>
                <w:sz w:val="18"/>
                <w:szCs w:val="18"/>
              </w:rPr>
            </w:pPr>
            <w:r w:rsidRPr="00A13978">
              <w:rPr>
                <w:sz w:val="18"/>
                <w:szCs w:val="18"/>
              </w:rPr>
              <w:t>Name of CA that issued certificate</w:t>
            </w:r>
          </w:p>
        </w:tc>
        <w:tc>
          <w:tcPr>
            <w:tcW w:w="2695" w:type="dxa"/>
          </w:tcPr>
          <w:p w14:paraId="224CE60C" w14:textId="77777777" w:rsidR="00431CA5" w:rsidRPr="00A13978" w:rsidRDefault="00431CA5" w:rsidP="005D7A99">
            <w:pPr>
              <w:pStyle w:val="TableContent"/>
              <w:jc w:val="left"/>
              <w:rPr>
                <w:sz w:val="18"/>
                <w:szCs w:val="18"/>
              </w:rPr>
            </w:pPr>
          </w:p>
        </w:tc>
      </w:tr>
      <w:tr w:rsidR="00461BF6" w:rsidRPr="00A13978" w14:paraId="0FD99D09" w14:textId="77777777" w:rsidTr="00461BF6">
        <w:tc>
          <w:tcPr>
            <w:tcW w:w="1548" w:type="dxa"/>
            <w:noWrap/>
          </w:tcPr>
          <w:p w14:paraId="64FDD677" w14:textId="77777777" w:rsidR="00431CA5" w:rsidRPr="00A13978" w:rsidRDefault="00431CA5" w:rsidP="005D7A99">
            <w:pPr>
              <w:pStyle w:val="TableContent"/>
              <w:jc w:val="left"/>
              <w:rPr>
                <w:sz w:val="18"/>
                <w:szCs w:val="18"/>
              </w:rPr>
            </w:pPr>
            <w:r w:rsidRPr="00A13978">
              <w:rPr>
                <w:sz w:val="18"/>
                <w:szCs w:val="18"/>
              </w:rPr>
              <w:t xml:space="preserve">Validity </w:t>
            </w:r>
          </w:p>
        </w:tc>
        <w:tc>
          <w:tcPr>
            <w:tcW w:w="810" w:type="dxa"/>
          </w:tcPr>
          <w:p w14:paraId="79196EDD" w14:textId="77777777" w:rsidR="00431CA5" w:rsidRPr="00A13978" w:rsidRDefault="00431CA5" w:rsidP="005D7A99">
            <w:pPr>
              <w:pStyle w:val="TableContent"/>
              <w:rPr>
                <w:sz w:val="18"/>
                <w:szCs w:val="18"/>
              </w:rPr>
            </w:pPr>
            <w:r w:rsidRPr="00A13978">
              <w:rPr>
                <w:sz w:val="18"/>
                <w:szCs w:val="18"/>
              </w:rPr>
              <w:t>R</w:t>
            </w:r>
          </w:p>
        </w:tc>
        <w:tc>
          <w:tcPr>
            <w:tcW w:w="1170" w:type="dxa"/>
          </w:tcPr>
          <w:p w14:paraId="5FBF1A1B"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1596788" w14:textId="77777777" w:rsidR="00431CA5" w:rsidRPr="00A13978" w:rsidRDefault="00431CA5" w:rsidP="005D7A99">
            <w:pPr>
              <w:pStyle w:val="TableContent"/>
              <w:jc w:val="left"/>
              <w:rPr>
                <w:sz w:val="18"/>
                <w:szCs w:val="18"/>
              </w:rPr>
            </w:pPr>
            <w:proofErr w:type="gramStart"/>
            <w:r w:rsidRPr="00A13978">
              <w:rPr>
                <w:sz w:val="18"/>
                <w:szCs w:val="18"/>
              </w:rPr>
              <w:t>Period of time</w:t>
            </w:r>
            <w:proofErr w:type="gramEnd"/>
            <w:r w:rsidRPr="00A13978">
              <w:rPr>
                <w:sz w:val="18"/>
                <w:szCs w:val="18"/>
              </w:rPr>
              <w:t xml:space="preserve"> for which the certificate is valid</w:t>
            </w:r>
          </w:p>
        </w:tc>
        <w:tc>
          <w:tcPr>
            <w:tcW w:w="2695" w:type="dxa"/>
          </w:tcPr>
          <w:p w14:paraId="1DE5B190" w14:textId="77777777" w:rsidR="00431CA5" w:rsidRPr="00A13978" w:rsidRDefault="00431CA5" w:rsidP="005D7A99">
            <w:pPr>
              <w:pStyle w:val="TableContent"/>
              <w:jc w:val="left"/>
              <w:rPr>
                <w:sz w:val="18"/>
                <w:szCs w:val="18"/>
              </w:rPr>
            </w:pPr>
            <w:r w:rsidRPr="00A13978">
              <w:rPr>
                <w:sz w:val="18"/>
                <w:szCs w:val="18"/>
              </w:rPr>
              <w:t>Not Before, Not After</w:t>
            </w:r>
          </w:p>
        </w:tc>
      </w:tr>
      <w:tr w:rsidR="00461BF6" w:rsidRPr="00A13978" w14:paraId="28D340F7" w14:textId="77777777" w:rsidTr="00461BF6">
        <w:tc>
          <w:tcPr>
            <w:tcW w:w="1548" w:type="dxa"/>
            <w:noWrap/>
          </w:tcPr>
          <w:p w14:paraId="2A6A0CD5" w14:textId="77777777" w:rsidR="00431CA5" w:rsidRPr="00A13978" w:rsidRDefault="00431CA5" w:rsidP="005D7A99">
            <w:pPr>
              <w:pStyle w:val="TableContent"/>
              <w:jc w:val="left"/>
              <w:rPr>
                <w:sz w:val="18"/>
                <w:szCs w:val="18"/>
              </w:rPr>
            </w:pPr>
            <w:r w:rsidRPr="00A13978">
              <w:rPr>
                <w:sz w:val="18"/>
                <w:szCs w:val="18"/>
              </w:rPr>
              <w:t>Subject</w:t>
            </w:r>
          </w:p>
        </w:tc>
        <w:tc>
          <w:tcPr>
            <w:tcW w:w="810" w:type="dxa"/>
          </w:tcPr>
          <w:p w14:paraId="417B0173" w14:textId="77777777" w:rsidR="00431CA5" w:rsidRPr="00A13978" w:rsidRDefault="00431CA5" w:rsidP="005D7A99">
            <w:pPr>
              <w:pStyle w:val="TableContent"/>
              <w:rPr>
                <w:sz w:val="18"/>
                <w:szCs w:val="18"/>
              </w:rPr>
            </w:pPr>
            <w:r w:rsidRPr="00A13978">
              <w:rPr>
                <w:sz w:val="18"/>
                <w:szCs w:val="18"/>
              </w:rPr>
              <w:t>R</w:t>
            </w:r>
          </w:p>
        </w:tc>
        <w:tc>
          <w:tcPr>
            <w:tcW w:w="1170" w:type="dxa"/>
          </w:tcPr>
          <w:p w14:paraId="26F369D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63309833" w14:textId="77777777" w:rsidR="00431CA5" w:rsidRPr="00A13978" w:rsidRDefault="00431CA5" w:rsidP="005D7A99">
            <w:pPr>
              <w:pStyle w:val="TableContent"/>
              <w:jc w:val="left"/>
              <w:rPr>
                <w:sz w:val="18"/>
                <w:szCs w:val="18"/>
              </w:rPr>
            </w:pPr>
            <w:r w:rsidRPr="00A13978">
              <w:rPr>
                <w:sz w:val="18"/>
                <w:szCs w:val="18"/>
              </w:rPr>
              <w:t xml:space="preserve">Subject Name -- </w:t>
            </w:r>
            <w:proofErr w:type="spellStart"/>
            <w:r w:rsidRPr="00A13978">
              <w:rPr>
                <w:sz w:val="18"/>
                <w:szCs w:val="18"/>
              </w:rPr>
              <w:t>Name</w:t>
            </w:r>
            <w:proofErr w:type="spellEnd"/>
            <w:r w:rsidRPr="00A13978">
              <w:rPr>
                <w:sz w:val="18"/>
                <w:szCs w:val="18"/>
              </w:rPr>
              <w:t xml:space="preserve"> of whom the certificate is issued to</w:t>
            </w:r>
          </w:p>
        </w:tc>
        <w:tc>
          <w:tcPr>
            <w:tcW w:w="2695" w:type="dxa"/>
          </w:tcPr>
          <w:p w14:paraId="5A4BCBB8" w14:textId="77777777" w:rsidR="00431CA5" w:rsidRPr="00A13978" w:rsidRDefault="00431CA5" w:rsidP="005D7A99">
            <w:pPr>
              <w:pStyle w:val="TableContent"/>
              <w:jc w:val="left"/>
              <w:rPr>
                <w:sz w:val="18"/>
                <w:szCs w:val="18"/>
              </w:rPr>
            </w:pPr>
          </w:p>
        </w:tc>
      </w:tr>
      <w:tr w:rsidR="00461BF6" w:rsidRPr="00A13978" w14:paraId="6CE38825" w14:textId="77777777" w:rsidTr="00461BF6">
        <w:tc>
          <w:tcPr>
            <w:tcW w:w="1548" w:type="dxa"/>
            <w:noWrap/>
          </w:tcPr>
          <w:p w14:paraId="4B700584" w14:textId="77777777" w:rsidR="00431CA5" w:rsidRPr="00A13978" w:rsidRDefault="00431CA5" w:rsidP="005D7A99">
            <w:pPr>
              <w:pStyle w:val="TableContent"/>
              <w:jc w:val="left"/>
              <w:rPr>
                <w:sz w:val="18"/>
                <w:szCs w:val="18"/>
              </w:rPr>
            </w:pPr>
            <w:r w:rsidRPr="00A13978">
              <w:rPr>
                <w:sz w:val="18"/>
                <w:szCs w:val="18"/>
              </w:rPr>
              <w:t>Subject Public Key Info</w:t>
            </w:r>
          </w:p>
        </w:tc>
        <w:tc>
          <w:tcPr>
            <w:tcW w:w="810" w:type="dxa"/>
          </w:tcPr>
          <w:p w14:paraId="2390853A" w14:textId="77777777" w:rsidR="00431CA5" w:rsidRPr="00A13978" w:rsidRDefault="00431CA5" w:rsidP="005D7A99">
            <w:pPr>
              <w:pStyle w:val="TableContent"/>
              <w:rPr>
                <w:sz w:val="18"/>
                <w:szCs w:val="18"/>
              </w:rPr>
            </w:pPr>
            <w:r w:rsidRPr="00A13978">
              <w:rPr>
                <w:sz w:val="18"/>
                <w:szCs w:val="18"/>
              </w:rPr>
              <w:t>R</w:t>
            </w:r>
          </w:p>
        </w:tc>
        <w:tc>
          <w:tcPr>
            <w:tcW w:w="1170" w:type="dxa"/>
          </w:tcPr>
          <w:p w14:paraId="7A53C79A"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B1D4E5C" w14:textId="77777777" w:rsidR="00431CA5" w:rsidRPr="00A13978" w:rsidRDefault="00431CA5" w:rsidP="005D7A99">
            <w:pPr>
              <w:pStyle w:val="TableContent"/>
              <w:jc w:val="left"/>
              <w:rPr>
                <w:sz w:val="18"/>
                <w:szCs w:val="18"/>
              </w:rPr>
            </w:pPr>
            <w:r w:rsidRPr="00A13978">
              <w:rPr>
                <w:sz w:val="18"/>
                <w:szCs w:val="18"/>
              </w:rPr>
              <w:t>The subject’s public key</w:t>
            </w:r>
          </w:p>
        </w:tc>
        <w:tc>
          <w:tcPr>
            <w:tcW w:w="2695" w:type="dxa"/>
          </w:tcPr>
          <w:p w14:paraId="2E542386" w14:textId="77777777" w:rsidR="00431CA5" w:rsidRPr="00A13978" w:rsidRDefault="00431CA5" w:rsidP="005D7A99">
            <w:pPr>
              <w:pStyle w:val="TableContent"/>
              <w:jc w:val="left"/>
              <w:rPr>
                <w:sz w:val="18"/>
                <w:szCs w:val="18"/>
              </w:rPr>
            </w:pPr>
          </w:p>
        </w:tc>
      </w:tr>
      <w:tr w:rsidR="00461BF6" w:rsidRPr="00A13978" w14:paraId="5770C45E" w14:textId="77777777" w:rsidTr="00461BF6">
        <w:tc>
          <w:tcPr>
            <w:tcW w:w="1548" w:type="dxa"/>
            <w:noWrap/>
          </w:tcPr>
          <w:p w14:paraId="6FEAE3AE" w14:textId="77777777" w:rsidR="00431CA5" w:rsidRPr="00A13978" w:rsidRDefault="00431CA5" w:rsidP="005D7A99">
            <w:pPr>
              <w:pStyle w:val="TableContent"/>
              <w:jc w:val="left"/>
              <w:rPr>
                <w:sz w:val="18"/>
                <w:szCs w:val="18"/>
              </w:rPr>
            </w:pPr>
            <w:r w:rsidRPr="00A13978">
              <w:rPr>
                <w:sz w:val="18"/>
                <w:szCs w:val="18"/>
              </w:rPr>
              <w:t>Issuer Unique Identifier</w:t>
            </w:r>
          </w:p>
        </w:tc>
        <w:tc>
          <w:tcPr>
            <w:tcW w:w="810" w:type="dxa"/>
          </w:tcPr>
          <w:p w14:paraId="212D8E50" w14:textId="77777777" w:rsidR="00431CA5" w:rsidRPr="00A13978" w:rsidRDefault="00431CA5" w:rsidP="005D7A99">
            <w:pPr>
              <w:pStyle w:val="TableContent"/>
              <w:rPr>
                <w:sz w:val="18"/>
                <w:szCs w:val="18"/>
              </w:rPr>
            </w:pPr>
            <w:r w:rsidRPr="00A13978">
              <w:rPr>
                <w:sz w:val="18"/>
                <w:szCs w:val="18"/>
              </w:rPr>
              <w:t>R</w:t>
            </w:r>
          </w:p>
        </w:tc>
        <w:tc>
          <w:tcPr>
            <w:tcW w:w="1170" w:type="dxa"/>
          </w:tcPr>
          <w:p w14:paraId="6BB94F87"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3F2CDE49" w14:textId="77777777" w:rsidR="00431CA5" w:rsidRPr="00A13978" w:rsidRDefault="00431CA5" w:rsidP="005D7A99">
            <w:pPr>
              <w:pStyle w:val="TableContent"/>
              <w:jc w:val="left"/>
              <w:rPr>
                <w:sz w:val="18"/>
                <w:szCs w:val="18"/>
              </w:rPr>
            </w:pPr>
          </w:p>
        </w:tc>
        <w:tc>
          <w:tcPr>
            <w:tcW w:w="2695" w:type="dxa"/>
          </w:tcPr>
          <w:p w14:paraId="37587441" w14:textId="77777777" w:rsidR="00431CA5" w:rsidRPr="00A13978" w:rsidRDefault="00431CA5" w:rsidP="005D7A99">
            <w:pPr>
              <w:pStyle w:val="TableContent"/>
              <w:jc w:val="left"/>
              <w:rPr>
                <w:sz w:val="18"/>
                <w:szCs w:val="18"/>
              </w:rPr>
            </w:pPr>
          </w:p>
        </w:tc>
      </w:tr>
      <w:tr w:rsidR="00461BF6" w:rsidRPr="00A13978" w14:paraId="580CE907" w14:textId="77777777" w:rsidTr="00461BF6">
        <w:tc>
          <w:tcPr>
            <w:tcW w:w="1548" w:type="dxa"/>
            <w:noWrap/>
          </w:tcPr>
          <w:p w14:paraId="1C2A336D" w14:textId="77777777" w:rsidR="00431CA5" w:rsidRPr="00A13978" w:rsidRDefault="00431CA5" w:rsidP="005D7A99">
            <w:pPr>
              <w:pStyle w:val="TableContent"/>
              <w:jc w:val="left"/>
              <w:rPr>
                <w:sz w:val="18"/>
                <w:szCs w:val="18"/>
              </w:rPr>
            </w:pPr>
            <w:r w:rsidRPr="00A13978">
              <w:rPr>
                <w:sz w:val="18"/>
                <w:szCs w:val="18"/>
              </w:rPr>
              <w:t>Subject Unique Identifier</w:t>
            </w:r>
          </w:p>
        </w:tc>
        <w:tc>
          <w:tcPr>
            <w:tcW w:w="810" w:type="dxa"/>
          </w:tcPr>
          <w:p w14:paraId="1A0397F2" w14:textId="77777777" w:rsidR="00431CA5" w:rsidRPr="00A13978" w:rsidRDefault="00431CA5" w:rsidP="005D7A99">
            <w:pPr>
              <w:pStyle w:val="TableContent"/>
              <w:rPr>
                <w:sz w:val="18"/>
                <w:szCs w:val="18"/>
              </w:rPr>
            </w:pPr>
            <w:r w:rsidRPr="00A13978">
              <w:rPr>
                <w:sz w:val="18"/>
                <w:szCs w:val="18"/>
              </w:rPr>
              <w:t>C(R/O)</w:t>
            </w:r>
          </w:p>
        </w:tc>
        <w:tc>
          <w:tcPr>
            <w:tcW w:w="1170" w:type="dxa"/>
          </w:tcPr>
          <w:p w14:paraId="16E8CCFF"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7C0D214F" w14:textId="77777777" w:rsidR="00431CA5" w:rsidRPr="00A13978" w:rsidRDefault="00431CA5" w:rsidP="005D7A99">
            <w:pPr>
              <w:pStyle w:val="TableContent"/>
              <w:jc w:val="left"/>
              <w:rPr>
                <w:sz w:val="18"/>
                <w:szCs w:val="18"/>
              </w:rPr>
            </w:pPr>
            <w:r w:rsidRPr="00A13978">
              <w:rPr>
                <w:sz w:val="18"/>
                <w:szCs w:val="18"/>
              </w:rPr>
              <w:t>NPI or Alternate Payer ID</w:t>
            </w:r>
          </w:p>
        </w:tc>
        <w:tc>
          <w:tcPr>
            <w:tcW w:w="2695" w:type="dxa"/>
          </w:tcPr>
          <w:p w14:paraId="1EC3C944" w14:textId="77777777" w:rsidR="00431CA5" w:rsidRPr="00A13978" w:rsidRDefault="00431CA5" w:rsidP="005D7A99">
            <w:pPr>
              <w:pStyle w:val="TableContent"/>
              <w:jc w:val="left"/>
              <w:rPr>
                <w:sz w:val="18"/>
                <w:szCs w:val="18"/>
              </w:rPr>
            </w:pPr>
            <w:r w:rsidRPr="00A13978">
              <w:rPr>
                <w:sz w:val="18"/>
                <w:szCs w:val="18"/>
              </w:rPr>
              <w:t>For billing entities only</w:t>
            </w:r>
          </w:p>
        </w:tc>
      </w:tr>
      <w:tr w:rsidR="00461BF6" w:rsidRPr="00A13978" w14:paraId="50D97902" w14:textId="77777777" w:rsidTr="00461BF6">
        <w:tc>
          <w:tcPr>
            <w:tcW w:w="1548" w:type="dxa"/>
            <w:noWrap/>
          </w:tcPr>
          <w:p w14:paraId="02549BA5" w14:textId="77777777" w:rsidR="00431CA5" w:rsidRPr="00A13978" w:rsidRDefault="00431CA5" w:rsidP="005D7A99">
            <w:pPr>
              <w:pStyle w:val="TableContent"/>
              <w:jc w:val="left"/>
              <w:rPr>
                <w:sz w:val="18"/>
                <w:szCs w:val="18"/>
              </w:rPr>
            </w:pPr>
            <w:r w:rsidRPr="00A13978">
              <w:rPr>
                <w:sz w:val="18"/>
                <w:szCs w:val="18"/>
              </w:rPr>
              <w:t xml:space="preserve">Extensions </w:t>
            </w:r>
          </w:p>
        </w:tc>
        <w:tc>
          <w:tcPr>
            <w:tcW w:w="810" w:type="dxa"/>
          </w:tcPr>
          <w:p w14:paraId="02E3C437" w14:textId="77777777" w:rsidR="00431CA5" w:rsidRPr="00A13978" w:rsidRDefault="00431CA5" w:rsidP="005D7A99">
            <w:pPr>
              <w:pStyle w:val="TableContent"/>
              <w:rPr>
                <w:sz w:val="18"/>
                <w:szCs w:val="18"/>
              </w:rPr>
            </w:pPr>
            <w:r w:rsidRPr="00A13978">
              <w:rPr>
                <w:sz w:val="18"/>
                <w:szCs w:val="18"/>
              </w:rPr>
              <w:t>R</w:t>
            </w:r>
          </w:p>
        </w:tc>
        <w:tc>
          <w:tcPr>
            <w:tcW w:w="1170" w:type="dxa"/>
          </w:tcPr>
          <w:p w14:paraId="76EB1918"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w:t>
            </w:r>
            <w:r w:rsidR="006E2CA9" w:rsidRPr="00A13978">
              <w:rPr>
                <w:sz w:val="18"/>
                <w:szCs w:val="18"/>
              </w:rPr>
              <w:t>]</w:t>
            </w:r>
          </w:p>
        </w:tc>
        <w:tc>
          <w:tcPr>
            <w:tcW w:w="3713" w:type="dxa"/>
          </w:tcPr>
          <w:p w14:paraId="342E9784" w14:textId="77777777" w:rsidR="00431CA5" w:rsidRPr="00A13978" w:rsidRDefault="00431CA5" w:rsidP="005D7A99">
            <w:pPr>
              <w:pStyle w:val="TableContent"/>
              <w:jc w:val="left"/>
              <w:rPr>
                <w:sz w:val="18"/>
                <w:szCs w:val="18"/>
              </w:rPr>
            </w:pPr>
            <w:r w:rsidRPr="00A13978">
              <w:rPr>
                <w:sz w:val="18"/>
                <w:szCs w:val="18"/>
              </w:rPr>
              <w:t>Describes specific purpose of use, values, and critical or non-critical identifier</w:t>
            </w:r>
          </w:p>
        </w:tc>
        <w:tc>
          <w:tcPr>
            <w:tcW w:w="2695" w:type="dxa"/>
          </w:tcPr>
          <w:p w14:paraId="7A776137" w14:textId="77777777" w:rsidR="00431CA5" w:rsidRPr="00A13978" w:rsidRDefault="00431CA5" w:rsidP="005D7A99">
            <w:pPr>
              <w:pStyle w:val="TableContent"/>
              <w:jc w:val="left"/>
              <w:rPr>
                <w:sz w:val="18"/>
                <w:szCs w:val="18"/>
              </w:rPr>
            </w:pPr>
            <w:r w:rsidRPr="00A13978">
              <w:rPr>
                <w:sz w:val="18"/>
                <w:szCs w:val="18"/>
              </w:rPr>
              <w:t>Object Identifier for each extension; non-repudiation “flag” must be set</w:t>
            </w:r>
          </w:p>
        </w:tc>
      </w:tr>
      <w:tr w:rsidR="00461BF6" w:rsidRPr="00A13978" w14:paraId="5804012B" w14:textId="77777777" w:rsidTr="00461BF6">
        <w:tc>
          <w:tcPr>
            <w:tcW w:w="1548" w:type="dxa"/>
            <w:noWrap/>
          </w:tcPr>
          <w:p w14:paraId="42042FA6" w14:textId="77777777" w:rsidR="00431CA5" w:rsidRPr="00A13978" w:rsidRDefault="00431CA5" w:rsidP="005D7A99">
            <w:pPr>
              <w:pStyle w:val="TableContent"/>
              <w:jc w:val="left"/>
              <w:rPr>
                <w:sz w:val="18"/>
                <w:szCs w:val="18"/>
              </w:rPr>
            </w:pPr>
            <w:r w:rsidRPr="00A13978">
              <w:rPr>
                <w:sz w:val="18"/>
                <w:szCs w:val="18"/>
              </w:rPr>
              <w:t>Certificate Signature Algorithm</w:t>
            </w:r>
          </w:p>
        </w:tc>
        <w:tc>
          <w:tcPr>
            <w:tcW w:w="810" w:type="dxa"/>
          </w:tcPr>
          <w:p w14:paraId="35A4B8B0" w14:textId="77777777" w:rsidR="00431CA5" w:rsidRPr="00A13978" w:rsidRDefault="00431CA5" w:rsidP="005D7A99">
            <w:pPr>
              <w:pStyle w:val="TableContent"/>
              <w:rPr>
                <w:sz w:val="18"/>
                <w:szCs w:val="18"/>
              </w:rPr>
            </w:pPr>
            <w:r w:rsidRPr="00A13978">
              <w:rPr>
                <w:sz w:val="18"/>
                <w:szCs w:val="18"/>
              </w:rPr>
              <w:t>R</w:t>
            </w:r>
          </w:p>
        </w:tc>
        <w:tc>
          <w:tcPr>
            <w:tcW w:w="1170" w:type="dxa"/>
          </w:tcPr>
          <w:p w14:paraId="0B4E196C"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4E3203C6" w14:textId="77777777" w:rsidR="00431CA5" w:rsidRPr="00A13978" w:rsidRDefault="00431CA5" w:rsidP="005D7A99">
            <w:pPr>
              <w:pStyle w:val="TableContent"/>
              <w:jc w:val="left"/>
              <w:rPr>
                <w:sz w:val="18"/>
                <w:szCs w:val="18"/>
              </w:rPr>
            </w:pPr>
            <w:r w:rsidRPr="00A13978">
              <w:rPr>
                <w:sz w:val="18"/>
                <w:szCs w:val="18"/>
              </w:rPr>
              <w:t>Algorithm used to sign the certificate</w:t>
            </w:r>
          </w:p>
        </w:tc>
        <w:tc>
          <w:tcPr>
            <w:tcW w:w="2695" w:type="dxa"/>
          </w:tcPr>
          <w:p w14:paraId="6FC79DF7" w14:textId="77777777" w:rsidR="00431CA5" w:rsidRPr="00A13978" w:rsidRDefault="00431CA5" w:rsidP="005D7A99">
            <w:pPr>
              <w:pStyle w:val="TableContent"/>
              <w:jc w:val="left"/>
              <w:rPr>
                <w:sz w:val="18"/>
                <w:szCs w:val="18"/>
              </w:rPr>
            </w:pPr>
          </w:p>
        </w:tc>
      </w:tr>
      <w:tr w:rsidR="00461BF6" w:rsidRPr="00A13978" w14:paraId="4FF82926" w14:textId="77777777" w:rsidTr="00461BF6">
        <w:tc>
          <w:tcPr>
            <w:tcW w:w="1548" w:type="dxa"/>
            <w:noWrap/>
          </w:tcPr>
          <w:p w14:paraId="2CADB2F4" w14:textId="77777777" w:rsidR="00431CA5" w:rsidRPr="00A13978" w:rsidRDefault="00431CA5" w:rsidP="005D7A99">
            <w:pPr>
              <w:pStyle w:val="TableContent"/>
              <w:jc w:val="left"/>
              <w:rPr>
                <w:sz w:val="18"/>
                <w:szCs w:val="18"/>
              </w:rPr>
            </w:pPr>
            <w:r w:rsidRPr="00A13978">
              <w:rPr>
                <w:sz w:val="18"/>
                <w:szCs w:val="18"/>
              </w:rPr>
              <w:t>Certificate Signature</w:t>
            </w:r>
          </w:p>
        </w:tc>
        <w:tc>
          <w:tcPr>
            <w:tcW w:w="810" w:type="dxa"/>
          </w:tcPr>
          <w:p w14:paraId="1EB6F670" w14:textId="77777777" w:rsidR="00431CA5" w:rsidRPr="00A13978" w:rsidRDefault="00431CA5" w:rsidP="005D7A99">
            <w:pPr>
              <w:pStyle w:val="TableContent"/>
              <w:rPr>
                <w:sz w:val="18"/>
                <w:szCs w:val="18"/>
              </w:rPr>
            </w:pPr>
            <w:r w:rsidRPr="00A13978">
              <w:rPr>
                <w:sz w:val="18"/>
                <w:szCs w:val="18"/>
              </w:rPr>
              <w:t>R</w:t>
            </w:r>
          </w:p>
        </w:tc>
        <w:tc>
          <w:tcPr>
            <w:tcW w:w="1170" w:type="dxa"/>
          </w:tcPr>
          <w:p w14:paraId="6C18D836" w14:textId="77777777" w:rsidR="00431CA5" w:rsidRPr="00A13978" w:rsidRDefault="00431CA5" w:rsidP="005D7A99">
            <w:pPr>
              <w:pStyle w:val="TableContent"/>
              <w:rPr>
                <w:sz w:val="18"/>
                <w:szCs w:val="18"/>
              </w:rPr>
            </w:pPr>
            <w:r w:rsidRPr="00A13978">
              <w:rPr>
                <w:sz w:val="18"/>
                <w:szCs w:val="18"/>
              </w:rPr>
              <w:t>[</w:t>
            </w:r>
            <w:proofErr w:type="gramStart"/>
            <w:r w:rsidRPr="00A13978">
              <w:rPr>
                <w:sz w:val="18"/>
                <w:szCs w:val="18"/>
              </w:rPr>
              <w:t>1..</w:t>
            </w:r>
            <w:proofErr w:type="gramEnd"/>
            <w:r w:rsidRPr="00A13978">
              <w:rPr>
                <w:sz w:val="18"/>
                <w:szCs w:val="18"/>
              </w:rPr>
              <w:t>1</w:t>
            </w:r>
            <w:r w:rsidR="006E2CA9" w:rsidRPr="00A13978">
              <w:rPr>
                <w:sz w:val="18"/>
                <w:szCs w:val="18"/>
              </w:rPr>
              <w:t>]</w:t>
            </w:r>
          </w:p>
        </w:tc>
        <w:tc>
          <w:tcPr>
            <w:tcW w:w="3713" w:type="dxa"/>
          </w:tcPr>
          <w:p w14:paraId="102B924C" w14:textId="77777777" w:rsidR="00431CA5" w:rsidRPr="00A13978" w:rsidRDefault="00431CA5" w:rsidP="005D7A99">
            <w:pPr>
              <w:pStyle w:val="TableContent"/>
              <w:jc w:val="left"/>
              <w:rPr>
                <w:sz w:val="18"/>
                <w:szCs w:val="18"/>
              </w:rPr>
            </w:pPr>
          </w:p>
        </w:tc>
        <w:tc>
          <w:tcPr>
            <w:tcW w:w="2695" w:type="dxa"/>
          </w:tcPr>
          <w:p w14:paraId="729818B1" w14:textId="77777777" w:rsidR="00431CA5" w:rsidRPr="00A13978" w:rsidRDefault="00431CA5" w:rsidP="005D7A99">
            <w:pPr>
              <w:pStyle w:val="TableContent"/>
              <w:jc w:val="left"/>
              <w:rPr>
                <w:sz w:val="18"/>
                <w:szCs w:val="18"/>
              </w:rPr>
            </w:pPr>
          </w:p>
        </w:tc>
      </w:tr>
    </w:tbl>
    <w:p w14:paraId="7E4F718A" w14:textId="77777777" w:rsidR="008320A1" w:rsidRDefault="008320A1" w:rsidP="009845AE"/>
    <w:p w14:paraId="48C3BA10" w14:textId="77777777" w:rsidR="00CC6B59" w:rsidRPr="00B63473" w:rsidRDefault="00CC6B59" w:rsidP="00B04F45">
      <w:pPr>
        <w:pStyle w:val="Heading1"/>
      </w:pPr>
      <w:bookmarkStart w:id="328" w:name="_Toc374362947"/>
      <w:bookmarkStart w:id="329" w:name="_Toc374444795"/>
      <w:bookmarkStart w:id="330" w:name="_Toc252486802"/>
      <w:bookmarkStart w:id="331" w:name="_Toc401906721"/>
      <w:bookmarkStart w:id="332" w:name="_Ref374358505"/>
      <w:bookmarkEnd w:id="328"/>
      <w:r w:rsidRPr="00B63473">
        <w:lastRenderedPageBreak/>
        <w:t>Appendix C: Creation of the Digest</w:t>
      </w:r>
      <w:bookmarkEnd w:id="329"/>
      <w:bookmarkEnd w:id="330"/>
      <w:bookmarkEnd w:id="331"/>
    </w:p>
    <w:p w14:paraId="17C5C644" w14:textId="77777777" w:rsidR="00CC6B59" w:rsidRPr="00AF2934" w:rsidRDefault="00B04F45" w:rsidP="00AF2934">
      <w:r w:rsidRPr="00B63473">
        <w:t>A signature attests to one’s participation in the CDA.</w:t>
      </w:r>
      <w:r>
        <w:t xml:space="preserve"> </w:t>
      </w:r>
      <w:r w:rsidR="00CC6B59" w:rsidRPr="00B63473">
        <w:t xml:space="preserve">A digest is the result of a mathematical algorithm that takes </w:t>
      </w:r>
      <w:proofErr w:type="gramStart"/>
      <w:r w:rsidR="00CC6B59" w:rsidRPr="00B63473">
        <w:t>all of</w:t>
      </w:r>
      <w:proofErr w:type="gramEnd"/>
      <w:r w:rsidR="00CC6B59" w:rsidRPr="00B63473">
        <w:t xml:space="preserve"> the bits of the thing to be signed (in this case, the CDA document excluding the </w:t>
      </w:r>
      <w:proofErr w:type="spellStart"/>
      <w:r w:rsidR="00CC6B59" w:rsidRPr="00B04F45">
        <w:rPr>
          <w:rFonts w:ascii="Courier New" w:hAnsi="Courier New"/>
        </w:rPr>
        <w:t>legalAuthenticator</w:t>
      </w:r>
      <w:proofErr w:type="spellEnd"/>
      <w:r w:rsidR="00CC6B59" w:rsidRPr="00B63473">
        <w:t xml:space="preserve"> and </w:t>
      </w:r>
      <w:r w:rsidR="00CC6B59" w:rsidRPr="00B04F45">
        <w:rPr>
          <w:rFonts w:ascii="Courier New" w:hAnsi="Courier New"/>
        </w:rPr>
        <w:t>authenticator</w:t>
      </w:r>
      <w:r w:rsidR="00CC6B59" w:rsidRPr="00B63473">
        <w:t xml:space="preserve"> tags in the CDA header</w:t>
      </w:r>
      <w:proofErr w:type="gramStart"/>
      <w:r w:rsidR="00CC6B59" w:rsidRPr="00B63473">
        <w:t>), and</w:t>
      </w:r>
      <w:proofErr w:type="gramEnd"/>
      <w:r w:rsidR="00CC6B59" w:rsidRPr="00B63473">
        <w:t xml:space="preserve"> computes a string of characters (the digest/hash). The string has two important characteristics:</w:t>
      </w:r>
    </w:p>
    <w:p w14:paraId="1953D900" w14:textId="77777777" w:rsidR="00CC6B59" w:rsidRPr="00AF2934" w:rsidRDefault="00C72F8B" w:rsidP="00B04F45">
      <w:pPr>
        <w:pStyle w:val="ListParagraph"/>
        <w:numPr>
          <w:ilvl w:val="0"/>
          <w:numId w:val="63"/>
        </w:numPr>
      </w:pPr>
      <w:r>
        <w:t>It is highly improbable</w:t>
      </w:r>
      <w:r w:rsidR="00CC6B59" w:rsidRPr="00AF2934">
        <w:t xml:space="preserve"> to recreate the same digest using different data input</w:t>
      </w:r>
    </w:p>
    <w:p w14:paraId="40B8949D" w14:textId="77777777" w:rsidR="00CC6B59" w:rsidRPr="005766F2" w:rsidRDefault="00CC6B59" w:rsidP="00B04F45">
      <w:pPr>
        <w:pStyle w:val="ListParagraph"/>
        <w:numPr>
          <w:ilvl w:val="0"/>
          <w:numId w:val="63"/>
        </w:numPr>
      </w:pPr>
      <w:r w:rsidRPr="00227109">
        <w:t>It’s mathematically impossible to create the original document given only the original digest.</w:t>
      </w:r>
    </w:p>
    <w:p w14:paraId="042A2D0C" w14:textId="77777777" w:rsidR="00CC6B59" w:rsidRPr="00B63473" w:rsidRDefault="00CC6B59" w:rsidP="00B63473">
      <w:r w:rsidRPr="002B02AD">
        <w:t xml:space="preserve">A 30-page CDA may result in a digest string of 30 characters. Using </w:t>
      </w:r>
      <w:r w:rsidR="00B04F45">
        <w:t>a</w:t>
      </w:r>
      <w:r w:rsidR="00B04F45" w:rsidRPr="002B02AD">
        <w:t xml:space="preserve"> </w:t>
      </w:r>
      <w:r w:rsidRPr="002B02AD">
        <w:t>private key, the Signer encrypts the 30-character string—the encrypted digest is an inherent part of the digital signature. The Signer then sends the CDA document with included digital signature and enc</w:t>
      </w:r>
      <w:r w:rsidRPr="00B63473">
        <w:t xml:space="preserve">rypted digest, along with the Signer’s public certificate/key, to the Recipient. </w:t>
      </w:r>
    </w:p>
    <w:p w14:paraId="610EC8F3" w14:textId="77777777" w:rsidR="00CC6B59" w:rsidRPr="00B63473" w:rsidRDefault="00B04F45" w:rsidP="00B63473">
      <w:r>
        <w:t>T</w:t>
      </w:r>
      <w:r w:rsidR="00CC6B59" w:rsidRPr="00B63473">
        <w:t>he Recipient receives it</w:t>
      </w:r>
      <w:r>
        <w:t xml:space="preserve"> and</w:t>
      </w:r>
      <w:r w:rsidR="00CC6B59" w:rsidRPr="00B63473">
        <w:t xml:space="preserve"> uses the same algorithm to create the digest</w:t>
      </w:r>
      <w:r>
        <w:t>,</w:t>
      </w:r>
      <w:r w:rsidR="00CC6B59" w:rsidRPr="00B63473">
        <w:t xml:space="preserve"> then uses the Signer’s public key to decrypt the Signer’s encrypted digest. If the Recipient’s calculation of the digest and the Signer’s digest are identical, it proves two important things:</w:t>
      </w:r>
    </w:p>
    <w:p w14:paraId="0F3FF6D6" w14:textId="77777777" w:rsidR="00CC6B59" w:rsidRPr="001F7DC4" w:rsidRDefault="00CC6B59" w:rsidP="00B04F45">
      <w:pPr>
        <w:pStyle w:val="ListParagraph"/>
        <w:numPr>
          <w:ilvl w:val="0"/>
          <w:numId w:val="64"/>
        </w:numPr>
      </w:pPr>
      <w:r w:rsidRPr="001F7DC4">
        <w:t>The original data has been unaltered from the time it was signed</w:t>
      </w:r>
    </w:p>
    <w:p w14:paraId="23ED1A14" w14:textId="77777777" w:rsidR="00CC6B59" w:rsidRPr="001F7DC4" w:rsidRDefault="00CC6B59" w:rsidP="00B04F45">
      <w:pPr>
        <w:pStyle w:val="ListParagraph"/>
        <w:numPr>
          <w:ilvl w:val="0"/>
          <w:numId w:val="64"/>
        </w:numPr>
      </w:pPr>
      <w:r w:rsidRPr="001F7DC4">
        <w:t xml:space="preserve">The Signer was </w:t>
      </w:r>
      <w:proofErr w:type="gramStart"/>
      <w:r w:rsidRPr="001F7DC4">
        <w:t>actually the</w:t>
      </w:r>
      <w:proofErr w:type="gramEnd"/>
      <w:r w:rsidRPr="001F7DC4">
        <w:t xml:space="preserve"> person who signed the document</w:t>
      </w:r>
    </w:p>
    <w:p w14:paraId="5A0E3CCB" w14:textId="77777777" w:rsidR="00CC6B59" w:rsidRPr="00B63473" w:rsidRDefault="00CC6B59" w:rsidP="00B63473">
      <w:r w:rsidRPr="00B63473">
        <w:t xml:space="preserve">If any part of the document used to compute the digest is modified, the computation of the digest is altered and prior signatures invalidated. </w:t>
      </w:r>
      <w:r w:rsidR="00B04F45">
        <w:t xml:space="preserve">The </w:t>
      </w:r>
      <w:proofErr w:type="spellStart"/>
      <w:r w:rsidRPr="00B04F45">
        <w:rPr>
          <w:rFonts w:ascii="Courier New" w:hAnsi="Courier New" w:cs="Courier New"/>
        </w:rPr>
        <w:t>legalAuthenticator</w:t>
      </w:r>
      <w:proofErr w:type="spellEnd"/>
      <w:r w:rsidRPr="00B63473">
        <w:t xml:space="preserve"> and </w:t>
      </w:r>
      <w:r w:rsidRPr="00B04F45">
        <w:rPr>
          <w:rFonts w:ascii="Courier New" w:hAnsi="Courier New" w:cs="Courier New"/>
        </w:rPr>
        <w:t>authenticator</w:t>
      </w:r>
      <w:r w:rsidRPr="00B63473">
        <w:t xml:space="preserve"> </w:t>
      </w:r>
      <w:r w:rsidR="00B04F45">
        <w:t xml:space="preserve">are excluded </w:t>
      </w:r>
      <w:r w:rsidRPr="00B63473">
        <w:t xml:space="preserve">from </w:t>
      </w:r>
      <w:r w:rsidR="00B04F45">
        <w:t xml:space="preserve">the </w:t>
      </w:r>
      <w:r w:rsidRPr="00B63473">
        <w:t xml:space="preserve">calculation of the digest because those items will be modified as each signature is added. </w:t>
      </w:r>
    </w:p>
    <w:p w14:paraId="6F3F152E" w14:textId="77777777" w:rsidR="00CC6B59" w:rsidRPr="00AF2934" w:rsidRDefault="00CC6B59" w:rsidP="00B63473"/>
    <w:p w14:paraId="621C72F4" w14:textId="77777777" w:rsidR="00CC6B59" w:rsidRDefault="00CC6B59" w:rsidP="00B04F45">
      <w:pPr>
        <w:pStyle w:val="Heading1"/>
      </w:pPr>
      <w:bookmarkStart w:id="333" w:name="_Toc374444796"/>
      <w:bookmarkStart w:id="334" w:name="_Toc252486803"/>
      <w:bookmarkStart w:id="335" w:name="_Toc401906722"/>
      <w:r>
        <w:lastRenderedPageBreak/>
        <w:t xml:space="preserve">Appendix D: </w:t>
      </w:r>
      <w:bookmarkEnd w:id="333"/>
      <w:r w:rsidR="008725A4">
        <w:t>Multiple Signers Scenario</w:t>
      </w:r>
      <w:bookmarkEnd w:id="334"/>
      <w:bookmarkEnd w:id="335"/>
    </w:p>
    <w:p w14:paraId="7872F48C" w14:textId="77777777" w:rsidR="00CC6B59" w:rsidRDefault="00CC6B59" w:rsidP="00B04F45">
      <w:pPr>
        <w:pStyle w:val="Heading2"/>
      </w:pPr>
      <w:bookmarkStart w:id="336" w:name="_Toc374444797"/>
      <w:bookmarkStart w:id="337" w:name="_Toc252486804"/>
      <w:bookmarkStart w:id="338" w:name="_Toc401906723"/>
      <w:r>
        <w:t>Multiple Signers</w:t>
      </w:r>
      <w:bookmarkEnd w:id="336"/>
      <w:bookmarkEnd w:id="337"/>
      <w:bookmarkEnd w:id="338"/>
    </w:p>
    <w:p w14:paraId="6D1C8D00" w14:textId="77777777" w:rsidR="00CC6B59" w:rsidRDefault="00CC6B59" w:rsidP="00CC6B59">
      <w:r>
        <w:t xml:space="preserve">This guide supports multiple signatures on the same CDA document through the inclusion of additional </w:t>
      </w:r>
      <w:r w:rsidRPr="00FC57B7">
        <w:rPr>
          <w:rFonts w:ascii="Courier New" w:hAnsi="Courier New" w:cs="Courier New"/>
        </w:rPr>
        <w:t>authenticator</w:t>
      </w:r>
      <w:r>
        <w:t xml:space="preserve"> elements. </w:t>
      </w:r>
    </w:p>
    <w:p w14:paraId="7B5A39CC" w14:textId="77777777" w:rsidR="00CC6B59" w:rsidRDefault="00CC6B59" w:rsidP="00CC6B59">
      <w:r>
        <w:t xml:space="preserve">Consider a surgical scenario where there are 5 contributors (all identified as Authorized Signers per local policy) to a CDA document. The signers may include Surgeon A, Surgeon B, the Anesthesiologist, Nurse A, and Nurse B. Surgeon A is also empowered by local policy to act in the capacity as the </w:t>
      </w:r>
      <w:proofErr w:type="spellStart"/>
      <w:r w:rsidRPr="00FC57B7">
        <w:rPr>
          <w:rFonts w:ascii="Courier New" w:hAnsi="Courier New" w:cs="Courier New"/>
        </w:rPr>
        <w:t>legalAuthenticator</w:t>
      </w:r>
      <w:proofErr w:type="spellEnd"/>
      <w:r>
        <w:rPr>
          <w:rFonts w:ascii="Courier New" w:hAnsi="Courier New" w:cs="Courier New"/>
        </w:rPr>
        <w:t>;</w:t>
      </w:r>
      <w:r>
        <w:t xml:space="preserve"> the remaining four contributors will sign only as </w:t>
      </w:r>
      <w:r w:rsidRPr="00FC57B7">
        <w:rPr>
          <w:rFonts w:ascii="Courier New" w:hAnsi="Courier New" w:cs="Courier New"/>
        </w:rPr>
        <w:t>authenticator</w:t>
      </w:r>
      <w:r>
        <w:t xml:space="preserve">s. </w:t>
      </w:r>
    </w:p>
    <w:p w14:paraId="4F68509A" w14:textId="77777777" w:rsidR="00CC6B59" w:rsidRDefault="00CC6B59" w:rsidP="00CC6B59">
      <w:r>
        <w:t>Although the timing of the application of multiple digital signatures is out of scope for this guide (</w:t>
      </w:r>
      <w:proofErr w:type="gramStart"/>
      <w:r>
        <w:t>with the exception of</w:t>
      </w:r>
      <w:proofErr w:type="gramEnd"/>
      <w:r>
        <w:t xml:space="preserve"> the </w:t>
      </w:r>
      <w:proofErr w:type="spellStart"/>
      <w:r>
        <w:t>legalAuthenticator</w:t>
      </w:r>
      <w:proofErr w:type="spellEnd"/>
      <w:r>
        <w:t xml:space="preserve">, which </w:t>
      </w:r>
      <w:proofErr w:type="gramStart"/>
      <w:r>
        <w:t>by definition would</w:t>
      </w:r>
      <w:proofErr w:type="gramEnd"/>
      <w:r>
        <w:t xml:space="preserve"> logically be the final signature applied) all Authorized Signers in this scenario may sign the same CDA document at any time without altering the signature digest.</w:t>
      </w:r>
    </w:p>
    <w:p w14:paraId="6FE909C5" w14:textId="77777777" w:rsidR="00CC6B59" w:rsidRDefault="00CC6B59" w:rsidP="00CC6B59">
      <w:r>
        <w:t xml:space="preserve">The processes outlined in user stories 1 and 2 do not change when multiple signers are signing the same CDA document. Through appropriate use of both </w:t>
      </w:r>
      <w:proofErr w:type="spellStart"/>
      <w:r w:rsidRPr="00E12A5D">
        <w:rPr>
          <w:rFonts w:ascii="Courier New" w:hAnsi="Courier New" w:cs="Courier New"/>
        </w:rPr>
        <w:t>signerRole</w:t>
      </w:r>
      <w:proofErr w:type="spellEnd"/>
      <w:r>
        <w:t xml:space="preserve"> and </w:t>
      </w:r>
      <w:proofErr w:type="spellStart"/>
      <w:r w:rsidRPr="00E12A5D">
        <w:rPr>
          <w:rFonts w:ascii="Courier New" w:hAnsi="Courier New" w:cs="Courier New"/>
        </w:rPr>
        <w:t>signaturePurpose</w:t>
      </w:r>
      <w:proofErr w:type="spellEnd"/>
      <w:r>
        <w:t>, Digital Signatures can accommodate co-signatures on any CDA (e.g. multiple Authorized Signers can indicate that they are co-authors). In addition, since the XAdES-X-L standard use</w:t>
      </w:r>
      <w:r w:rsidR="00C72F8B">
        <w:t>d</w:t>
      </w:r>
      <w:r>
        <w:t xml:space="preserve"> by this guide supports counter signatures, any Digital Signature may be counter signed.</w:t>
      </w:r>
    </w:p>
    <w:p w14:paraId="5A28C4FF" w14:textId="77777777" w:rsidR="00CC6B59" w:rsidRDefault="00CC6B59" w:rsidP="00CC6B59">
      <w:r>
        <w:t xml:space="preserve">In this scenario, it is assumed that workflow presents a specific version of a CDA document to the Authorized Signers; the document’s </w:t>
      </w:r>
      <w:r>
        <w:rPr>
          <w:rFonts w:ascii="Courier New" w:hAnsi="Courier New" w:cs="Courier New"/>
        </w:rPr>
        <w:t>i</w:t>
      </w:r>
      <w:r w:rsidRPr="008C4C45">
        <w:rPr>
          <w:rFonts w:ascii="Courier New" w:hAnsi="Courier New" w:cs="Courier New"/>
        </w:rPr>
        <w:t>d</w:t>
      </w:r>
      <w:r>
        <w:t xml:space="preserve"> (OID) and </w:t>
      </w:r>
      <w:proofErr w:type="spellStart"/>
      <w:r w:rsidRPr="008C4C45">
        <w:rPr>
          <w:rFonts w:ascii="Courier New" w:hAnsi="Courier New" w:cs="Courier New"/>
        </w:rPr>
        <w:t>versionNumber</w:t>
      </w:r>
      <w:proofErr w:type="spellEnd"/>
      <w:r>
        <w:t xml:space="preserve"> being </w:t>
      </w:r>
      <w:r w:rsidR="00C72F8B">
        <w:t>within</w:t>
      </w:r>
      <w:r>
        <w:t xml:space="preserve"> the scope of the computed digest, these values are set and remain immutable throughout the signing activity.</w:t>
      </w:r>
    </w:p>
    <w:p w14:paraId="691A6358" w14:textId="77777777" w:rsidR="00CC6B59" w:rsidRDefault="00CC6B59" w:rsidP="00CC6B59">
      <w:r>
        <w:t xml:space="preserve">Of the five Authorized Signers, the </w:t>
      </w:r>
      <w:proofErr w:type="spellStart"/>
      <w:r w:rsidRPr="008C4C45">
        <w:rPr>
          <w:rFonts w:ascii="Courier New" w:hAnsi="Courier New" w:cs="Courier New"/>
        </w:rPr>
        <w:t>legalAuthenticator</w:t>
      </w:r>
      <w:proofErr w:type="spellEnd"/>
      <w:r>
        <w:t xml:space="preserve"> is asserting legal responsibility for the CDA document in its entirety per the definitions in the base CDA R2 standard. </w:t>
      </w:r>
    </w:p>
    <w:p w14:paraId="346218B6" w14:textId="77777777" w:rsidR="00CC6B59" w:rsidRDefault="00CC6B59" w:rsidP="00CC6B59">
      <w:r>
        <w:t>Below is a table illustrating the different designations that might appear in this scenario of treatment with five care providers.</w:t>
      </w:r>
    </w:p>
    <w:tbl>
      <w:tblPr>
        <w:tblStyle w:val="TableGrid"/>
        <w:tblW w:w="5000" w:type="pct"/>
        <w:jc w:val="center"/>
        <w:tblLayout w:type="fixed"/>
        <w:tblCellMar>
          <w:top w:w="29" w:type="dxa"/>
          <w:left w:w="58" w:type="dxa"/>
          <w:bottom w:w="29" w:type="dxa"/>
          <w:right w:w="58" w:type="dxa"/>
        </w:tblCellMar>
        <w:tblLook w:val="04A0" w:firstRow="1" w:lastRow="0" w:firstColumn="1" w:lastColumn="0" w:noHBand="0" w:noVBand="1"/>
      </w:tblPr>
      <w:tblGrid>
        <w:gridCol w:w="1302"/>
        <w:gridCol w:w="2043"/>
        <w:gridCol w:w="2151"/>
        <w:gridCol w:w="1758"/>
        <w:gridCol w:w="2456"/>
      </w:tblGrid>
      <w:tr w:rsidR="00CC6B59" w:rsidRPr="00B04F45" w14:paraId="608EF585" w14:textId="77777777" w:rsidTr="00B04F45">
        <w:trPr>
          <w:cantSplit/>
          <w:trHeight w:val="31"/>
          <w:tblHeader/>
          <w:jc w:val="center"/>
        </w:trPr>
        <w:tc>
          <w:tcPr>
            <w:tcW w:w="9836" w:type="dxa"/>
            <w:gridSpan w:val="5"/>
            <w:tcBorders>
              <w:bottom w:val="single" w:sz="6" w:space="0" w:color="auto"/>
            </w:tcBorders>
            <w:shd w:val="clear" w:color="auto" w:fill="F3F3F3"/>
            <w:vAlign w:val="center"/>
          </w:tcPr>
          <w:p w14:paraId="325ACD9E" w14:textId="77777777" w:rsidR="00CC6B59" w:rsidRPr="00B04F45" w:rsidRDefault="00CC6B59" w:rsidP="00280E51">
            <w:pPr>
              <w:pStyle w:val="TableContent"/>
              <w:rPr>
                <w:b/>
                <w:sz w:val="24"/>
                <w:szCs w:val="24"/>
              </w:rPr>
            </w:pPr>
            <w:bookmarkStart w:id="339" w:name="_Toc374444928"/>
            <w:bookmarkStart w:id="340" w:name="_Toc252486818"/>
            <w:r w:rsidRPr="00B04F45">
              <w:rPr>
                <w:rFonts w:cs="Lucida Sans Unicode"/>
                <w:b/>
                <w:sz w:val="24"/>
                <w:szCs w:val="24"/>
              </w:rPr>
              <w:t xml:space="preserve">Table </w:t>
            </w:r>
            <w:r w:rsidR="00EC0A89" w:rsidRPr="00B04F45">
              <w:rPr>
                <w:rFonts w:cs="Lucida Sans Unicode"/>
                <w:b/>
                <w:sz w:val="24"/>
                <w:szCs w:val="24"/>
              </w:rPr>
              <w:fldChar w:fldCharType="begin"/>
            </w:r>
            <w:r w:rsidRPr="00B04F45">
              <w:rPr>
                <w:rFonts w:cs="Lucida Sans Unicode"/>
                <w:b/>
                <w:sz w:val="24"/>
                <w:szCs w:val="24"/>
              </w:rPr>
              <w:instrText xml:space="preserve"> STYLEREF 1 \s </w:instrText>
            </w:r>
            <w:r w:rsidR="00EC0A89" w:rsidRPr="00B04F45">
              <w:rPr>
                <w:rFonts w:cs="Lucida Sans Unicode"/>
                <w:b/>
                <w:sz w:val="24"/>
                <w:szCs w:val="24"/>
              </w:rPr>
              <w:fldChar w:fldCharType="separate"/>
            </w:r>
            <w:r w:rsidR="008C7430">
              <w:rPr>
                <w:rFonts w:cs="Lucida Sans Unicode"/>
                <w:b/>
                <w:noProof/>
                <w:sz w:val="24"/>
                <w:szCs w:val="24"/>
              </w:rPr>
              <w:t>9</w:t>
            </w:r>
            <w:r w:rsidR="00EC0A89" w:rsidRPr="00B04F45">
              <w:rPr>
                <w:rFonts w:cs="Lucida Sans Unicode"/>
                <w:b/>
                <w:sz w:val="24"/>
                <w:szCs w:val="24"/>
              </w:rPr>
              <w:fldChar w:fldCharType="end"/>
            </w:r>
            <w:r w:rsidRPr="00B04F45">
              <w:rPr>
                <w:rFonts w:cs="Lucida Sans Unicode"/>
                <w:b/>
                <w:sz w:val="24"/>
                <w:szCs w:val="24"/>
              </w:rPr>
              <w:noBreakHyphen/>
            </w:r>
            <w:r w:rsidR="00EC0A89" w:rsidRPr="00B04F45">
              <w:rPr>
                <w:rFonts w:cs="Lucida Sans Unicode"/>
                <w:b/>
                <w:sz w:val="24"/>
                <w:szCs w:val="24"/>
              </w:rPr>
              <w:fldChar w:fldCharType="begin"/>
            </w:r>
            <w:r w:rsidRPr="00B04F45">
              <w:rPr>
                <w:rFonts w:cs="Lucida Sans Unicode"/>
                <w:b/>
                <w:sz w:val="24"/>
                <w:szCs w:val="24"/>
              </w:rPr>
              <w:instrText xml:space="preserve"> SEQ Table \* ARABIC \s 1 </w:instrText>
            </w:r>
            <w:r w:rsidR="00EC0A89" w:rsidRPr="00B04F45">
              <w:rPr>
                <w:rFonts w:cs="Lucida Sans Unicode"/>
                <w:b/>
                <w:sz w:val="24"/>
                <w:szCs w:val="24"/>
              </w:rPr>
              <w:fldChar w:fldCharType="separate"/>
            </w:r>
            <w:r w:rsidR="008C7430">
              <w:rPr>
                <w:rFonts w:cs="Lucida Sans Unicode"/>
                <w:b/>
                <w:noProof/>
                <w:sz w:val="24"/>
                <w:szCs w:val="24"/>
              </w:rPr>
              <w:t>1</w:t>
            </w:r>
            <w:r w:rsidR="00EC0A89" w:rsidRPr="00B04F45">
              <w:rPr>
                <w:rFonts w:cs="Lucida Sans Unicode"/>
                <w:b/>
                <w:sz w:val="24"/>
                <w:szCs w:val="24"/>
              </w:rPr>
              <w:fldChar w:fldCharType="end"/>
            </w:r>
            <w:r w:rsidRPr="00B04F45">
              <w:rPr>
                <w:rFonts w:cs="Lucida Sans Unicode"/>
                <w:b/>
                <w:sz w:val="24"/>
                <w:szCs w:val="24"/>
              </w:rPr>
              <w:t>. Signature Roles and Purposes for Multiple Signers</w:t>
            </w:r>
            <w:bookmarkEnd w:id="339"/>
            <w:bookmarkEnd w:id="340"/>
          </w:p>
        </w:tc>
      </w:tr>
      <w:tr w:rsidR="005E1B03" w:rsidRPr="00891B18" w14:paraId="335BB202" w14:textId="77777777" w:rsidTr="00B04F45">
        <w:trPr>
          <w:cantSplit/>
          <w:trHeight w:val="28"/>
          <w:tblHeader/>
          <w:jc w:val="center"/>
        </w:trPr>
        <w:tc>
          <w:tcPr>
            <w:tcW w:w="1318" w:type="dxa"/>
            <w:tcBorders>
              <w:top w:val="single" w:sz="6" w:space="0" w:color="auto"/>
              <w:bottom w:val="single" w:sz="6" w:space="0" w:color="auto"/>
              <w:right w:val="single" w:sz="6" w:space="0" w:color="auto"/>
            </w:tcBorders>
            <w:shd w:val="clear" w:color="auto" w:fill="F3F3F3"/>
            <w:vAlign w:val="center"/>
          </w:tcPr>
          <w:p w14:paraId="676DE853" w14:textId="77777777" w:rsidR="00CC6B59" w:rsidRPr="00891B18" w:rsidRDefault="00CC6B59" w:rsidP="00280E51">
            <w:pPr>
              <w:pStyle w:val="TableContent"/>
              <w:ind w:left="0"/>
              <w:rPr>
                <w:b/>
              </w:rPr>
            </w:pPr>
            <w:r>
              <w:rPr>
                <w:b/>
              </w:rPr>
              <w:t>Actor</w:t>
            </w:r>
          </w:p>
        </w:tc>
        <w:tc>
          <w:tcPr>
            <w:tcW w:w="2070" w:type="dxa"/>
            <w:tcBorders>
              <w:top w:val="single" w:sz="6" w:space="0" w:color="auto"/>
              <w:left w:val="single" w:sz="6" w:space="0" w:color="auto"/>
              <w:bottom w:val="single" w:sz="6" w:space="0" w:color="auto"/>
              <w:right w:val="single" w:sz="6" w:space="0" w:color="auto"/>
            </w:tcBorders>
            <w:shd w:val="clear" w:color="auto" w:fill="F3F3F3"/>
            <w:vAlign w:val="center"/>
          </w:tcPr>
          <w:p w14:paraId="7E769F66" w14:textId="77777777" w:rsidR="00CC6B59" w:rsidRPr="00891B18" w:rsidRDefault="00CC6B59" w:rsidP="00280E51">
            <w:pPr>
              <w:pStyle w:val="TableContent"/>
              <w:ind w:left="0"/>
              <w:rPr>
                <w:b/>
              </w:rPr>
            </w:pPr>
            <w:r>
              <w:rPr>
                <w:b/>
              </w:rPr>
              <w:t>CDA Participant Type</w:t>
            </w:r>
          </w:p>
        </w:tc>
        <w:tc>
          <w:tcPr>
            <w:tcW w:w="2179" w:type="dxa"/>
            <w:tcBorders>
              <w:top w:val="single" w:sz="6" w:space="0" w:color="auto"/>
              <w:left w:val="single" w:sz="6" w:space="0" w:color="auto"/>
              <w:bottom w:val="single" w:sz="6" w:space="0" w:color="auto"/>
              <w:right w:val="single" w:sz="6" w:space="0" w:color="auto"/>
            </w:tcBorders>
            <w:shd w:val="clear" w:color="auto" w:fill="F3F3F3"/>
            <w:vAlign w:val="center"/>
          </w:tcPr>
          <w:p w14:paraId="27CE17CC" w14:textId="77777777" w:rsidR="00CC6B59" w:rsidRPr="00891B18" w:rsidRDefault="00CC6B59" w:rsidP="00280E51">
            <w:pPr>
              <w:pStyle w:val="TableContent"/>
              <w:ind w:left="0"/>
              <w:rPr>
                <w:b/>
              </w:rPr>
            </w:pPr>
            <w:r>
              <w:rPr>
                <w:b/>
              </w:rPr>
              <w:t>Signer Role</w:t>
            </w:r>
          </w:p>
        </w:tc>
        <w:tc>
          <w:tcPr>
            <w:tcW w:w="1781" w:type="dxa"/>
            <w:tcBorders>
              <w:top w:val="single" w:sz="6" w:space="0" w:color="auto"/>
              <w:left w:val="single" w:sz="6" w:space="0" w:color="auto"/>
              <w:bottom w:val="single" w:sz="6" w:space="0" w:color="auto"/>
              <w:right w:val="single" w:sz="6" w:space="0" w:color="auto"/>
            </w:tcBorders>
            <w:shd w:val="clear" w:color="auto" w:fill="F3F3F3"/>
            <w:vAlign w:val="center"/>
          </w:tcPr>
          <w:p w14:paraId="2873BDCF" w14:textId="77777777" w:rsidR="00CC6B59" w:rsidRPr="00891B18" w:rsidRDefault="00CC6B59" w:rsidP="00A96E50">
            <w:pPr>
              <w:pStyle w:val="TableContent"/>
              <w:ind w:left="0"/>
              <w:rPr>
                <w:b/>
              </w:rPr>
            </w:pPr>
            <w:r>
              <w:rPr>
                <w:b/>
              </w:rPr>
              <w:t>Signature Purpose</w:t>
            </w:r>
          </w:p>
        </w:tc>
        <w:tc>
          <w:tcPr>
            <w:tcW w:w="2488" w:type="dxa"/>
            <w:tcBorders>
              <w:top w:val="single" w:sz="6" w:space="0" w:color="auto"/>
              <w:left w:val="single" w:sz="6" w:space="0" w:color="auto"/>
              <w:bottom w:val="single" w:sz="6" w:space="0" w:color="auto"/>
            </w:tcBorders>
            <w:shd w:val="clear" w:color="auto" w:fill="F3F3F3"/>
            <w:vAlign w:val="center"/>
          </w:tcPr>
          <w:p w14:paraId="7B4579B9" w14:textId="77777777" w:rsidR="00CC6B59" w:rsidRPr="00891B18" w:rsidRDefault="00CC6B59" w:rsidP="00B04F45">
            <w:pPr>
              <w:pStyle w:val="TableContent"/>
              <w:ind w:left="0"/>
              <w:rPr>
                <w:b/>
              </w:rPr>
            </w:pPr>
            <w:r>
              <w:rPr>
                <w:b/>
              </w:rPr>
              <w:t>Description</w:t>
            </w:r>
          </w:p>
        </w:tc>
      </w:tr>
      <w:tr w:rsidR="005E1B03" w:rsidRPr="00391A6E" w14:paraId="5253AAD2" w14:textId="77777777" w:rsidTr="005E1B03">
        <w:trPr>
          <w:cantSplit/>
          <w:jc w:val="center"/>
        </w:trPr>
        <w:tc>
          <w:tcPr>
            <w:tcW w:w="1318" w:type="dxa"/>
            <w:tcBorders>
              <w:top w:val="single" w:sz="6" w:space="0" w:color="auto"/>
            </w:tcBorders>
          </w:tcPr>
          <w:p w14:paraId="5FC8BDAF" w14:textId="77777777" w:rsidR="00CC6B59" w:rsidRPr="00DE5A01" w:rsidRDefault="00CC6B59" w:rsidP="00B04F45">
            <w:pPr>
              <w:pStyle w:val="TableContent"/>
              <w:ind w:left="0" w:right="0"/>
              <w:rPr>
                <w:b/>
                <w:sz w:val="18"/>
                <w:szCs w:val="18"/>
              </w:rPr>
            </w:pPr>
            <w:r w:rsidRPr="00DE5A01">
              <w:rPr>
                <w:b/>
                <w:sz w:val="18"/>
                <w:szCs w:val="18"/>
              </w:rPr>
              <w:t>Surgeon A</w:t>
            </w:r>
          </w:p>
        </w:tc>
        <w:tc>
          <w:tcPr>
            <w:tcW w:w="2070" w:type="dxa"/>
            <w:tcBorders>
              <w:top w:val="single" w:sz="6" w:space="0" w:color="auto"/>
            </w:tcBorders>
          </w:tcPr>
          <w:p w14:paraId="3321BCF0" w14:textId="77777777" w:rsidR="00CC6B59" w:rsidRPr="00DE5A01" w:rsidRDefault="00CC6B59" w:rsidP="00B04F45">
            <w:pPr>
              <w:pStyle w:val="TableContent"/>
              <w:ind w:left="0" w:right="0"/>
              <w:jc w:val="left"/>
              <w:rPr>
                <w:rFonts w:ascii="Courier New" w:hAnsi="Courier New" w:cs="Courier New"/>
                <w:sz w:val="18"/>
                <w:szCs w:val="18"/>
              </w:rPr>
            </w:pPr>
            <w:proofErr w:type="spellStart"/>
            <w:r w:rsidRPr="00DE5A01">
              <w:rPr>
                <w:rFonts w:ascii="Courier New" w:hAnsi="Courier New" w:cs="Courier New"/>
                <w:sz w:val="18"/>
                <w:szCs w:val="18"/>
              </w:rPr>
              <w:t>legalAuthenticator</w:t>
            </w:r>
            <w:proofErr w:type="spellEnd"/>
          </w:p>
        </w:tc>
        <w:tc>
          <w:tcPr>
            <w:tcW w:w="2179" w:type="dxa"/>
            <w:tcBorders>
              <w:top w:val="single" w:sz="6" w:space="0" w:color="auto"/>
            </w:tcBorders>
          </w:tcPr>
          <w:p w14:paraId="305A1F47" w14:textId="77777777" w:rsidR="00CC6B59" w:rsidRPr="00F316AA" w:rsidRDefault="00CC6B59" w:rsidP="00B04F45">
            <w:pPr>
              <w:pStyle w:val="TableContent"/>
              <w:ind w:left="0" w:right="0"/>
              <w:jc w:val="left"/>
              <w:rPr>
                <w:sz w:val="18"/>
                <w:szCs w:val="18"/>
              </w:rPr>
            </w:pPr>
            <w:r w:rsidRPr="00FE7005">
              <w:rPr>
                <w:sz w:val="18"/>
                <w:szCs w:val="18"/>
              </w:rPr>
              <w:t>Trauma Surgery - 2086S0127X</w:t>
            </w:r>
          </w:p>
        </w:tc>
        <w:tc>
          <w:tcPr>
            <w:tcW w:w="1781" w:type="dxa"/>
            <w:tcBorders>
              <w:top w:val="single" w:sz="6" w:space="0" w:color="auto"/>
            </w:tcBorders>
          </w:tcPr>
          <w:p w14:paraId="0C6EA357" w14:textId="77777777" w:rsidR="00CC6B59" w:rsidRPr="00F316AA" w:rsidRDefault="00CC6B59" w:rsidP="00B04F45">
            <w:pPr>
              <w:pStyle w:val="TableContent"/>
              <w:ind w:left="0" w:right="0"/>
              <w:jc w:val="left"/>
              <w:rPr>
                <w:sz w:val="18"/>
                <w:szCs w:val="18"/>
              </w:rPr>
            </w:pPr>
            <w:r w:rsidRPr="00DE5A01">
              <w:rPr>
                <w:sz w:val="18"/>
                <w:szCs w:val="18"/>
              </w:rPr>
              <w:t>Author’s signature</w:t>
            </w:r>
            <w:r>
              <w:rPr>
                <w:sz w:val="18"/>
                <w:szCs w:val="18"/>
              </w:rPr>
              <w:t xml:space="preserve"> - 8.2.1.1</w:t>
            </w:r>
          </w:p>
        </w:tc>
        <w:tc>
          <w:tcPr>
            <w:tcW w:w="2488" w:type="dxa"/>
            <w:tcBorders>
              <w:top w:val="single" w:sz="6" w:space="0" w:color="auto"/>
            </w:tcBorders>
          </w:tcPr>
          <w:p w14:paraId="0B7CEB18" w14:textId="77777777" w:rsidR="00CC6B59" w:rsidRPr="00F316AA" w:rsidRDefault="00CC6B59" w:rsidP="00B04F45">
            <w:pPr>
              <w:pStyle w:val="TableContent"/>
              <w:ind w:left="0" w:right="0"/>
              <w:jc w:val="left"/>
              <w:rPr>
                <w:sz w:val="18"/>
                <w:szCs w:val="18"/>
              </w:rPr>
            </w:pPr>
            <w:r>
              <w:rPr>
                <w:sz w:val="18"/>
                <w:szCs w:val="18"/>
              </w:rPr>
              <w:t>Chief surgeon ultimately responsible for the document</w:t>
            </w:r>
          </w:p>
        </w:tc>
      </w:tr>
      <w:tr w:rsidR="005E1B03" w:rsidRPr="00391A6E" w14:paraId="12A99F5C" w14:textId="77777777" w:rsidTr="005E1B03">
        <w:trPr>
          <w:cantSplit/>
          <w:jc w:val="center"/>
        </w:trPr>
        <w:tc>
          <w:tcPr>
            <w:tcW w:w="1318" w:type="dxa"/>
          </w:tcPr>
          <w:p w14:paraId="6ECD0F7B" w14:textId="77777777" w:rsidR="00CC6B59" w:rsidRPr="00DE5A01" w:rsidRDefault="00CC6B59" w:rsidP="00B04F45">
            <w:pPr>
              <w:pStyle w:val="TableContent"/>
              <w:ind w:left="0" w:right="0"/>
              <w:rPr>
                <w:b/>
                <w:sz w:val="18"/>
                <w:szCs w:val="18"/>
              </w:rPr>
            </w:pPr>
            <w:r w:rsidRPr="00DE5A01">
              <w:rPr>
                <w:b/>
                <w:sz w:val="18"/>
                <w:szCs w:val="18"/>
              </w:rPr>
              <w:t>Surgeon B</w:t>
            </w:r>
          </w:p>
        </w:tc>
        <w:tc>
          <w:tcPr>
            <w:tcW w:w="2070" w:type="dxa"/>
          </w:tcPr>
          <w:p w14:paraId="4BD7CFAE"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1471290" w14:textId="77777777" w:rsidR="00CC6B59" w:rsidRPr="00F316AA" w:rsidRDefault="00CC6B59" w:rsidP="00B04F45">
            <w:pPr>
              <w:pStyle w:val="TableContent"/>
              <w:ind w:left="0" w:right="0"/>
              <w:jc w:val="left"/>
              <w:rPr>
                <w:sz w:val="18"/>
                <w:szCs w:val="18"/>
              </w:rPr>
            </w:pPr>
            <w:proofErr w:type="spellStart"/>
            <w:r w:rsidRPr="00FE7005">
              <w:rPr>
                <w:sz w:val="18"/>
                <w:szCs w:val="18"/>
              </w:rPr>
              <w:t>Orthopaedic</w:t>
            </w:r>
            <w:proofErr w:type="spellEnd"/>
            <w:r w:rsidRPr="00FE7005">
              <w:rPr>
                <w:sz w:val="18"/>
                <w:szCs w:val="18"/>
              </w:rPr>
              <w:t xml:space="preserve"> Trauma - 207XX0801X</w:t>
            </w:r>
          </w:p>
        </w:tc>
        <w:tc>
          <w:tcPr>
            <w:tcW w:w="1781" w:type="dxa"/>
          </w:tcPr>
          <w:p w14:paraId="0E9FFBAD" w14:textId="77777777" w:rsidR="00CC6B59" w:rsidRPr="00F316AA" w:rsidRDefault="00CC6B59" w:rsidP="00B04F45">
            <w:pPr>
              <w:pStyle w:val="TableContent"/>
              <w:ind w:left="0" w:right="0"/>
              <w:jc w:val="left"/>
              <w:rPr>
                <w:sz w:val="18"/>
                <w:szCs w:val="18"/>
              </w:rPr>
            </w:pPr>
            <w:r>
              <w:rPr>
                <w:sz w:val="18"/>
                <w:szCs w:val="18"/>
              </w:rPr>
              <w:t>Coauthor’s signature - 8.2.1.2</w:t>
            </w:r>
          </w:p>
        </w:tc>
        <w:tc>
          <w:tcPr>
            <w:tcW w:w="2488" w:type="dxa"/>
          </w:tcPr>
          <w:p w14:paraId="2A86DBC3" w14:textId="77777777" w:rsidR="00CC6B59" w:rsidRPr="00F316AA" w:rsidRDefault="00CC6B59" w:rsidP="00B04F45">
            <w:pPr>
              <w:pStyle w:val="TableContent"/>
              <w:ind w:left="0" w:right="0"/>
              <w:jc w:val="left"/>
              <w:rPr>
                <w:sz w:val="18"/>
                <w:szCs w:val="18"/>
              </w:rPr>
            </w:pPr>
            <w:r>
              <w:rPr>
                <w:sz w:val="18"/>
                <w:szCs w:val="18"/>
              </w:rPr>
              <w:t>Consulting specialty surgeon who was present during the surgery</w:t>
            </w:r>
          </w:p>
        </w:tc>
      </w:tr>
      <w:tr w:rsidR="005E1B03" w:rsidRPr="00391A6E" w14:paraId="11A3ED74" w14:textId="77777777" w:rsidTr="00B04F45">
        <w:trPr>
          <w:cantSplit/>
          <w:trHeight w:val="114"/>
          <w:jc w:val="center"/>
        </w:trPr>
        <w:tc>
          <w:tcPr>
            <w:tcW w:w="1318" w:type="dxa"/>
          </w:tcPr>
          <w:p w14:paraId="105345E5" w14:textId="77777777" w:rsidR="00CC6B59" w:rsidRPr="00DE5A01" w:rsidRDefault="00CC6B59" w:rsidP="00B04F45">
            <w:pPr>
              <w:pStyle w:val="TableContent"/>
              <w:ind w:left="0" w:right="0"/>
              <w:rPr>
                <w:b/>
                <w:sz w:val="18"/>
                <w:szCs w:val="18"/>
              </w:rPr>
            </w:pPr>
            <w:r w:rsidRPr="00DE5A01">
              <w:rPr>
                <w:b/>
                <w:sz w:val="18"/>
                <w:szCs w:val="18"/>
              </w:rPr>
              <w:t>Anesthesiologist</w:t>
            </w:r>
          </w:p>
        </w:tc>
        <w:tc>
          <w:tcPr>
            <w:tcW w:w="2070" w:type="dxa"/>
          </w:tcPr>
          <w:p w14:paraId="65AD21E1"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3DF99DB7" w14:textId="77777777" w:rsidR="00CC6B59" w:rsidRPr="00FE7005" w:rsidRDefault="00CC6B59" w:rsidP="00B04F45">
            <w:pPr>
              <w:pStyle w:val="TableContent"/>
              <w:ind w:left="0" w:right="0"/>
              <w:jc w:val="left"/>
              <w:rPr>
                <w:sz w:val="18"/>
                <w:szCs w:val="18"/>
              </w:rPr>
            </w:pPr>
            <w:r w:rsidRPr="00FE7005">
              <w:rPr>
                <w:sz w:val="18"/>
                <w:szCs w:val="18"/>
              </w:rPr>
              <w:t>Anesthesiology - Critical Care Medicine - 207LC0200X</w:t>
            </w:r>
          </w:p>
        </w:tc>
        <w:tc>
          <w:tcPr>
            <w:tcW w:w="1781" w:type="dxa"/>
          </w:tcPr>
          <w:p w14:paraId="2C243B51" w14:textId="77777777" w:rsidR="00CC6B59" w:rsidRPr="00FE7005" w:rsidRDefault="00CC6B59" w:rsidP="00B04F45">
            <w:pPr>
              <w:pStyle w:val="TableContent"/>
              <w:ind w:left="0" w:right="0"/>
              <w:jc w:val="left"/>
              <w:rPr>
                <w:sz w:val="18"/>
                <w:szCs w:val="18"/>
              </w:rPr>
            </w:pPr>
            <w:r>
              <w:rPr>
                <w:sz w:val="18"/>
                <w:szCs w:val="18"/>
              </w:rPr>
              <w:t>Coauthor’s signature - 8.2.1.2</w:t>
            </w:r>
          </w:p>
        </w:tc>
        <w:tc>
          <w:tcPr>
            <w:tcW w:w="2488" w:type="dxa"/>
          </w:tcPr>
          <w:p w14:paraId="050450FF" w14:textId="77777777" w:rsidR="00CC6B59" w:rsidRPr="00FE7005" w:rsidRDefault="00CC6B59" w:rsidP="00B04F45">
            <w:pPr>
              <w:pStyle w:val="TableContent"/>
              <w:ind w:left="0" w:right="0"/>
              <w:jc w:val="left"/>
              <w:rPr>
                <w:sz w:val="18"/>
                <w:szCs w:val="18"/>
              </w:rPr>
            </w:pPr>
            <w:r>
              <w:rPr>
                <w:sz w:val="18"/>
                <w:szCs w:val="18"/>
              </w:rPr>
              <w:t>Anesthetized patient and was present during surgery</w:t>
            </w:r>
          </w:p>
        </w:tc>
      </w:tr>
      <w:tr w:rsidR="005E1B03" w:rsidRPr="00391A6E" w14:paraId="6C6C2AF9" w14:textId="77777777" w:rsidTr="005E1B03">
        <w:trPr>
          <w:cantSplit/>
          <w:trHeight w:val="526"/>
          <w:jc w:val="center"/>
        </w:trPr>
        <w:tc>
          <w:tcPr>
            <w:tcW w:w="1318" w:type="dxa"/>
          </w:tcPr>
          <w:p w14:paraId="58D93210" w14:textId="77777777" w:rsidR="00CC6B59" w:rsidRPr="00DE5A01" w:rsidRDefault="00CC6B59" w:rsidP="00B04F45">
            <w:pPr>
              <w:pStyle w:val="TableContent"/>
              <w:ind w:left="0" w:right="0"/>
              <w:rPr>
                <w:b/>
                <w:sz w:val="18"/>
                <w:szCs w:val="18"/>
              </w:rPr>
            </w:pPr>
            <w:r w:rsidRPr="00DE5A01">
              <w:rPr>
                <w:b/>
                <w:sz w:val="18"/>
                <w:szCs w:val="18"/>
              </w:rPr>
              <w:t>Nurse A</w:t>
            </w:r>
          </w:p>
        </w:tc>
        <w:tc>
          <w:tcPr>
            <w:tcW w:w="2070" w:type="dxa"/>
          </w:tcPr>
          <w:p w14:paraId="1F626F20"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1E4DD3E7" w14:textId="77777777" w:rsidR="00CC6B59" w:rsidRPr="00FE7005" w:rsidRDefault="00CC6B59" w:rsidP="00B04F45">
            <w:pPr>
              <w:pStyle w:val="TableContent"/>
              <w:ind w:left="0" w:right="0"/>
              <w:jc w:val="left"/>
              <w:rPr>
                <w:sz w:val="18"/>
                <w:szCs w:val="18"/>
              </w:rPr>
            </w:pPr>
            <w:r w:rsidRPr="00FE7005">
              <w:rPr>
                <w:sz w:val="18"/>
                <w:szCs w:val="18"/>
              </w:rPr>
              <w:t>Nurse Anesthetist, Certified Registered - 367500000X</w:t>
            </w:r>
          </w:p>
        </w:tc>
        <w:tc>
          <w:tcPr>
            <w:tcW w:w="1781" w:type="dxa"/>
          </w:tcPr>
          <w:p w14:paraId="2AC6FE04" w14:textId="77777777" w:rsidR="00CC6B59" w:rsidRPr="00FE7005" w:rsidRDefault="00CC6B59" w:rsidP="00B04F45">
            <w:pPr>
              <w:pStyle w:val="TableContent"/>
              <w:ind w:left="0" w:right="0"/>
              <w:jc w:val="left"/>
              <w:rPr>
                <w:sz w:val="18"/>
                <w:szCs w:val="18"/>
              </w:rPr>
            </w:pPr>
            <w:r>
              <w:rPr>
                <w:sz w:val="18"/>
                <w:szCs w:val="18"/>
              </w:rPr>
              <w:t>Co-participant’s signature - 8.2.1.3</w:t>
            </w:r>
          </w:p>
        </w:tc>
        <w:tc>
          <w:tcPr>
            <w:tcW w:w="2488" w:type="dxa"/>
          </w:tcPr>
          <w:p w14:paraId="2F0BA2AA" w14:textId="77777777" w:rsidR="00CC6B59" w:rsidRPr="00FE7005" w:rsidRDefault="00CC6B59" w:rsidP="00B04F45">
            <w:pPr>
              <w:pStyle w:val="TableContent"/>
              <w:ind w:left="0" w:right="0"/>
              <w:jc w:val="left"/>
              <w:rPr>
                <w:sz w:val="18"/>
                <w:szCs w:val="18"/>
              </w:rPr>
            </w:pPr>
            <w:r>
              <w:rPr>
                <w:sz w:val="18"/>
                <w:szCs w:val="18"/>
              </w:rPr>
              <w:t>Assisted Anesthesiologist and was present during surgery</w:t>
            </w:r>
          </w:p>
        </w:tc>
      </w:tr>
      <w:tr w:rsidR="005E1B03" w:rsidRPr="00391A6E" w14:paraId="76B75E26" w14:textId="77777777" w:rsidTr="005E1B03">
        <w:trPr>
          <w:cantSplit/>
          <w:trHeight w:val="508"/>
          <w:jc w:val="center"/>
        </w:trPr>
        <w:tc>
          <w:tcPr>
            <w:tcW w:w="1318" w:type="dxa"/>
          </w:tcPr>
          <w:p w14:paraId="0CB97CC9" w14:textId="77777777" w:rsidR="00CC6B59" w:rsidRPr="00DE5A01" w:rsidRDefault="00CC6B59" w:rsidP="00B04F45">
            <w:pPr>
              <w:pStyle w:val="TableContent"/>
              <w:ind w:left="0" w:right="0"/>
              <w:rPr>
                <w:b/>
                <w:sz w:val="18"/>
                <w:szCs w:val="18"/>
              </w:rPr>
            </w:pPr>
            <w:r w:rsidRPr="00DE5A01">
              <w:rPr>
                <w:b/>
                <w:sz w:val="18"/>
                <w:szCs w:val="18"/>
              </w:rPr>
              <w:t>Nurse B</w:t>
            </w:r>
          </w:p>
        </w:tc>
        <w:tc>
          <w:tcPr>
            <w:tcW w:w="2070" w:type="dxa"/>
          </w:tcPr>
          <w:p w14:paraId="42F4D4E8" w14:textId="77777777" w:rsidR="00CC6B59" w:rsidRPr="00DE5A01" w:rsidRDefault="00CC6B59" w:rsidP="00B04F45">
            <w:pPr>
              <w:pStyle w:val="TableContent"/>
              <w:ind w:left="0" w:right="0"/>
              <w:jc w:val="left"/>
              <w:rPr>
                <w:rFonts w:ascii="Courier New" w:hAnsi="Courier New" w:cs="Courier New"/>
                <w:sz w:val="18"/>
                <w:szCs w:val="18"/>
              </w:rPr>
            </w:pPr>
            <w:r w:rsidRPr="00DE5A01">
              <w:rPr>
                <w:rFonts w:ascii="Courier New" w:hAnsi="Courier New" w:cs="Courier New"/>
                <w:sz w:val="18"/>
                <w:szCs w:val="18"/>
              </w:rPr>
              <w:t>authenticator</w:t>
            </w:r>
          </w:p>
        </w:tc>
        <w:tc>
          <w:tcPr>
            <w:tcW w:w="2179" w:type="dxa"/>
          </w:tcPr>
          <w:p w14:paraId="4598905D" w14:textId="77777777" w:rsidR="00CC6B59" w:rsidRDefault="00CC6B59" w:rsidP="00B04F45">
            <w:pPr>
              <w:pStyle w:val="TableContent"/>
              <w:ind w:left="0" w:right="0"/>
              <w:jc w:val="left"/>
              <w:rPr>
                <w:sz w:val="18"/>
                <w:szCs w:val="18"/>
              </w:rPr>
            </w:pPr>
            <w:r w:rsidRPr="00FE7005">
              <w:rPr>
                <w:sz w:val="18"/>
                <w:szCs w:val="18"/>
              </w:rPr>
              <w:t>Registered Nurse - 163W00000X</w:t>
            </w:r>
          </w:p>
        </w:tc>
        <w:tc>
          <w:tcPr>
            <w:tcW w:w="1781" w:type="dxa"/>
          </w:tcPr>
          <w:p w14:paraId="08E70F96" w14:textId="77777777" w:rsidR="00CC6B59" w:rsidRPr="00CA5B8E" w:rsidRDefault="00CC6B59" w:rsidP="00B04F45">
            <w:pPr>
              <w:pStyle w:val="TableContent"/>
              <w:ind w:left="0" w:right="0"/>
              <w:jc w:val="left"/>
              <w:rPr>
                <w:sz w:val="18"/>
                <w:szCs w:val="18"/>
              </w:rPr>
            </w:pPr>
            <w:r w:rsidRPr="007062ED">
              <w:rPr>
                <w:sz w:val="18"/>
                <w:szCs w:val="18"/>
              </w:rPr>
              <w:t>Consent witnes</w:t>
            </w:r>
            <w:r>
              <w:rPr>
                <w:sz w:val="18"/>
                <w:szCs w:val="18"/>
              </w:rPr>
              <w:t>s signature - 8.2.1.11</w:t>
            </w:r>
          </w:p>
        </w:tc>
        <w:tc>
          <w:tcPr>
            <w:tcW w:w="2488" w:type="dxa"/>
          </w:tcPr>
          <w:p w14:paraId="234DB221" w14:textId="77777777" w:rsidR="00CC6B59" w:rsidRPr="00CA5B8E" w:rsidRDefault="00CC6B59" w:rsidP="00B04F45">
            <w:pPr>
              <w:pStyle w:val="TableContent"/>
              <w:ind w:left="0" w:right="0"/>
              <w:jc w:val="left"/>
              <w:rPr>
                <w:sz w:val="18"/>
                <w:szCs w:val="18"/>
              </w:rPr>
            </w:pPr>
            <w:r>
              <w:rPr>
                <w:sz w:val="18"/>
                <w:szCs w:val="18"/>
              </w:rPr>
              <w:t>Served as witness for consent to spouse to operate</w:t>
            </w:r>
          </w:p>
        </w:tc>
      </w:tr>
      <w:tr w:rsidR="005E1B03" w:rsidRPr="00391A6E" w14:paraId="0BD7E1D9" w14:textId="77777777" w:rsidTr="005E1B03">
        <w:trPr>
          <w:cantSplit/>
          <w:trHeight w:val="508"/>
          <w:jc w:val="center"/>
        </w:trPr>
        <w:tc>
          <w:tcPr>
            <w:tcW w:w="1318" w:type="dxa"/>
          </w:tcPr>
          <w:p w14:paraId="73A3C08D" w14:textId="77777777" w:rsidR="00CC6B59" w:rsidRPr="00DE5A01" w:rsidRDefault="00CC6B59" w:rsidP="00B04F45">
            <w:pPr>
              <w:pStyle w:val="TableContent"/>
              <w:ind w:left="0" w:right="0"/>
              <w:rPr>
                <w:b/>
                <w:sz w:val="18"/>
                <w:szCs w:val="18"/>
              </w:rPr>
            </w:pPr>
            <w:r>
              <w:rPr>
                <w:b/>
                <w:sz w:val="18"/>
                <w:szCs w:val="18"/>
              </w:rPr>
              <w:t>System</w:t>
            </w:r>
          </w:p>
        </w:tc>
        <w:tc>
          <w:tcPr>
            <w:tcW w:w="2070" w:type="dxa"/>
          </w:tcPr>
          <w:p w14:paraId="6C1EDF06" w14:textId="77777777" w:rsidR="00CC6B59" w:rsidRPr="00342768" w:rsidRDefault="00CC6B59" w:rsidP="00B04F45">
            <w:pPr>
              <w:pStyle w:val="TableContent"/>
              <w:ind w:left="0" w:right="0"/>
              <w:jc w:val="left"/>
              <w:rPr>
                <w:rFonts w:ascii="Courier New" w:hAnsi="Courier New" w:cs="Courier New"/>
                <w:sz w:val="18"/>
                <w:szCs w:val="18"/>
              </w:rPr>
            </w:pPr>
            <w:r w:rsidRPr="00342768">
              <w:rPr>
                <w:rFonts w:ascii="Courier New" w:hAnsi="Courier New" w:cs="Courier New"/>
                <w:sz w:val="18"/>
                <w:szCs w:val="18"/>
              </w:rPr>
              <w:t>Author</w:t>
            </w:r>
          </w:p>
        </w:tc>
        <w:tc>
          <w:tcPr>
            <w:tcW w:w="2179" w:type="dxa"/>
          </w:tcPr>
          <w:p w14:paraId="775EE87B" w14:textId="77777777" w:rsidR="00CC6B59" w:rsidRPr="00FE4507" w:rsidRDefault="00CC6B59" w:rsidP="00B04F45">
            <w:pPr>
              <w:pStyle w:val="TableContent"/>
              <w:ind w:left="0" w:right="0"/>
              <w:jc w:val="left"/>
              <w:rPr>
                <w:sz w:val="18"/>
                <w:szCs w:val="18"/>
              </w:rPr>
            </w:pPr>
            <w:r w:rsidRPr="00FE4507">
              <w:rPr>
                <w:sz w:val="18"/>
                <w:szCs w:val="18"/>
              </w:rPr>
              <w:t>N/A</w:t>
            </w:r>
          </w:p>
        </w:tc>
        <w:tc>
          <w:tcPr>
            <w:tcW w:w="1781" w:type="dxa"/>
          </w:tcPr>
          <w:p w14:paraId="0F09A7E7" w14:textId="77777777" w:rsidR="00CC6B59" w:rsidRPr="00FE4507" w:rsidRDefault="00CC6B59" w:rsidP="00B04F45">
            <w:pPr>
              <w:pStyle w:val="TableContent"/>
              <w:ind w:left="0" w:right="0"/>
              <w:jc w:val="left"/>
              <w:rPr>
                <w:sz w:val="18"/>
                <w:szCs w:val="18"/>
              </w:rPr>
            </w:pPr>
            <w:r w:rsidRPr="00FE4507">
              <w:rPr>
                <w:sz w:val="18"/>
                <w:szCs w:val="18"/>
              </w:rPr>
              <w:t>N/A</w:t>
            </w:r>
          </w:p>
        </w:tc>
        <w:tc>
          <w:tcPr>
            <w:tcW w:w="2488" w:type="dxa"/>
          </w:tcPr>
          <w:p w14:paraId="007B0E15" w14:textId="77777777" w:rsidR="00CC6B59" w:rsidRPr="00FE4507" w:rsidRDefault="00CC6B59" w:rsidP="00B04F45">
            <w:pPr>
              <w:pStyle w:val="TableContent"/>
              <w:ind w:left="0" w:right="0"/>
              <w:jc w:val="left"/>
              <w:rPr>
                <w:sz w:val="18"/>
                <w:szCs w:val="18"/>
              </w:rPr>
            </w:pPr>
            <w:r w:rsidRPr="00FE4507">
              <w:rPr>
                <w:sz w:val="18"/>
                <w:szCs w:val="18"/>
              </w:rPr>
              <w:t>System responsible for generating the CDA document</w:t>
            </w:r>
          </w:p>
        </w:tc>
      </w:tr>
    </w:tbl>
    <w:p w14:paraId="73FFE75F" w14:textId="77777777" w:rsidR="00CC6B59" w:rsidRDefault="00CC6B59" w:rsidP="00CC6B59"/>
    <w:p w14:paraId="3B5C0CEE" w14:textId="77777777" w:rsidR="00CC6B59" w:rsidRDefault="00CC6B59" w:rsidP="00B04F45">
      <w:pPr>
        <w:pStyle w:val="Heading2"/>
      </w:pPr>
      <w:bookmarkStart w:id="341" w:name="_Toc374444798"/>
      <w:bookmarkStart w:id="342" w:name="_Toc252486805"/>
      <w:bookmarkStart w:id="343" w:name="_Toc401906724"/>
      <w:r>
        <w:lastRenderedPageBreak/>
        <w:t>Activity Diagram</w:t>
      </w:r>
      <w:bookmarkEnd w:id="341"/>
      <w:bookmarkEnd w:id="342"/>
      <w:bookmarkEnd w:id="343"/>
    </w:p>
    <w:p w14:paraId="5568C76C" w14:textId="77777777" w:rsidR="00CC6B59" w:rsidRDefault="00EC0A89" w:rsidP="00CC6B59">
      <w:pPr>
        <w:rPr>
          <w:color w:val="000000"/>
        </w:rPr>
      </w:pPr>
      <w:r>
        <w:rPr>
          <w:color w:val="000000"/>
        </w:rPr>
        <w:fldChar w:fldCharType="begin"/>
      </w:r>
      <w:r w:rsidR="009F65F7">
        <w:rPr>
          <w:color w:val="000000"/>
        </w:rPr>
        <w:instrText xml:space="preserve"> REF _Ref252479534 \h </w:instrText>
      </w:r>
      <w:r>
        <w:rPr>
          <w:color w:val="000000"/>
        </w:rPr>
      </w:r>
      <w:r>
        <w:rPr>
          <w:color w:val="000000"/>
        </w:rPr>
        <w:fldChar w:fldCharType="separate"/>
      </w:r>
      <w:r w:rsidR="008C7430">
        <w:t xml:space="preserve">Figure </w:t>
      </w:r>
      <w:r w:rsidR="008C7430">
        <w:rPr>
          <w:noProof/>
        </w:rPr>
        <w:t>9</w:t>
      </w:r>
      <w:r w:rsidR="008C7430">
        <w:noBreakHyphen/>
      </w:r>
      <w:r w:rsidR="008C7430">
        <w:rPr>
          <w:noProof/>
        </w:rPr>
        <w:t>1</w:t>
      </w:r>
      <w:r>
        <w:rPr>
          <w:color w:val="000000"/>
        </w:rPr>
        <w:fldChar w:fldCharType="end"/>
      </w:r>
      <w:r w:rsidR="009F65F7">
        <w:rPr>
          <w:color w:val="000000"/>
        </w:rPr>
        <w:t xml:space="preserve"> </w:t>
      </w:r>
      <w:r w:rsidR="00CC6B59">
        <w:rPr>
          <w:color w:val="000000"/>
        </w:rPr>
        <w:t>illustrates the flow for the scenario of multiple signers digitally signing a CDA document.</w:t>
      </w:r>
    </w:p>
    <w:p w14:paraId="2FB76695" w14:textId="77777777" w:rsidR="00B634C8" w:rsidRDefault="00B634C8" w:rsidP="00B634C8">
      <w:pPr>
        <w:keepNext/>
        <w:spacing w:after="0"/>
      </w:pPr>
      <w:r>
        <w:object w:dxaOrig="9751" w:dyaOrig="6451" w14:anchorId="08F14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323.25pt" o:ole="">
            <v:imagedata r:id="rId61" o:title=""/>
          </v:shape>
          <o:OLEObject Type="Embed" ProgID="Visio.Drawing.15" ShapeID="_x0000_i1025" DrawAspect="Content" ObjectID="_1811673843" r:id="rId62"/>
        </w:object>
      </w:r>
    </w:p>
    <w:p w14:paraId="29E72EA2" w14:textId="77777777" w:rsidR="00CC6B59" w:rsidRDefault="00B634C8" w:rsidP="00B634C8">
      <w:pPr>
        <w:pStyle w:val="Caption"/>
      </w:pPr>
      <w:bookmarkStart w:id="344" w:name="_Ref252479534"/>
      <w:bookmarkStart w:id="345" w:name="_Toc252372735"/>
      <w:bookmarkStart w:id="346" w:name="_Toc374444972"/>
      <w:r>
        <w:t xml:space="preserve">Figure </w:t>
      </w:r>
      <w:r w:rsidR="008C7430">
        <w:fldChar w:fldCharType="begin"/>
      </w:r>
      <w:r w:rsidR="008C7430">
        <w:instrText xml:space="preserve"> STYLEREF 1 \s </w:instrText>
      </w:r>
      <w:r w:rsidR="008C7430">
        <w:fldChar w:fldCharType="separate"/>
      </w:r>
      <w:r w:rsidR="008C7430">
        <w:rPr>
          <w:noProof/>
        </w:rPr>
        <w:t>9</w:t>
      </w:r>
      <w:r w:rsidR="008C7430">
        <w:rPr>
          <w:noProof/>
        </w:rPr>
        <w:fldChar w:fldCharType="end"/>
      </w:r>
      <w:r>
        <w:noBreakHyphen/>
      </w:r>
      <w:r w:rsidR="008C7430">
        <w:fldChar w:fldCharType="begin"/>
      </w:r>
      <w:r w:rsidR="008C7430">
        <w:instrText xml:space="preserve"> SEQ Figure \* ARABIC \s 1 </w:instrText>
      </w:r>
      <w:r w:rsidR="008C7430">
        <w:fldChar w:fldCharType="separate"/>
      </w:r>
      <w:r w:rsidR="008C7430">
        <w:rPr>
          <w:noProof/>
        </w:rPr>
        <w:t>1</w:t>
      </w:r>
      <w:r w:rsidR="008C7430">
        <w:rPr>
          <w:noProof/>
        </w:rPr>
        <w:fldChar w:fldCharType="end"/>
      </w:r>
      <w:bookmarkEnd w:id="344"/>
      <w:r>
        <w:t>. Activity Diagram for Multiple Signers</w:t>
      </w:r>
      <w:bookmarkEnd w:id="345"/>
      <w:bookmarkEnd w:id="346"/>
    </w:p>
    <w:p w14:paraId="24F4C1CA" w14:textId="77777777" w:rsidR="00CC6B59" w:rsidRDefault="00CC6B59" w:rsidP="00B04F45">
      <w:pPr>
        <w:pStyle w:val="Heading2"/>
        <w:rPr>
          <w:lang w:eastAsia="en-US"/>
        </w:rPr>
      </w:pPr>
      <w:bookmarkStart w:id="347" w:name="_Toc374444799"/>
      <w:bookmarkStart w:id="348" w:name="_Toc252486806"/>
      <w:bookmarkStart w:id="349" w:name="_Toc401906725"/>
      <w:r>
        <w:rPr>
          <w:lang w:eastAsia="en-US"/>
        </w:rPr>
        <w:t>Base Flow</w:t>
      </w:r>
      <w:bookmarkEnd w:id="347"/>
      <w:bookmarkEnd w:id="348"/>
      <w:bookmarkEnd w:id="349"/>
    </w:p>
    <w:p w14:paraId="5CBB1A0E" w14:textId="77777777" w:rsidR="00CC6B59" w:rsidRDefault="00CC6B59" w:rsidP="00CC6B59">
      <w:pPr>
        <w:rPr>
          <w:color w:val="000000" w:themeColor="text1"/>
        </w:rPr>
      </w:pPr>
      <w:r w:rsidRPr="004B7185">
        <w:rPr>
          <w:color w:val="000000" w:themeColor="text1"/>
        </w:rPr>
        <w:t>The Base Flow</w:t>
      </w:r>
      <w:r>
        <w:rPr>
          <w:color w:val="000000" w:themeColor="text1"/>
        </w:rPr>
        <w:t>s</w:t>
      </w:r>
      <w:r w:rsidRPr="004B7185">
        <w:rPr>
          <w:color w:val="000000" w:themeColor="text1"/>
        </w:rPr>
        <w:t xml:space="preserve"> presents the </w:t>
      </w:r>
      <w:proofErr w:type="gramStart"/>
      <w:r w:rsidRPr="004B7185">
        <w:rPr>
          <w:color w:val="000000" w:themeColor="text1"/>
        </w:rPr>
        <w:t>step by step</w:t>
      </w:r>
      <w:proofErr w:type="gramEnd"/>
      <w:r w:rsidRPr="004B7185">
        <w:rPr>
          <w:color w:val="000000" w:themeColor="text1"/>
        </w:rPr>
        <w:t xml:space="preserve"> process of the information exchange depicted in the activity diagram</w:t>
      </w:r>
      <w:r>
        <w:rPr>
          <w:color w:val="000000" w:themeColor="text1"/>
        </w:rPr>
        <w:t>s</w:t>
      </w:r>
      <w:r w:rsidRPr="004B7185">
        <w:rPr>
          <w:color w:val="000000" w:themeColor="text1"/>
        </w:rPr>
        <w:t xml:space="preserve"> (above). It indicates the actor who performs the action, the description of the event/action, and the associated inputs (records/data required to undertake the action) and outputs (records/data produced by actions taken).</w:t>
      </w:r>
    </w:p>
    <w:tbl>
      <w:tblPr>
        <w:tblStyle w:val="TableGrid"/>
        <w:tblW w:w="4998" w:type="pct"/>
        <w:jc w:val="center"/>
        <w:tblLayout w:type="fixed"/>
        <w:tblCellMar>
          <w:top w:w="29" w:type="dxa"/>
          <w:left w:w="58" w:type="dxa"/>
          <w:bottom w:w="29" w:type="dxa"/>
          <w:right w:w="58" w:type="dxa"/>
        </w:tblCellMar>
        <w:tblLook w:val="04A0" w:firstRow="1" w:lastRow="0" w:firstColumn="1" w:lastColumn="0" w:noHBand="0" w:noVBand="1"/>
      </w:tblPr>
      <w:tblGrid>
        <w:gridCol w:w="645"/>
        <w:gridCol w:w="1344"/>
        <w:gridCol w:w="1025"/>
        <w:gridCol w:w="3145"/>
        <w:gridCol w:w="1449"/>
        <w:gridCol w:w="2098"/>
      </w:tblGrid>
      <w:tr w:rsidR="00DD425E" w:rsidRPr="00B04F45" w14:paraId="7E674C7B" w14:textId="77777777" w:rsidTr="00B04F45">
        <w:trPr>
          <w:cantSplit/>
          <w:trHeight w:val="360"/>
          <w:tblHeader/>
          <w:jc w:val="center"/>
        </w:trPr>
        <w:tc>
          <w:tcPr>
            <w:tcW w:w="9833" w:type="dxa"/>
            <w:gridSpan w:val="6"/>
            <w:tcBorders>
              <w:bottom w:val="single" w:sz="6" w:space="0" w:color="auto"/>
            </w:tcBorders>
            <w:shd w:val="clear" w:color="auto" w:fill="F3F3F3"/>
            <w:vAlign w:val="center"/>
          </w:tcPr>
          <w:p w14:paraId="10E3635B" w14:textId="77777777" w:rsidR="00CC6B59" w:rsidRPr="00B04F45" w:rsidRDefault="00CC6B59" w:rsidP="00B04F45">
            <w:pPr>
              <w:pStyle w:val="TableContent"/>
              <w:keepNext/>
              <w:ind w:left="0" w:right="0"/>
              <w:rPr>
                <w:rFonts w:cs="Lucida Sans Unicode"/>
                <w:b/>
                <w:bCs w:val="0"/>
                <w:color w:val="auto"/>
                <w:sz w:val="24"/>
                <w:szCs w:val="24"/>
                <w:lang w:eastAsia="de-DE"/>
              </w:rPr>
            </w:pPr>
            <w:bookmarkStart w:id="350" w:name="_Toc374444929"/>
            <w:bookmarkStart w:id="351" w:name="_Toc252486819"/>
            <w:r w:rsidRPr="00B04F45">
              <w:rPr>
                <w:rFonts w:cs="Lucida Sans Unicode"/>
                <w:b/>
                <w:bCs w:val="0"/>
                <w:color w:val="auto"/>
                <w:sz w:val="24"/>
                <w:szCs w:val="24"/>
                <w:lang w:eastAsia="de-DE"/>
              </w:rPr>
              <w:t xml:space="preserve">Table </w:t>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STYLEREF 1 \s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9</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noBreakHyphen/>
            </w:r>
            <w:r w:rsidR="00EC0A89" w:rsidRPr="00B04F45">
              <w:rPr>
                <w:rFonts w:cs="Lucida Sans Unicode"/>
                <w:b/>
                <w:bCs w:val="0"/>
                <w:color w:val="auto"/>
                <w:sz w:val="24"/>
                <w:szCs w:val="24"/>
                <w:lang w:eastAsia="de-DE"/>
              </w:rPr>
              <w:fldChar w:fldCharType="begin"/>
            </w:r>
            <w:r w:rsidRPr="00B04F45">
              <w:rPr>
                <w:rFonts w:cs="Lucida Sans Unicode"/>
                <w:b/>
                <w:bCs w:val="0"/>
                <w:color w:val="auto"/>
                <w:sz w:val="24"/>
                <w:szCs w:val="24"/>
                <w:lang w:eastAsia="de-DE"/>
              </w:rPr>
              <w:instrText xml:space="preserve"> SEQ Table \* ARABIC \s 1 </w:instrText>
            </w:r>
            <w:r w:rsidR="00EC0A89" w:rsidRPr="00B04F45">
              <w:rPr>
                <w:rFonts w:cs="Lucida Sans Unicode"/>
                <w:b/>
                <w:bCs w:val="0"/>
                <w:color w:val="auto"/>
                <w:sz w:val="24"/>
                <w:szCs w:val="24"/>
                <w:lang w:eastAsia="de-DE"/>
              </w:rPr>
              <w:fldChar w:fldCharType="separate"/>
            </w:r>
            <w:r w:rsidR="008C7430">
              <w:rPr>
                <w:rFonts w:cs="Lucida Sans Unicode"/>
                <w:b/>
                <w:bCs w:val="0"/>
                <w:noProof/>
                <w:color w:val="auto"/>
                <w:sz w:val="24"/>
                <w:szCs w:val="24"/>
                <w:lang w:eastAsia="de-DE"/>
              </w:rPr>
              <w:t>2</w:t>
            </w:r>
            <w:r w:rsidR="00EC0A89" w:rsidRPr="00B04F45">
              <w:rPr>
                <w:rFonts w:cs="Lucida Sans Unicode"/>
                <w:b/>
                <w:bCs w:val="0"/>
                <w:color w:val="auto"/>
                <w:sz w:val="24"/>
                <w:szCs w:val="24"/>
                <w:lang w:eastAsia="de-DE"/>
              </w:rPr>
              <w:fldChar w:fldCharType="end"/>
            </w:r>
            <w:r w:rsidRPr="00B04F45">
              <w:rPr>
                <w:rFonts w:cs="Lucida Sans Unicode"/>
                <w:b/>
                <w:bCs w:val="0"/>
                <w:color w:val="auto"/>
                <w:sz w:val="24"/>
                <w:szCs w:val="24"/>
                <w:lang w:eastAsia="de-DE"/>
              </w:rPr>
              <w:t>. Base Flow for Multiple Signers Scenario</w:t>
            </w:r>
            <w:bookmarkEnd w:id="350"/>
            <w:bookmarkEnd w:id="351"/>
          </w:p>
        </w:tc>
      </w:tr>
      <w:tr w:rsidR="00DD425E" w:rsidRPr="00891B18" w14:paraId="33FB5BB9" w14:textId="77777777" w:rsidTr="00B04F45">
        <w:trPr>
          <w:cantSplit/>
          <w:trHeight w:val="360"/>
          <w:tblHeader/>
          <w:jc w:val="center"/>
        </w:trPr>
        <w:tc>
          <w:tcPr>
            <w:tcW w:w="652" w:type="dxa"/>
            <w:tcBorders>
              <w:top w:val="single" w:sz="6" w:space="0" w:color="auto"/>
              <w:bottom w:val="single" w:sz="6" w:space="0" w:color="auto"/>
              <w:right w:val="single" w:sz="6" w:space="0" w:color="auto"/>
            </w:tcBorders>
            <w:shd w:val="clear" w:color="auto" w:fill="F3F3F3"/>
            <w:vAlign w:val="center"/>
          </w:tcPr>
          <w:p w14:paraId="5BEE1440" w14:textId="77777777" w:rsidR="00CC6B59" w:rsidRPr="00891B18" w:rsidRDefault="00CC6B59" w:rsidP="00B04F45">
            <w:pPr>
              <w:spacing w:before="0" w:after="0"/>
              <w:ind w:left="0"/>
              <w:jc w:val="center"/>
              <w:rPr>
                <w:b/>
              </w:rPr>
            </w:pPr>
            <w:r w:rsidRPr="00B04F45">
              <w:rPr>
                <w:rFonts w:ascii="Arial Narrow" w:hAnsi="Arial Narrow"/>
                <w:b/>
                <w:sz w:val="21"/>
                <w:szCs w:val="21"/>
              </w:rPr>
              <w:t>Step</w:t>
            </w:r>
          </w:p>
        </w:tc>
        <w:tc>
          <w:tcPr>
            <w:tcW w:w="1361" w:type="dxa"/>
            <w:tcBorders>
              <w:top w:val="single" w:sz="6" w:space="0" w:color="auto"/>
              <w:left w:val="single" w:sz="6" w:space="0" w:color="auto"/>
              <w:bottom w:val="single" w:sz="6" w:space="0" w:color="auto"/>
              <w:right w:val="single" w:sz="6" w:space="0" w:color="auto"/>
            </w:tcBorders>
            <w:shd w:val="clear" w:color="auto" w:fill="F3F3F3"/>
            <w:vAlign w:val="center"/>
          </w:tcPr>
          <w:p w14:paraId="578BC7F8" w14:textId="77777777" w:rsidR="00CC6B59" w:rsidRPr="00891B18" w:rsidRDefault="00CC6B59" w:rsidP="00B04F45">
            <w:pPr>
              <w:pStyle w:val="TableContent"/>
              <w:keepNext/>
              <w:spacing w:before="0" w:after="0"/>
              <w:ind w:left="0" w:right="0"/>
              <w:jc w:val="left"/>
              <w:rPr>
                <w:b/>
              </w:rPr>
            </w:pPr>
            <w:r w:rsidRPr="00891B18">
              <w:rPr>
                <w:b/>
              </w:rPr>
              <w:t>Actor</w:t>
            </w:r>
          </w:p>
        </w:tc>
        <w:tc>
          <w:tcPr>
            <w:tcW w:w="1038" w:type="dxa"/>
            <w:tcBorders>
              <w:top w:val="single" w:sz="6" w:space="0" w:color="auto"/>
              <w:left w:val="single" w:sz="6" w:space="0" w:color="auto"/>
              <w:bottom w:val="single" w:sz="6" w:space="0" w:color="auto"/>
              <w:right w:val="single" w:sz="6" w:space="0" w:color="auto"/>
            </w:tcBorders>
            <w:shd w:val="clear" w:color="auto" w:fill="F3F3F3"/>
            <w:vAlign w:val="center"/>
          </w:tcPr>
          <w:p w14:paraId="28836470" w14:textId="77777777" w:rsidR="00CC6B59" w:rsidRPr="00891B18" w:rsidRDefault="00CC6B59" w:rsidP="00B04F45">
            <w:pPr>
              <w:pStyle w:val="TableContent"/>
              <w:keepNext/>
              <w:spacing w:before="0" w:after="0"/>
              <w:ind w:left="0" w:right="0"/>
              <w:jc w:val="left"/>
              <w:rPr>
                <w:b/>
              </w:rPr>
            </w:pPr>
            <w:r w:rsidRPr="00891B18">
              <w:rPr>
                <w:b/>
              </w:rPr>
              <w:t>Role</w:t>
            </w:r>
          </w:p>
        </w:tc>
        <w:tc>
          <w:tcPr>
            <w:tcW w:w="3188" w:type="dxa"/>
            <w:tcBorders>
              <w:top w:val="single" w:sz="6" w:space="0" w:color="auto"/>
              <w:left w:val="single" w:sz="6" w:space="0" w:color="auto"/>
              <w:bottom w:val="single" w:sz="6" w:space="0" w:color="auto"/>
              <w:right w:val="single" w:sz="6" w:space="0" w:color="auto"/>
            </w:tcBorders>
            <w:shd w:val="clear" w:color="auto" w:fill="F3F3F3"/>
            <w:vAlign w:val="center"/>
          </w:tcPr>
          <w:p w14:paraId="53B0F361" w14:textId="77777777" w:rsidR="00CC6B59" w:rsidRPr="00891B18" w:rsidRDefault="00CC6B59" w:rsidP="00B04F45">
            <w:pPr>
              <w:pStyle w:val="TableContent"/>
              <w:keepNext/>
              <w:spacing w:before="0" w:after="0"/>
              <w:ind w:left="0" w:right="0"/>
              <w:jc w:val="left"/>
              <w:rPr>
                <w:b/>
              </w:rPr>
            </w:pPr>
            <w:r w:rsidRPr="00891B18">
              <w:rPr>
                <w:b/>
              </w:rPr>
              <w:t>Event/Description</w:t>
            </w:r>
          </w:p>
        </w:tc>
        <w:tc>
          <w:tcPr>
            <w:tcW w:w="1468" w:type="dxa"/>
            <w:tcBorders>
              <w:top w:val="single" w:sz="6" w:space="0" w:color="auto"/>
              <w:left w:val="single" w:sz="6" w:space="0" w:color="auto"/>
              <w:bottom w:val="single" w:sz="6" w:space="0" w:color="auto"/>
              <w:right w:val="single" w:sz="6" w:space="0" w:color="auto"/>
            </w:tcBorders>
            <w:shd w:val="clear" w:color="auto" w:fill="F3F3F3"/>
            <w:vAlign w:val="center"/>
          </w:tcPr>
          <w:p w14:paraId="4675B025" w14:textId="77777777" w:rsidR="00CC6B59" w:rsidRPr="00891B18" w:rsidRDefault="00CC6B59" w:rsidP="00B04F45">
            <w:pPr>
              <w:pStyle w:val="TableContent"/>
              <w:keepNext/>
              <w:spacing w:before="0" w:after="0"/>
              <w:ind w:left="0" w:right="0"/>
              <w:jc w:val="left"/>
              <w:rPr>
                <w:b/>
              </w:rPr>
            </w:pPr>
            <w:r w:rsidRPr="00891B18">
              <w:rPr>
                <w:b/>
              </w:rPr>
              <w:t>Inputs</w:t>
            </w:r>
          </w:p>
        </w:tc>
        <w:tc>
          <w:tcPr>
            <w:tcW w:w="2126" w:type="dxa"/>
            <w:tcBorders>
              <w:top w:val="single" w:sz="6" w:space="0" w:color="auto"/>
              <w:left w:val="single" w:sz="6" w:space="0" w:color="auto"/>
              <w:bottom w:val="single" w:sz="6" w:space="0" w:color="auto"/>
            </w:tcBorders>
            <w:shd w:val="clear" w:color="auto" w:fill="F3F3F3"/>
            <w:vAlign w:val="center"/>
          </w:tcPr>
          <w:p w14:paraId="2BF36877" w14:textId="77777777" w:rsidR="00CC6B59" w:rsidRPr="00891B18" w:rsidRDefault="00CC6B59" w:rsidP="00B04F45">
            <w:pPr>
              <w:pStyle w:val="TableContent"/>
              <w:keepNext/>
              <w:spacing w:before="0" w:after="0"/>
              <w:ind w:left="0" w:right="0"/>
              <w:jc w:val="left"/>
              <w:rPr>
                <w:b/>
              </w:rPr>
            </w:pPr>
            <w:r w:rsidRPr="00891B18">
              <w:rPr>
                <w:b/>
              </w:rPr>
              <w:t>Outputs</w:t>
            </w:r>
          </w:p>
        </w:tc>
      </w:tr>
      <w:tr w:rsidR="00DD425E" w:rsidRPr="00391A6E" w14:paraId="1CF5F2F4" w14:textId="77777777" w:rsidTr="00B04F45">
        <w:trPr>
          <w:cantSplit/>
          <w:trHeight w:val="20"/>
          <w:jc w:val="center"/>
        </w:trPr>
        <w:tc>
          <w:tcPr>
            <w:tcW w:w="652" w:type="dxa"/>
            <w:tcBorders>
              <w:top w:val="single" w:sz="6" w:space="0" w:color="auto"/>
            </w:tcBorders>
          </w:tcPr>
          <w:p w14:paraId="4CFA8E6A" w14:textId="77777777" w:rsidR="00CC6B59" w:rsidRPr="00F316AA" w:rsidRDefault="00CC6B59" w:rsidP="00CC6B59">
            <w:pPr>
              <w:pStyle w:val="TableContent"/>
              <w:ind w:left="0"/>
              <w:rPr>
                <w:sz w:val="18"/>
                <w:szCs w:val="18"/>
              </w:rPr>
            </w:pPr>
            <w:r>
              <w:rPr>
                <w:sz w:val="18"/>
                <w:szCs w:val="18"/>
              </w:rPr>
              <w:t>A</w:t>
            </w:r>
            <w:r w:rsidRPr="00F316AA">
              <w:rPr>
                <w:sz w:val="18"/>
                <w:szCs w:val="18"/>
              </w:rPr>
              <w:t>1</w:t>
            </w:r>
          </w:p>
        </w:tc>
        <w:tc>
          <w:tcPr>
            <w:tcW w:w="1361" w:type="dxa"/>
            <w:tcBorders>
              <w:top w:val="single" w:sz="6" w:space="0" w:color="auto"/>
            </w:tcBorders>
          </w:tcPr>
          <w:p w14:paraId="433659EA" w14:textId="77777777" w:rsidR="00CC6B59" w:rsidRPr="00F316AA" w:rsidRDefault="00CC6B59" w:rsidP="00CC6B59">
            <w:pPr>
              <w:pStyle w:val="TableContent"/>
              <w:ind w:left="0"/>
              <w:jc w:val="left"/>
              <w:rPr>
                <w:sz w:val="18"/>
                <w:szCs w:val="18"/>
              </w:rPr>
            </w:pPr>
            <w:r>
              <w:rPr>
                <w:sz w:val="18"/>
                <w:szCs w:val="18"/>
              </w:rPr>
              <w:t>Authorized Signer – Surgeon A</w:t>
            </w:r>
          </w:p>
        </w:tc>
        <w:tc>
          <w:tcPr>
            <w:tcW w:w="1038" w:type="dxa"/>
            <w:tcBorders>
              <w:top w:val="single" w:sz="6" w:space="0" w:color="auto"/>
            </w:tcBorders>
          </w:tcPr>
          <w:p w14:paraId="172444F2"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Borders>
              <w:top w:val="single" w:sz="6" w:space="0" w:color="auto"/>
            </w:tcBorders>
          </w:tcPr>
          <w:p w14:paraId="6575B0B5" w14:textId="77777777" w:rsidR="00CC6B59" w:rsidRPr="00F316AA"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and</w:t>
            </w:r>
            <w:r w:rsidRPr="00414BD8">
              <w:rPr>
                <w:sz w:val="18"/>
                <w:szCs w:val="18"/>
              </w:rPr>
              <w:t xml:space="preserve"> applies a non-repudiation Digital Signature attesting to the role and signature purpose</w:t>
            </w:r>
          </w:p>
        </w:tc>
        <w:tc>
          <w:tcPr>
            <w:tcW w:w="1468" w:type="dxa"/>
            <w:tcBorders>
              <w:top w:val="single" w:sz="6" w:space="0" w:color="auto"/>
            </w:tcBorders>
          </w:tcPr>
          <w:p w14:paraId="6F0903D1" w14:textId="77777777" w:rsidR="00CC6B59" w:rsidRPr="00F316AA" w:rsidRDefault="00CC6B59" w:rsidP="00CC6B59">
            <w:pPr>
              <w:pStyle w:val="TableContent"/>
              <w:ind w:left="0"/>
              <w:jc w:val="left"/>
              <w:rPr>
                <w:sz w:val="18"/>
                <w:szCs w:val="18"/>
              </w:rPr>
            </w:pPr>
            <w:r>
              <w:rPr>
                <w:sz w:val="18"/>
                <w:szCs w:val="18"/>
              </w:rPr>
              <w:t>Document</w:t>
            </w:r>
          </w:p>
        </w:tc>
        <w:tc>
          <w:tcPr>
            <w:tcW w:w="2126" w:type="dxa"/>
            <w:tcBorders>
              <w:top w:val="single" w:sz="6" w:space="0" w:color="auto"/>
            </w:tcBorders>
          </w:tcPr>
          <w:p w14:paraId="47E450A0"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4A34325D" w14:textId="77777777" w:rsidTr="00B04F45">
        <w:trPr>
          <w:cantSplit/>
          <w:trHeight w:val="238"/>
          <w:jc w:val="center"/>
        </w:trPr>
        <w:tc>
          <w:tcPr>
            <w:tcW w:w="652" w:type="dxa"/>
          </w:tcPr>
          <w:p w14:paraId="2276328A" w14:textId="77777777" w:rsidR="00CC6B59" w:rsidRPr="00F316AA" w:rsidRDefault="00CC6B59" w:rsidP="00CC6B59">
            <w:pPr>
              <w:pStyle w:val="TableContent"/>
              <w:ind w:left="0"/>
              <w:rPr>
                <w:sz w:val="18"/>
                <w:szCs w:val="18"/>
              </w:rPr>
            </w:pPr>
            <w:r>
              <w:rPr>
                <w:sz w:val="18"/>
                <w:szCs w:val="18"/>
              </w:rPr>
              <w:t>A</w:t>
            </w:r>
            <w:r w:rsidRPr="00F316AA">
              <w:rPr>
                <w:sz w:val="18"/>
                <w:szCs w:val="18"/>
              </w:rPr>
              <w:t>2</w:t>
            </w:r>
          </w:p>
        </w:tc>
        <w:tc>
          <w:tcPr>
            <w:tcW w:w="1361" w:type="dxa"/>
          </w:tcPr>
          <w:p w14:paraId="2B7D9EF1" w14:textId="77777777" w:rsidR="00CC6B59" w:rsidRPr="00F316AA" w:rsidRDefault="00CC6B59" w:rsidP="00CC6B59">
            <w:pPr>
              <w:pStyle w:val="TableContent"/>
              <w:ind w:left="0"/>
              <w:jc w:val="left"/>
              <w:rPr>
                <w:sz w:val="18"/>
                <w:szCs w:val="18"/>
              </w:rPr>
            </w:pPr>
            <w:r>
              <w:rPr>
                <w:sz w:val="18"/>
                <w:szCs w:val="18"/>
              </w:rPr>
              <w:t>Authorized Signer – Surgeon B</w:t>
            </w:r>
          </w:p>
        </w:tc>
        <w:tc>
          <w:tcPr>
            <w:tcW w:w="1038" w:type="dxa"/>
          </w:tcPr>
          <w:p w14:paraId="0D474FFB"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03D40E27"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792FA9F5"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34981A42"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648E8FEF" w14:textId="77777777" w:rsidTr="00B04F45">
        <w:trPr>
          <w:cantSplit/>
          <w:trHeight w:val="20"/>
          <w:jc w:val="center"/>
        </w:trPr>
        <w:tc>
          <w:tcPr>
            <w:tcW w:w="652" w:type="dxa"/>
          </w:tcPr>
          <w:p w14:paraId="4F7CF233" w14:textId="77777777" w:rsidR="00CC6B59" w:rsidRPr="00F316AA" w:rsidRDefault="00CC6B59" w:rsidP="00CC6B59">
            <w:pPr>
              <w:pStyle w:val="TableContent"/>
              <w:ind w:left="0"/>
              <w:rPr>
                <w:sz w:val="18"/>
                <w:szCs w:val="18"/>
              </w:rPr>
            </w:pPr>
            <w:r>
              <w:rPr>
                <w:sz w:val="18"/>
                <w:szCs w:val="18"/>
              </w:rPr>
              <w:t>A</w:t>
            </w:r>
            <w:r w:rsidRPr="00F316AA">
              <w:rPr>
                <w:sz w:val="18"/>
                <w:szCs w:val="18"/>
              </w:rPr>
              <w:t>3</w:t>
            </w:r>
          </w:p>
        </w:tc>
        <w:tc>
          <w:tcPr>
            <w:tcW w:w="1361" w:type="dxa"/>
          </w:tcPr>
          <w:p w14:paraId="07647542" w14:textId="77777777" w:rsidR="00CC6B59" w:rsidRPr="00F316AA" w:rsidRDefault="00CC6B59" w:rsidP="00CC6B59">
            <w:pPr>
              <w:pStyle w:val="TableContent"/>
              <w:ind w:left="0"/>
              <w:jc w:val="left"/>
              <w:rPr>
                <w:sz w:val="18"/>
                <w:szCs w:val="18"/>
              </w:rPr>
            </w:pPr>
            <w:r>
              <w:rPr>
                <w:sz w:val="18"/>
                <w:szCs w:val="18"/>
              </w:rPr>
              <w:t>Authorized Signer - Anesthesiologist</w:t>
            </w:r>
          </w:p>
        </w:tc>
        <w:tc>
          <w:tcPr>
            <w:tcW w:w="1038" w:type="dxa"/>
          </w:tcPr>
          <w:p w14:paraId="33F31994" w14:textId="77777777" w:rsidR="00CC6B59" w:rsidRPr="00F316AA" w:rsidRDefault="00CC6B59" w:rsidP="00CC6B59">
            <w:pPr>
              <w:pStyle w:val="TableContent"/>
              <w:ind w:left="0"/>
              <w:jc w:val="left"/>
              <w:rPr>
                <w:sz w:val="18"/>
                <w:szCs w:val="18"/>
              </w:rPr>
            </w:pPr>
            <w:r w:rsidRPr="008E2A09">
              <w:rPr>
                <w:sz w:val="18"/>
                <w:szCs w:val="18"/>
              </w:rPr>
              <w:t>Attests to action on Document</w:t>
            </w:r>
          </w:p>
        </w:tc>
        <w:tc>
          <w:tcPr>
            <w:tcW w:w="3188" w:type="dxa"/>
          </w:tcPr>
          <w:p w14:paraId="102909E0" w14:textId="77777777" w:rsidR="00CC6B59" w:rsidRPr="00F316AA" w:rsidRDefault="00CC6B59" w:rsidP="00CC6B59">
            <w:pPr>
              <w:pStyle w:val="TableContent"/>
              <w:ind w:left="0"/>
              <w:jc w:val="left"/>
              <w:rPr>
                <w:sz w:val="18"/>
                <w:szCs w:val="18"/>
              </w:rPr>
            </w:pPr>
            <w:r w:rsidRPr="00414BD8">
              <w:rPr>
                <w:sz w:val="18"/>
                <w:szCs w:val="18"/>
              </w:rPr>
              <w:t xml:space="preserve">Authorized Signer completes </w:t>
            </w:r>
            <w:r w:rsidR="00E30413">
              <w:rPr>
                <w:sz w:val="18"/>
                <w:szCs w:val="18"/>
              </w:rPr>
              <w:t xml:space="preserve">and </w:t>
            </w:r>
            <w:r w:rsidRPr="00414BD8">
              <w:rPr>
                <w:sz w:val="18"/>
                <w:szCs w:val="18"/>
              </w:rPr>
              <w:t>applies a non-repudiation Digital Signature attesting to the role and signature purpose</w:t>
            </w:r>
          </w:p>
        </w:tc>
        <w:tc>
          <w:tcPr>
            <w:tcW w:w="1468" w:type="dxa"/>
          </w:tcPr>
          <w:p w14:paraId="116C9851" w14:textId="77777777" w:rsidR="00CC6B59" w:rsidRPr="00F316AA" w:rsidRDefault="00CC6B59" w:rsidP="00CC6B59">
            <w:pPr>
              <w:pStyle w:val="TableContent"/>
              <w:ind w:left="0"/>
              <w:jc w:val="left"/>
              <w:rPr>
                <w:sz w:val="18"/>
                <w:szCs w:val="18"/>
              </w:rPr>
            </w:pPr>
            <w:r>
              <w:rPr>
                <w:sz w:val="18"/>
                <w:szCs w:val="18"/>
              </w:rPr>
              <w:t>Document</w:t>
            </w:r>
          </w:p>
        </w:tc>
        <w:tc>
          <w:tcPr>
            <w:tcW w:w="2126" w:type="dxa"/>
          </w:tcPr>
          <w:p w14:paraId="0E1C08E9" w14:textId="77777777" w:rsidR="00CC6B59" w:rsidRPr="00F316AA" w:rsidRDefault="00CC6B59" w:rsidP="00CC6B59">
            <w:pPr>
              <w:pStyle w:val="TableContent"/>
              <w:ind w:left="0"/>
              <w:jc w:val="left"/>
              <w:rPr>
                <w:sz w:val="18"/>
                <w:szCs w:val="18"/>
              </w:rPr>
            </w:pPr>
            <w:r>
              <w:rPr>
                <w:sz w:val="18"/>
                <w:szCs w:val="18"/>
              </w:rPr>
              <w:t>Digitally Signature Artifacts</w:t>
            </w:r>
          </w:p>
        </w:tc>
      </w:tr>
      <w:tr w:rsidR="00DD425E" w:rsidRPr="00391A6E" w14:paraId="048A3BE1" w14:textId="77777777" w:rsidTr="00B04F45">
        <w:trPr>
          <w:cantSplit/>
          <w:trHeight w:val="20"/>
          <w:jc w:val="center"/>
        </w:trPr>
        <w:tc>
          <w:tcPr>
            <w:tcW w:w="652" w:type="dxa"/>
          </w:tcPr>
          <w:p w14:paraId="4C34B3FE" w14:textId="77777777" w:rsidR="00CC6B59" w:rsidRPr="008C611E" w:rsidRDefault="00CC6B59" w:rsidP="00CC6B59">
            <w:pPr>
              <w:pStyle w:val="TableContent"/>
              <w:ind w:left="0"/>
              <w:rPr>
                <w:sz w:val="18"/>
                <w:szCs w:val="18"/>
              </w:rPr>
            </w:pPr>
            <w:r>
              <w:rPr>
                <w:sz w:val="18"/>
                <w:szCs w:val="18"/>
              </w:rPr>
              <w:lastRenderedPageBreak/>
              <w:t>A</w:t>
            </w:r>
            <w:r w:rsidRPr="008C611E">
              <w:rPr>
                <w:sz w:val="18"/>
                <w:szCs w:val="18"/>
              </w:rPr>
              <w:t>4</w:t>
            </w:r>
          </w:p>
        </w:tc>
        <w:tc>
          <w:tcPr>
            <w:tcW w:w="1361" w:type="dxa"/>
          </w:tcPr>
          <w:p w14:paraId="1CE9EDE5" w14:textId="77777777" w:rsidR="00CC6B59" w:rsidRPr="008C611E" w:rsidRDefault="00CC6B59" w:rsidP="00CC6B59">
            <w:pPr>
              <w:pStyle w:val="TableContent"/>
              <w:ind w:left="0"/>
              <w:jc w:val="left"/>
              <w:rPr>
                <w:sz w:val="18"/>
                <w:szCs w:val="18"/>
              </w:rPr>
            </w:pPr>
            <w:r>
              <w:rPr>
                <w:sz w:val="18"/>
                <w:szCs w:val="18"/>
              </w:rPr>
              <w:t>Authorized Signer – Nurse A</w:t>
            </w:r>
          </w:p>
        </w:tc>
        <w:tc>
          <w:tcPr>
            <w:tcW w:w="1038" w:type="dxa"/>
          </w:tcPr>
          <w:p w14:paraId="55581CC4"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30547C59" w14:textId="77777777" w:rsidR="00CC6B59" w:rsidRPr="008C611E" w:rsidRDefault="00CC6B59" w:rsidP="00CC6B59">
            <w:pPr>
              <w:pStyle w:val="TableContent"/>
              <w:ind w:left="0"/>
              <w:jc w:val="left"/>
              <w:rPr>
                <w:sz w:val="18"/>
                <w:szCs w:val="18"/>
              </w:rPr>
            </w:pPr>
            <w:r w:rsidRPr="00414BD8">
              <w:rPr>
                <w:sz w:val="18"/>
                <w:szCs w:val="18"/>
              </w:rPr>
              <w:t>Authorized Signer completes</w:t>
            </w:r>
            <w:r w:rsidR="00E30413">
              <w:rPr>
                <w:sz w:val="18"/>
                <w:szCs w:val="18"/>
              </w:rPr>
              <w:t xml:space="preserve"> </w:t>
            </w:r>
            <w:proofErr w:type="gramStart"/>
            <w:r w:rsidR="00E30413">
              <w:rPr>
                <w:sz w:val="18"/>
                <w:szCs w:val="18"/>
              </w:rPr>
              <w:t xml:space="preserve">and </w:t>
            </w:r>
            <w:r w:rsidRPr="00414BD8">
              <w:rPr>
                <w:sz w:val="18"/>
                <w:szCs w:val="18"/>
              </w:rPr>
              <w:t xml:space="preserve"> applies</w:t>
            </w:r>
            <w:proofErr w:type="gramEnd"/>
            <w:r w:rsidRPr="00414BD8">
              <w:rPr>
                <w:sz w:val="18"/>
                <w:szCs w:val="18"/>
              </w:rPr>
              <w:t xml:space="preserve"> a non-repudiation Digital Signature attesting to the role and signature purpose</w:t>
            </w:r>
          </w:p>
        </w:tc>
        <w:tc>
          <w:tcPr>
            <w:tcW w:w="1468" w:type="dxa"/>
          </w:tcPr>
          <w:p w14:paraId="34332073"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2870A582"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04844AB2" w14:textId="77777777" w:rsidTr="00B04F45">
        <w:trPr>
          <w:cantSplit/>
          <w:trHeight w:val="20"/>
          <w:jc w:val="center"/>
        </w:trPr>
        <w:tc>
          <w:tcPr>
            <w:tcW w:w="652" w:type="dxa"/>
          </w:tcPr>
          <w:p w14:paraId="4627DD70" w14:textId="77777777" w:rsidR="00CC6B59" w:rsidRPr="008C611E" w:rsidRDefault="00CC6B59" w:rsidP="00CC6B59">
            <w:pPr>
              <w:pStyle w:val="TableContent"/>
              <w:ind w:left="0"/>
              <w:rPr>
                <w:sz w:val="18"/>
                <w:szCs w:val="18"/>
              </w:rPr>
            </w:pPr>
            <w:r>
              <w:rPr>
                <w:sz w:val="18"/>
                <w:szCs w:val="18"/>
              </w:rPr>
              <w:t>A5</w:t>
            </w:r>
          </w:p>
        </w:tc>
        <w:tc>
          <w:tcPr>
            <w:tcW w:w="1361" w:type="dxa"/>
          </w:tcPr>
          <w:p w14:paraId="0266DC18" w14:textId="77777777" w:rsidR="00CC6B59" w:rsidRPr="008C611E" w:rsidRDefault="00CC6B59" w:rsidP="00CC6B59">
            <w:pPr>
              <w:pStyle w:val="TableContent"/>
              <w:ind w:left="0"/>
              <w:jc w:val="left"/>
              <w:rPr>
                <w:sz w:val="18"/>
                <w:szCs w:val="18"/>
              </w:rPr>
            </w:pPr>
            <w:r>
              <w:rPr>
                <w:sz w:val="18"/>
                <w:szCs w:val="18"/>
              </w:rPr>
              <w:t>Authorized Signer – Nurse B</w:t>
            </w:r>
          </w:p>
        </w:tc>
        <w:tc>
          <w:tcPr>
            <w:tcW w:w="1038" w:type="dxa"/>
          </w:tcPr>
          <w:p w14:paraId="3F16465B" w14:textId="77777777" w:rsidR="00CC6B59" w:rsidRPr="008C611E" w:rsidRDefault="00CC6B59" w:rsidP="00CC6B59">
            <w:pPr>
              <w:pStyle w:val="TableContent"/>
              <w:ind w:left="0"/>
              <w:jc w:val="left"/>
              <w:rPr>
                <w:sz w:val="18"/>
                <w:szCs w:val="18"/>
              </w:rPr>
            </w:pPr>
            <w:r w:rsidRPr="008E2A09">
              <w:rPr>
                <w:sz w:val="18"/>
                <w:szCs w:val="18"/>
              </w:rPr>
              <w:t>Attests to action on Document</w:t>
            </w:r>
          </w:p>
        </w:tc>
        <w:tc>
          <w:tcPr>
            <w:tcW w:w="3188" w:type="dxa"/>
          </w:tcPr>
          <w:p w14:paraId="5495EF65" w14:textId="77777777" w:rsidR="00CC6B59" w:rsidRPr="008C611E" w:rsidRDefault="00CC6B59" w:rsidP="00CC6B59">
            <w:pPr>
              <w:pStyle w:val="TableContent"/>
              <w:ind w:left="0"/>
              <w:jc w:val="left"/>
              <w:rPr>
                <w:sz w:val="18"/>
                <w:szCs w:val="18"/>
              </w:rPr>
            </w:pPr>
            <w:r w:rsidRPr="00414BD8">
              <w:rPr>
                <w:sz w:val="18"/>
                <w:szCs w:val="18"/>
              </w:rPr>
              <w:t xml:space="preserve">Authorized Signer </w:t>
            </w:r>
            <w:proofErr w:type="gramStart"/>
            <w:r w:rsidRPr="00414BD8">
              <w:rPr>
                <w:sz w:val="18"/>
                <w:szCs w:val="18"/>
              </w:rPr>
              <w:t xml:space="preserve">completes </w:t>
            </w:r>
            <w:r w:rsidR="00E30413">
              <w:rPr>
                <w:sz w:val="18"/>
                <w:szCs w:val="18"/>
              </w:rPr>
              <w:t xml:space="preserve"> an</w:t>
            </w:r>
            <w:proofErr w:type="gramEnd"/>
            <w:r w:rsidR="00E30413">
              <w:rPr>
                <w:sz w:val="18"/>
                <w:szCs w:val="18"/>
              </w:rPr>
              <w:t xml:space="preserve"> </w:t>
            </w:r>
            <w:r w:rsidRPr="00414BD8">
              <w:rPr>
                <w:sz w:val="18"/>
                <w:szCs w:val="18"/>
              </w:rPr>
              <w:t>applies a non-repudiation Digital Signature attesting to the role and signature purpose</w:t>
            </w:r>
          </w:p>
        </w:tc>
        <w:tc>
          <w:tcPr>
            <w:tcW w:w="1468" w:type="dxa"/>
          </w:tcPr>
          <w:p w14:paraId="170DDA79" w14:textId="77777777" w:rsidR="00CC6B59" w:rsidRPr="008C611E" w:rsidRDefault="00CC6B59" w:rsidP="00CC6B59">
            <w:pPr>
              <w:pStyle w:val="TableContent"/>
              <w:ind w:left="0"/>
              <w:jc w:val="left"/>
              <w:rPr>
                <w:sz w:val="18"/>
                <w:szCs w:val="18"/>
              </w:rPr>
            </w:pPr>
            <w:r>
              <w:rPr>
                <w:sz w:val="18"/>
                <w:szCs w:val="18"/>
              </w:rPr>
              <w:t>Document</w:t>
            </w:r>
          </w:p>
        </w:tc>
        <w:tc>
          <w:tcPr>
            <w:tcW w:w="2126" w:type="dxa"/>
          </w:tcPr>
          <w:p w14:paraId="09831333" w14:textId="77777777" w:rsidR="00CC6B59" w:rsidRPr="008C611E" w:rsidRDefault="00CC6B59" w:rsidP="00CC6B59">
            <w:pPr>
              <w:pStyle w:val="TableContent"/>
              <w:ind w:left="0"/>
              <w:jc w:val="left"/>
              <w:rPr>
                <w:sz w:val="18"/>
                <w:szCs w:val="18"/>
              </w:rPr>
            </w:pPr>
            <w:r>
              <w:rPr>
                <w:sz w:val="18"/>
                <w:szCs w:val="18"/>
              </w:rPr>
              <w:t>Digitally Signature Artifacts</w:t>
            </w:r>
          </w:p>
        </w:tc>
      </w:tr>
      <w:tr w:rsidR="00DD425E" w:rsidRPr="00391A6E" w14:paraId="6F48077D" w14:textId="77777777" w:rsidTr="00B04F45">
        <w:trPr>
          <w:cantSplit/>
          <w:trHeight w:val="20"/>
          <w:jc w:val="center"/>
        </w:trPr>
        <w:tc>
          <w:tcPr>
            <w:tcW w:w="652" w:type="dxa"/>
          </w:tcPr>
          <w:p w14:paraId="623246DC" w14:textId="77777777" w:rsidR="00CC6B59" w:rsidRPr="008C611E" w:rsidRDefault="00CC6B59" w:rsidP="00CC6B59">
            <w:pPr>
              <w:pStyle w:val="TableContent"/>
              <w:ind w:left="0"/>
              <w:rPr>
                <w:sz w:val="18"/>
                <w:szCs w:val="18"/>
              </w:rPr>
            </w:pPr>
            <w:r>
              <w:rPr>
                <w:sz w:val="18"/>
                <w:szCs w:val="18"/>
              </w:rPr>
              <w:t>B1</w:t>
            </w:r>
          </w:p>
        </w:tc>
        <w:tc>
          <w:tcPr>
            <w:tcW w:w="1361" w:type="dxa"/>
          </w:tcPr>
          <w:p w14:paraId="3DD5489A" w14:textId="77777777" w:rsidR="00CC6B59" w:rsidRPr="008C611E" w:rsidRDefault="00CC6B59" w:rsidP="00CC6B59">
            <w:pPr>
              <w:pStyle w:val="TableContent"/>
              <w:ind w:left="0"/>
              <w:jc w:val="left"/>
              <w:rPr>
                <w:sz w:val="18"/>
                <w:szCs w:val="18"/>
              </w:rPr>
            </w:pPr>
            <w:r>
              <w:rPr>
                <w:sz w:val="18"/>
                <w:szCs w:val="18"/>
              </w:rPr>
              <w:t>System</w:t>
            </w:r>
          </w:p>
        </w:tc>
        <w:tc>
          <w:tcPr>
            <w:tcW w:w="1038" w:type="dxa"/>
          </w:tcPr>
          <w:p w14:paraId="3A4F1E40" w14:textId="77777777" w:rsidR="00CC6B59" w:rsidRPr="008C611E" w:rsidRDefault="00CC6B59" w:rsidP="00CC6B59">
            <w:pPr>
              <w:pStyle w:val="TableContent"/>
              <w:ind w:left="0"/>
              <w:jc w:val="left"/>
              <w:rPr>
                <w:sz w:val="18"/>
                <w:szCs w:val="18"/>
              </w:rPr>
            </w:pPr>
            <w:r>
              <w:rPr>
                <w:sz w:val="18"/>
                <w:szCs w:val="18"/>
              </w:rPr>
              <w:t>Generates CDA</w:t>
            </w:r>
          </w:p>
        </w:tc>
        <w:tc>
          <w:tcPr>
            <w:tcW w:w="3188" w:type="dxa"/>
          </w:tcPr>
          <w:p w14:paraId="08486315" w14:textId="77777777" w:rsidR="00CC6B59" w:rsidRPr="008C611E" w:rsidRDefault="00CC6B59" w:rsidP="00CC6B59">
            <w:pPr>
              <w:pStyle w:val="TableContent"/>
              <w:ind w:left="0"/>
              <w:jc w:val="left"/>
              <w:rPr>
                <w:sz w:val="18"/>
                <w:szCs w:val="18"/>
              </w:rPr>
            </w:pPr>
            <w:r>
              <w:rPr>
                <w:sz w:val="18"/>
                <w:szCs w:val="18"/>
              </w:rPr>
              <w:t xml:space="preserve">Assembles all Digital Signature Artifacts and creates new version of CDA that contains Digital Signatures. Document has new OID and </w:t>
            </w:r>
            <w:proofErr w:type="spellStart"/>
            <w:r w:rsidRPr="000143D3">
              <w:rPr>
                <w:rFonts w:ascii="Courier New" w:hAnsi="Courier New" w:cs="Courier New"/>
                <w:sz w:val="18"/>
                <w:szCs w:val="18"/>
              </w:rPr>
              <w:t>versionNumber</w:t>
            </w:r>
            <w:proofErr w:type="spellEnd"/>
            <w:r>
              <w:rPr>
                <w:sz w:val="18"/>
                <w:szCs w:val="18"/>
              </w:rPr>
              <w:t>.</w:t>
            </w:r>
          </w:p>
        </w:tc>
        <w:tc>
          <w:tcPr>
            <w:tcW w:w="1468" w:type="dxa"/>
          </w:tcPr>
          <w:p w14:paraId="5C0DCA55" w14:textId="77777777" w:rsidR="00CC6B59" w:rsidRPr="008C611E" w:rsidRDefault="00CC6B59" w:rsidP="00CC6B59">
            <w:pPr>
              <w:pStyle w:val="TableContent"/>
              <w:ind w:left="0"/>
              <w:jc w:val="left"/>
              <w:rPr>
                <w:sz w:val="18"/>
                <w:szCs w:val="18"/>
              </w:rPr>
            </w:pPr>
            <w:r>
              <w:rPr>
                <w:sz w:val="18"/>
                <w:szCs w:val="18"/>
              </w:rPr>
              <w:t>Digital Signature Artifacts from Authorized Signers</w:t>
            </w:r>
          </w:p>
        </w:tc>
        <w:tc>
          <w:tcPr>
            <w:tcW w:w="2126" w:type="dxa"/>
          </w:tcPr>
          <w:p w14:paraId="18181771" w14:textId="77777777" w:rsidR="00CC6B59" w:rsidRPr="008C611E" w:rsidRDefault="00CC6B59" w:rsidP="00CC6B59">
            <w:pPr>
              <w:pStyle w:val="TableContent"/>
              <w:ind w:left="0"/>
              <w:jc w:val="left"/>
              <w:rPr>
                <w:sz w:val="18"/>
                <w:szCs w:val="18"/>
              </w:rPr>
            </w:pPr>
            <w:r>
              <w:rPr>
                <w:sz w:val="18"/>
                <w:szCs w:val="18"/>
              </w:rPr>
              <w:t>Digitally Signed (New) Document</w:t>
            </w:r>
          </w:p>
        </w:tc>
      </w:tr>
      <w:tr w:rsidR="00DD425E" w:rsidRPr="00391A6E" w14:paraId="62BE1C61" w14:textId="77777777" w:rsidTr="00B04F45">
        <w:trPr>
          <w:cantSplit/>
          <w:trHeight w:val="20"/>
          <w:jc w:val="center"/>
        </w:trPr>
        <w:tc>
          <w:tcPr>
            <w:tcW w:w="652" w:type="dxa"/>
          </w:tcPr>
          <w:p w14:paraId="39544484" w14:textId="77777777" w:rsidR="00CC6B59" w:rsidRDefault="00CC6B59" w:rsidP="00CC6B59">
            <w:pPr>
              <w:pStyle w:val="TableContent"/>
              <w:ind w:left="0"/>
              <w:rPr>
                <w:sz w:val="18"/>
                <w:szCs w:val="18"/>
              </w:rPr>
            </w:pPr>
            <w:r>
              <w:rPr>
                <w:sz w:val="18"/>
                <w:szCs w:val="18"/>
              </w:rPr>
              <w:t>C1</w:t>
            </w:r>
          </w:p>
        </w:tc>
        <w:tc>
          <w:tcPr>
            <w:tcW w:w="1361" w:type="dxa"/>
          </w:tcPr>
          <w:p w14:paraId="70D54A67" w14:textId="77777777" w:rsidR="00CC6B59" w:rsidRDefault="00CC6B59" w:rsidP="00CC6B59">
            <w:pPr>
              <w:pStyle w:val="TableContent"/>
              <w:ind w:left="0"/>
              <w:jc w:val="left"/>
              <w:rPr>
                <w:sz w:val="18"/>
                <w:szCs w:val="18"/>
              </w:rPr>
            </w:pPr>
            <w:r>
              <w:rPr>
                <w:sz w:val="18"/>
                <w:szCs w:val="18"/>
              </w:rPr>
              <w:t>Recipient</w:t>
            </w:r>
          </w:p>
        </w:tc>
        <w:tc>
          <w:tcPr>
            <w:tcW w:w="1038" w:type="dxa"/>
          </w:tcPr>
          <w:p w14:paraId="41943213" w14:textId="77777777" w:rsidR="00CC6B59" w:rsidRPr="008C611E" w:rsidRDefault="00E30413" w:rsidP="00CC6B59">
            <w:pPr>
              <w:pStyle w:val="TableContent"/>
              <w:ind w:left="0"/>
              <w:jc w:val="left"/>
              <w:rPr>
                <w:sz w:val="18"/>
                <w:szCs w:val="18"/>
              </w:rPr>
            </w:pPr>
            <w:r>
              <w:rPr>
                <w:sz w:val="18"/>
                <w:szCs w:val="18"/>
              </w:rPr>
              <w:t>Receiver and V</w:t>
            </w:r>
            <w:r w:rsidR="00CC6B59" w:rsidRPr="008C611E">
              <w:rPr>
                <w:sz w:val="18"/>
                <w:szCs w:val="18"/>
              </w:rPr>
              <w:t xml:space="preserve">alidator of Document </w:t>
            </w:r>
          </w:p>
        </w:tc>
        <w:tc>
          <w:tcPr>
            <w:tcW w:w="3188" w:type="dxa"/>
          </w:tcPr>
          <w:p w14:paraId="6D51E907" w14:textId="77777777" w:rsidR="00CC6B59" w:rsidRDefault="00CC6B59" w:rsidP="00CC6B59">
            <w:pPr>
              <w:pStyle w:val="TableContent"/>
              <w:ind w:left="0"/>
              <w:jc w:val="left"/>
              <w:rPr>
                <w:sz w:val="18"/>
                <w:szCs w:val="18"/>
              </w:rPr>
            </w:pPr>
            <w:r>
              <w:rPr>
                <w:sz w:val="18"/>
                <w:szCs w:val="18"/>
              </w:rPr>
              <w:t xml:space="preserve">Recipient </w:t>
            </w:r>
            <w:r w:rsidRPr="008C611E">
              <w:rPr>
                <w:sz w:val="18"/>
                <w:szCs w:val="18"/>
              </w:rPr>
              <w:t>receives Document, authenticates Signature Artifacts</w:t>
            </w:r>
            <w:r>
              <w:rPr>
                <w:sz w:val="18"/>
                <w:szCs w:val="18"/>
              </w:rPr>
              <w:t xml:space="preserve"> including the </w:t>
            </w:r>
            <w:r w:rsidRPr="008C611E">
              <w:rPr>
                <w:sz w:val="18"/>
                <w:szCs w:val="18"/>
              </w:rPr>
              <w:t xml:space="preserve">Delegation of Rights Assertions, and validates data integrity </w:t>
            </w:r>
          </w:p>
        </w:tc>
        <w:tc>
          <w:tcPr>
            <w:tcW w:w="1468" w:type="dxa"/>
          </w:tcPr>
          <w:p w14:paraId="7A65A17C" w14:textId="77777777" w:rsidR="00CC6B59" w:rsidRPr="008C611E" w:rsidRDefault="00CC6B59" w:rsidP="00CC6B59">
            <w:pPr>
              <w:pStyle w:val="TableContent"/>
              <w:ind w:left="0"/>
              <w:jc w:val="left"/>
              <w:rPr>
                <w:sz w:val="18"/>
                <w:szCs w:val="18"/>
              </w:rPr>
            </w:pPr>
            <w:r w:rsidRPr="008C611E">
              <w:rPr>
                <w:sz w:val="18"/>
                <w:szCs w:val="18"/>
              </w:rPr>
              <w:t xml:space="preserve">Digitally Signed Document </w:t>
            </w:r>
            <w:r>
              <w:rPr>
                <w:sz w:val="18"/>
                <w:szCs w:val="18"/>
              </w:rPr>
              <w:t>with a</w:t>
            </w:r>
            <w:r w:rsidRPr="008C611E">
              <w:rPr>
                <w:sz w:val="18"/>
                <w:szCs w:val="18"/>
              </w:rPr>
              <w:t xml:space="preserve"> Delegation of Rights Assertion</w:t>
            </w:r>
          </w:p>
        </w:tc>
        <w:tc>
          <w:tcPr>
            <w:tcW w:w="2126" w:type="dxa"/>
          </w:tcPr>
          <w:p w14:paraId="27F0FA46" w14:textId="77777777" w:rsidR="00CC6B59" w:rsidRPr="008C611E" w:rsidRDefault="00CC6B59" w:rsidP="00CC6B59">
            <w:pPr>
              <w:pStyle w:val="TableContent"/>
              <w:ind w:left="0"/>
              <w:jc w:val="left"/>
              <w:rPr>
                <w:sz w:val="18"/>
                <w:szCs w:val="18"/>
              </w:rPr>
            </w:pPr>
            <w:r w:rsidRPr="008C611E">
              <w:rPr>
                <w:sz w:val="18"/>
                <w:szCs w:val="18"/>
              </w:rPr>
              <w:t>Success or failure of Signature Artifact validation, Delegation of Rights Artifacts validation, and Data integrity authentication</w:t>
            </w:r>
          </w:p>
        </w:tc>
      </w:tr>
    </w:tbl>
    <w:p w14:paraId="3253A3FC" w14:textId="77777777" w:rsidR="00CC6B59" w:rsidRPr="00CC6B59" w:rsidRDefault="00CC6B59" w:rsidP="00CC6B59"/>
    <w:p w14:paraId="4DC6BFDB" w14:textId="77777777" w:rsidR="00C614DB" w:rsidRDefault="00C614DB" w:rsidP="00B04F45">
      <w:pPr>
        <w:pStyle w:val="Heading1"/>
      </w:pPr>
      <w:bookmarkStart w:id="352" w:name="_Ref252371154"/>
      <w:bookmarkStart w:id="353" w:name="_Toc374444800"/>
      <w:bookmarkStart w:id="354" w:name="_Toc252486807"/>
      <w:bookmarkStart w:id="355" w:name="_Toc401906726"/>
      <w:r>
        <w:lastRenderedPageBreak/>
        <w:t xml:space="preserve">Appendix </w:t>
      </w:r>
      <w:r w:rsidR="008725A4">
        <w:t>E</w:t>
      </w:r>
      <w:r>
        <w:t>: Signature Purpose</w:t>
      </w:r>
      <w:bookmarkEnd w:id="332"/>
      <w:bookmarkEnd w:id="352"/>
      <w:bookmarkEnd w:id="353"/>
      <w:bookmarkEnd w:id="354"/>
      <w:bookmarkEnd w:id="355"/>
    </w:p>
    <w:tbl>
      <w:tblPr>
        <w:tblW w:w="18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999"/>
        <w:gridCol w:w="2524"/>
      </w:tblGrid>
      <w:tr w:rsidR="00C614DB" w:rsidRPr="002C2A02" w14:paraId="0F3E0F91" w14:textId="77777777" w:rsidTr="003E1DDE">
        <w:trPr>
          <w:trHeight w:val="374"/>
          <w:tblHeader/>
          <w:jc w:val="center"/>
        </w:trPr>
        <w:tc>
          <w:tcPr>
            <w:tcW w:w="4875" w:type="dxa"/>
            <w:gridSpan w:val="2"/>
            <w:shd w:val="clear" w:color="auto" w:fill="F3F3F3"/>
            <w:noWrap/>
            <w:vAlign w:val="center"/>
          </w:tcPr>
          <w:p w14:paraId="5CBB0F12" w14:textId="77777777" w:rsidR="00C614DB" w:rsidRPr="002C2A02" w:rsidRDefault="00C614DB" w:rsidP="003E1DDE">
            <w:pPr>
              <w:spacing w:before="100" w:beforeAutospacing="1" w:after="100" w:afterAutospacing="1"/>
              <w:jc w:val="center"/>
              <w:rPr>
                <w:rFonts w:ascii="Arial Narrow" w:hAnsi="Arial Narrow"/>
                <w:b/>
                <w:sz w:val="21"/>
                <w:szCs w:val="21"/>
              </w:rPr>
            </w:pPr>
            <w:bookmarkStart w:id="356" w:name="_Toc374444930"/>
            <w:bookmarkStart w:id="357" w:name="_Toc252486820"/>
            <w:r w:rsidRPr="002C2A02">
              <w:rPr>
                <w:rFonts w:ascii="Arial Narrow" w:hAnsi="Arial Narrow" w:cs="Lucida Sans Unicode"/>
                <w:b/>
              </w:rPr>
              <w:t xml:space="preserve">Table </w:t>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STYLEREF 1 \s </w:instrText>
            </w:r>
            <w:r w:rsidR="00EC0A89" w:rsidRPr="002C2A02">
              <w:rPr>
                <w:rFonts w:ascii="Arial Narrow" w:hAnsi="Arial Narrow" w:cs="Lucida Sans Unicode"/>
                <w:b/>
              </w:rPr>
              <w:fldChar w:fldCharType="separate"/>
            </w:r>
            <w:r w:rsidR="008C7430">
              <w:rPr>
                <w:rFonts w:ascii="Arial Narrow" w:hAnsi="Arial Narrow" w:cs="Lucida Sans Unicode"/>
                <w:b/>
                <w:noProof/>
              </w:rPr>
              <w:t>10</w:t>
            </w:r>
            <w:r w:rsidR="00EC0A89" w:rsidRPr="002C2A02">
              <w:rPr>
                <w:rFonts w:ascii="Arial Narrow" w:hAnsi="Arial Narrow" w:cs="Lucida Sans Unicode"/>
                <w:b/>
              </w:rPr>
              <w:fldChar w:fldCharType="end"/>
            </w:r>
            <w:r w:rsidRPr="002C2A02">
              <w:rPr>
                <w:rFonts w:ascii="Arial Narrow" w:hAnsi="Arial Narrow" w:cs="Lucida Sans Unicode"/>
                <w:b/>
              </w:rPr>
              <w:noBreakHyphen/>
            </w:r>
            <w:r w:rsidR="00EC0A89" w:rsidRPr="002C2A02">
              <w:rPr>
                <w:rFonts w:ascii="Arial Narrow" w:hAnsi="Arial Narrow" w:cs="Lucida Sans Unicode"/>
                <w:b/>
              </w:rPr>
              <w:fldChar w:fldCharType="begin"/>
            </w:r>
            <w:r w:rsidRPr="002C2A02">
              <w:rPr>
                <w:rFonts w:ascii="Arial Narrow" w:hAnsi="Arial Narrow" w:cs="Lucida Sans Unicode"/>
                <w:b/>
              </w:rPr>
              <w:instrText xml:space="preserve"> SEQ Table \* ARABIC \s 1 </w:instrText>
            </w:r>
            <w:r w:rsidR="00EC0A89" w:rsidRPr="002C2A02">
              <w:rPr>
                <w:rFonts w:ascii="Arial Narrow" w:hAnsi="Arial Narrow" w:cs="Lucida Sans Unicode"/>
                <w:b/>
              </w:rPr>
              <w:fldChar w:fldCharType="separate"/>
            </w:r>
            <w:r w:rsidR="008C7430">
              <w:rPr>
                <w:rFonts w:ascii="Arial Narrow" w:hAnsi="Arial Narrow" w:cs="Lucida Sans Unicode"/>
                <w:b/>
                <w:noProof/>
              </w:rPr>
              <w:t>1</w:t>
            </w:r>
            <w:r w:rsidR="00EC0A89" w:rsidRPr="002C2A02">
              <w:rPr>
                <w:rFonts w:ascii="Arial Narrow" w:hAnsi="Arial Narrow" w:cs="Lucida Sans Unicode"/>
                <w:b/>
              </w:rPr>
              <w:fldChar w:fldCharType="end"/>
            </w:r>
            <w:r w:rsidRPr="002C2A02">
              <w:rPr>
                <w:rFonts w:ascii="Arial Narrow" w:hAnsi="Arial Narrow" w:cs="Lucida Sans Unicode"/>
                <w:b/>
              </w:rPr>
              <w:t xml:space="preserve">. Signing </w:t>
            </w:r>
            <w:r>
              <w:rPr>
                <w:rFonts w:ascii="Arial Narrow" w:hAnsi="Arial Narrow" w:cs="Lucida Sans Unicode"/>
                <w:b/>
              </w:rPr>
              <w:t>Purpose</w:t>
            </w:r>
            <w:r>
              <w:rPr>
                <w:rStyle w:val="FootnoteReference"/>
                <w:rFonts w:ascii="Arial Narrow" w:hAnsi="Arial Narrow"/>
                <w:b/>
              </w:rPr>
              <w:footnoteReference w:id="14"/>
            </w:r>
            <w:bookmarkEnd w:id="356"/>
            <w:bookmarkEnd w:id="357"/>
          </w:p>
        </w:tc>
      </w:tr>
      <w:tr w:rsidR="00C614DB" w:rsidRPr="002C2A02" w14:paraId="633DAC4A" w14:textId="77777777" w:rsidTr="003E1DDE">
        <w:trPr>
          <w:trHeight w:val="360"/>
          <w:tblHeader/>
          <w:jc w:val="center"/>
        </w:trPr>
        <w:tc>
          <w:tcPr>
            <w:tcW w:w="1358" w:type="dxa"/>
            <w:shd w:val="clear" w:color="auto" w:fill="F3F3F3"/>
            <w:noWrap/>
            <w:vAlign w:val="center"/>
          </w:tcPr>
          <w:p w14:paraId="5AE7E1F9" w14:textId="77777777" w:rsidR="00C614DB" w:rsidRPr="002C2A02" w:rsidRDefault="00C614DB" w:rsidP="003E1DDE">
            <w:pPr>
              <w:spacing w:before="100" w:beforeAutospacing="1" w:after="100" w:afterAutospacing="1"/>
              <w:jc w:val="center"/>
              <w:rPr>
                <w:rFonts w:ascii="Arial Narrow" w:hAnsi="Arial Narrow"/>
                <w:b/>
                <w:sz w:val="21"/>
                <w:szCs w:val="21"/>
              </w:rPr>
            </w:pPr>
            <w:r>
              <w:rPr>
                <w:rFonts w:ascii="Arial Narrow" w:hAnsi="Arial Narrow"/>
                <w:b/>
                <w:sz w:val="21"/>
                <w:szCs w:val="21"/>
              </w:rPr>
              <w:t>Purpose Code</w:t>
            </w:r>
          </w:p>
        </w:tc>
        <w:tc>
          <w:tcPr>
            <w:tcW w:w="3517" w:type="dxa"/>
            <w:shd w:val="clear" w:color="auto" w:fill="F3F3F3"/>
            <w:vAlign w:val="center"/>
          </w:tcPr>
          <w:p w14:paraId="0CD5056C" w14:textId="77777777" w:rsidR="00C614DB" w:rsidRPr="002C2A02" w:rsidRDefault="00C614DB" w:rsidP="003E1DDE">
            <w:pPr>
              <w:spacing w:before="100" w:beforeAutospacing="1" w:after="100" w:afterAutospacing="1"/>
              <w:rPr>
                <w:rFonts w:ascii="Arial Narrow" w:hAnsi="Arial Narrow"/>
                <w:b/>
                <w:sz w:val="21"/>
                <w:szCs w:val="21"/>
              </w:rPr>
            </w:pPr>
            <w:r>
              <w:rPr>
                <w:rFonts w:ascii="Arial Narrow" w:hAnsi="Arial Narrow"/>
                <w:b/>
                <w:sz w:val="21"/>
                <w:szCs w:val="21"/>
              </w:rPr>
              <w:t>Purpose Description</w:t>
            </w:r>
          </w:p>
        </w:tc>
      </w:tr>
      <w:tr w:rsidR="00C614DB" w:rsidRPr="003F3EF2" w14:paraId="5B46EA14" w14:textId="77777777" w:rsidTr="003E1DDE">
        <w:trPr>
          <w:jc w:val="center"/>
        </w:trPr>
        <w:tc>
          <w:tcPr>
            <w:tcW w:w="1358" w:type="dxa"/>
            <w:noWrap/>
          </w:tcPr>
          <w:p w14:paraId="50078B97" w14:textId="77777777" w:rsidR="00C614DB" w:rsidRPr="001F0B0A" w:rsidRDefault="00C614DB" w:rsidP="003E1DDE">
            <w:pPr>
              <w:pStyle w:val="TableContent"/>
              <w:rPr>
                <w:sz w:val="18"/>
                <w:szCs w:val="18"/>
              </w:rPr>
            </w:pPr>
            <w:r>
              <w:rPr>
                <w:sz w:val="18"/>
                <w:szCs w:val="18"/>
              </w:rPr>
              <w:t>8.2.1.1</w:t>
            </w:r>
          </w:p>
        </w:tc>
        <w:tc>
          <w:tcPr>
            <w:tcW w:w="3517" w:type="dxa"/>
          </w:tcPr>
          <w:p w14:paraId="4C831199" w14:textId="77777777" w:rsidR="00C614DB" w:rsidRPr="001F0B0A" w:rsidRDefault="00C614DB" w:rsidP="003E1DDE">
            <w:pPr>
              <w:pStyle w:val="TableContent"/>
              <w:jc w:val="left"/>
              <w:rPr>
                <w:sz w:val="18"/>
                <w:szCs w:val="18"/>
              </w:rPr>
            </w:pPr>
            <w:r>
              <w:rPr>
                <w:sz w:val="18"/>
                <w:szCs w:val="18"/>
              </w:rPr>
              <w:t>Author’s signature</w:t>
            </w:r>
          </w:p>
        </w:tc>
      </w:tr>
      <w:tr w:rsidR="00C614DB" w:rsidRPr="003F3EF2" w14:paraId="4B6525BA" w14:textId="77777777" w:rsidTr="003E1DDE">
        <w:trPr>
          <w:jc w:val="center"/>
        </w:trPr>
        <w:tc>
          <w:tcPr>
            <w:tcW w:w="1358" w:type="dxa"/>
            <w:noWrap/>
          </w:tcPr>
          <w:p w14:paraId="4A8EF6C1" w14:textId="77777777" w:rsidR="00C614DB" w:rsidRPr="001F0B0A" w:rsidRDefault="00C614DB" w:rsidP="003E1DDE">
            <w:pPr>
              <w:pStyle w:val="TableContent"/>
              <w:rPr>
                <w:sz w:val="18"/>
                <w:szCs w:val="18"/>
              </w:rPr>
            </w:pPr>
            <w:r>
              <w:rPr>
                <w:sz w:val="18"/>
                <w:szCs w:val="18"/>
              </w:rPr>
              <w:t>8.2.1.2</w:t>
            </w:r>
          </w:p>
        </w:tc>
        <w:tc>
          <w:tcPr>
            <w:tcW w:w="3517" w:type="dxa"/>
          </w:tcPr>
          <w:p w14:paraId="699D1CC2" w14:textId="77777777" w:rsidR="00C614DB" w:rsidRPr="001F0B0A" w:rsidRDefault="00C614DB" w:rsidP="003E1DDE">
            <w:pPr>
              <w:pStyle w:val="TableContent"/>
              <w:jc w:val="left"/>
              <w:rPr>
                <w:sz w:val="18"/>
                <w:szCs w:val="18"/>
              </w:rPr>
            </w:pPr>
            <w:r>
              <w:rPr>
                <w:sz w:val="18"/>
                <w:szCs w:val="18"/>
              </w:rPr>
              <w:t>Coauthor’s signature</w:t>
            </w:r>
          </w:p>
        </w:tc>
      </w:tr>
      <w:tr w:rsidR="00C614DB" w:rsidRPr="003F3EF2" w14:paraId="6F45117A" w14:textId="77777777" w:rsidTr="003E1DDE">
        <w:trPr>
          <w:jc w:val="center"/>
        </w:trPr>
        <w:tc>
          <w:tcPr>
            <w:tcW w:w="1358" w:type="dxa"/>
            <w:noWrap/>
          </w:tcPr>
          <w:p w14:paraId="026535F4" w14:textId="77777777" w:rsidR="00C614DB" w:rsidRPr="001F0B0A" w:rsidRDefault="00C614DB" w:rsidP="003E1DDE">
            <w:pPr>
              <w:pStyle w:val="TableContent"/>
              <w:rPr>
                <w:sz w:val="18"/>
                <w:szCs w:val="18"/>
              </w:rPr>
            </w:pPr>
            <w:r>
              <w:rPr>
                <w:sz w:val="18"/>
                <w:szCs w:val="18"/>
              </w:rPr>
              <w:t>8.2.1.3</w:t>
            </w:r>
          </w:p>
        </w:tc>
        <w:tc>
          <w:tcPr>
            <w:tcW w:w="3517" w:type="dxa"/>
          </w:tcPr>
          <w:p w14:paraId="7FD37BE6" w14:textId="77777777" w:rsidR="00C614DB" w:rsidRPr="001F0B0A" w:rsidRDefault="00C614DB" w:rsidP="003E1DDE">
            <w:pPr>
              <w:pStyle w:val="TableContent"/>
              <w:jc w:val="left"/>
              <w:rPr>
                <w:sz w:val="18"/>
                <w:szCs w:val="18"/>
              </w:rPr>
            </w:pPr>
            <w:r>
              <w:rPr>
                <w:sz w:val="18"/>
                <w:szCs w:val="18"/>
              </w:rPr>
              <w:t>Co-participant’s signature</w:t>
            </w:r>
          </w:p>
        </w:tc>
      </w:tr>
      <w:tr w:rsidR="00C614DB" w:rsidRPr="003F3EF2" w14:paraId="287F701C" w14:textId="77777777" w:rsidTr="003E1DDE">
        <w:trPr>
          <w:trHeight w:val="70"/>
          <w:jc w:val="center"/>
        </w:trPr>
        <w:tc>
          <w:tcPr>
            <w:tcW w:w="1358" w:type="dxa"/>
            <w:noWrap/>
          </w:tcPr>
          <w:p w14:paraId="47BC6DE1" w14:textId="77777777" w:rsidR="00C614DB" w:rsidRPr="001F0B0A" w:rsidRDefault="00C614DB" w:rsidP="003E1DDE">
            <w:pPr>
              <w:pStyle w:val="TableContent"/>
              <w:rPr>
                <w:sz w:val="18"/>
                <w:szCs w:val="18"/>
              </w:rPr>
            </w:pPr>
            <w:r>
              <w:rPr>
                <w:sz w:val="18"/>
                <w:szCs w:val="18"/>
              </w:rPr>
              <w:t>8.2.1.4</w:t>
            </w:r>
          </w:p>
        </w:tc>
        <w:tc>
          <w:tcPr>
            <w:tcW w:w="3517" w:type="dxa"/>
          </w:tcPr>
          <w:p w14:paraId="22D0349F" w14:textId="77777777" w:rsidR="00C614DB" w:rsidRPr="001F0B0A" w:rsidRDefault="00C614DB" w:rsidP="003E1DDE">
            <w:pPr>
              <w:pStyle w:val="TableContent"/>
              <w:jc w:val="left"/>
              <w:rPr>
                <w:sz w:val="18"/>
                <w:szCs w:val="18"/>
              </w:rPr>
            </w:pPr>
            <w:r w:rsidRPr="007062ED">
              <w:rPr>
                <w:sz w:val="18"/>
                <w:szCs w:val="18"/>
              </w:rPr>
              <w:t>Tran</w:t>
            </w:r>
            <w:r>
              <w:rPr>
                <w:sz w:val="18"/>
                <w:szCs w:val="18"/>
              </w:rPr>
              <w:t>scriptionist/Recorder signature</w:t>
            </w:r>
          </w:p>
        </w:tc>
      </w:tr>
      <w:tr w:rsidR="00C614DB" w:rsidRPr="003F3EF2" w14:paraId="421958F9" w14:textId="77777777" w:rsidTr="003E1DDE">
        <w:trPr>
          <w:jc w:val="center"/>
        </w:trPr>
        <w:tc>
          <w:tcPr>
            <w:tcW w:w="1358" w:type="dxa"/>
            <w:noWrap/>
          </w:tcPr>
          <w:p w14:paraId="3BFCAC6D" w14:textId="77777777" w:rsidR="00C614DB" w:rsidRPr="001F0B0A" w:rsidRDefault="00C614DB" w:rsidP="003E1DDE">
            <w:pPr>
              <w:pStyle w:val="TableContent"/>
              <w:rPr>
                <w:sz w:val="18"/>
                <w:szCs w:val="18"/>
              </w:rPr>
            </w:pPr>
            <w:r>
              <w:rPr>
                <w:sz w:val="18"/>
                <w:szCs w:val="18"/>
              </w:rPr>
              <w:t>8.2.1.5</w:t>
            </w:r>
          </w:p>
        </w:tc>
        <w:tc>
          <w:tcPr>
            <w:tcW w:w="3517" w:type="dxa"/>
          </w:tcPr>
          <w:p w14:paraId="676FABA9" w14:textId="77777777" w:rsidR="00C614DB" w:rsidRPr="001F0B0A" w:rsidRDefault="00C614DB" w:rsidP="003E1DDE">
            <w:pPr>
              <w:pStyle w:val="TableContent"/>
              <w:jc w:val="left"/>
              <w:rPr>
                <w:sz w:val="18"/>
                <w:szCs w:val="18"/>
              </w:rPr>
            </w:pPr>
            <w:r>
              <w:rPr>
                <w:sz w:val="18"/>
                <w:szCs w:val="18"/>
              </w:rPr>
              <w:t>Verification signature</w:t>
            </w:r>
          </w:p>
        </w:tc>
      </w:tr>
      <w:tr w:rsidR="00C614DB" w:rsidRPr="003F3EF2" w14:paraId="3A5BDB3E" w14:textId="77777777" w:rsidTr="003E1DDE">
        <w:trPr>
          <w:jc w:val="center"/>
        </w:trPr>
        <w:tc>
          <w:tcPr>
            <w:tcW w:w="1358" w:type="dxa"/>
            <w:noWrap/>
          </w:tcPr>
          <w:p w14:paraId="6177157B" w14:textId="77777777" w:rsidR="00C614DB" w:rsidRPr="001F0B0A" w:rsidRDefault="00C614DB" w:rsidP="003E1DDE">
            <w:pPr>
              <w:pStyle w:val="TableContent"/>
              <w:rPr>
                <w:sz w:val="18"/>
                <w:szCs w:val="18"/>
              </w:rPr>
            </w:pPr>
            <w:r>
              <w:rPr>
                <w:sz w:val="18"/>
                <w:szCs w:val="18"/>
              </w:rPr>
              <w:t>8.2.1.6</w:t>
            </w:r>
          </w:p>
        </w:tc>
        <w:tc>
          <w:tcPr>
            <w:tcW w:w="3517" w:type="dxa"/>
          </w:tcPr>
          <w:p w14:paraId="30800566" w14:textId="77777777" w:rsidR="00C614DB" w:rsidRPr="001F0B0A" w:rsidRDefault="00C614DB" w:rsidP="003E1DDE">
            <w:pPr>
              <w:pStyle w:val="TableContent"/>
              <w:jc w:val="left"/>
              <w:rPr>
                <w:sz w:val="18"/>
                <w:szCs w:val="18"/>
              </w:rPr>
            </w:pPr>
            <w:r>
              <w:rPr>
                <w:sz w:val="18"/>
                <w:szCs w:val="18"/>
              </w:rPr>
              <w:t>Validation signature</w:t>
            </w:r>
          </w:p>
        </w:tc>
      </w:tr>
      <w:tr w:rsidR="00C614DB" w:rsidRPr="003F3EF2" w14:paraId="552FD45D" w14:textId="77777777" w:rsidTr="003E1DDE">
        <w:trPr>
          <w:jc w:val="center"/>
        </w:trPr>
        <w:tc>
          <w:tcPr>
            <w:tcW w:w="1358" w:type="dxa"/>
            <w:noWrap/>
          </w:tcPr>
          <w:p w14:paraId="70F6B469" w14:textId="77777777" w:rsidR="00C614DB" w:rsidRPr="001F0B0A" w:rsidRDefault="00C614DB" w:rsidP="003E1DDE">
            <w:pPr>
              <w:pStyle w:val="TableContent"/>
              <w:rPr>
                <w:sz w:val="18"/>
                <w:szCs w:val="18"/>
              </w:rPr>
            </w:pPr>
            <w:r>
              <w:rPr>
                <w:sz w:val="18"/>
                <w:szCs w:val="18"/>
              </w:rPr>
              <w:t>8.2.1.7</w:t>
            </w:r>
          </w:p>
        </w:tc>
        <w:tc>
          <w:tcPr>
            <w:tcW w:w="3517" w:type="dxa"/>
          </w:tcPr>
          <w:p w14:paraId="437406A6" w14:textId="77777777" w:rsidR="00C614DB" w:rsidRPr="001F0B0A" w:rsidRDefault="00C614DB" w:rsidP="003E1DDE">
            <w:pPr>
              <w:pStyle w:val="TableContent"/>
              <w:jc w:val="left"/>
              <w:rPr>
                <w:sz w:val="18"/>
                <w:szCs w:val="18"/>
              </w:rPr>
            </w:pPr>
            <w:r>
              <w:rPr>
                <w:sz w:val="18"/>
                <w:szCs w:val="18"/>
              </w:rPr>
              <w:t>Consent signature</w:t>
            </w:r>
          </w:p>
        </w:tc>
      </w:tr>
      <w:tr w:rsidR="00C614DB" w:rsidRPr="003F3EF2" w14:paraId="1945F6CC" w14:textId="77777777" w:rsidTr="003E1DDE">
        <w:trPr>
          <w:jc w:val="center"/>
        </w:trPr>
        <w:tc>
          <w:tcPr>
            <w:tcW w:w="1358" w:type="dxa"/>
            <w:noWrap/>
          </w:tcPr>
          <w:p w14:paraId="26F2C742" w14:textId="77777777" w:rsidR="00C614DB" w:rsidRPr="001F0B0A" w:rsidRDefault="00C614DB" w:rsidP="003E1DDE">
            <w:pPr>
              <w:pStyle w:val="TableContent"/>
              <w:rPr>
                <w:sz w:val="18"/>
                <w:szCs w:val="18"/>
              </w:rPr>
            </w:pPr>
            <w:r>
              <w:rPr>
                <w:sz w:val="18"/>
                <w:szCs w:val="18"/>
              </w:rPr>
              <w:t>8.2.1.8</w:t>
            </w:r>
          </w:p>
        </w:tc>
        <w:tc>
          <w:tcPr>
            <w:tcW w:w="3517" w:type="dxa"/>
          </w:tcPr>
          <w:p w14:paraId="4AD2EFCA" w14:textId="77777777" w:rsidR="00C614DB" w:rsidRPr="001F0B0A" w:rsidRDefault="00C614DB" w:rsidP="003E1DDE">
            <w:pPr>
              <w:pStyle w:val="TableContent"/>
              <w:jc w:val="left"/>
              <w:rPr>
                <w:sz w:val="18"/>
                <w:szCs w:val="18"/>
              </w:rPr>
            </w:pPr>
            <w:r>
              <w:rPr>
                <w:sz w:val="18"/>
                <w:szCs w:val="18"/>
              </w:rPr>
              <w:t>Witness signature</w:t>
            </w:r>
          </w:p>
        </w:tc>
      </w:tr>
      <w:tr w:rsidR="00C614DB" w:rsidRPr="003F3EF2" w14:paraId="13F19B16" w14:textId="77777777" w:rsidTr="003E1DDE">
        <w:trPr>
          <w:jc w:val="center"/>
        </w:trPr>
        <w:tc>
          <w:tcPr>
            <w:tcW w:w="1358" w:type="dxa"/>
            <w:noWrap/>
          </w:tcPr>
          <w:p w14:paraId="2C199E7E" w14:textId="77777777" w:rsidR="00C614DB" w:rsidRPr="001F0B0A" w:rsidRDefault="00C614DB" w:rsidP="003E1DDE">
            <w:pPr>
              <w:pStyle w:val="TableContent"/>
              <w:rPr>
                <w:sz w:val="18"/>
                <w:szCs w:val="18"/>
              </w:rPr>
            </w:pPr>
            <w:r>
              <w:rPr>
                <w:sz w:val="18"/>
                <w:szCs w:val="18"/>
              </w:rPr>
              <w:t>8.2.1.9</w:t>
            </w:r>
          </w:p>
        </w:tc>
        <w:tc>
          <w:tcPr>
            <w:tcW w:w="3517" w:type="dxa"/>
          </w:tcPr>
          <w:p w14:paraId="6DE20BF5" w14:textId="77777777" w:rsidR="00C614DB" w:rsidRPr="001F0B0A" w:rsidRDefault="00C614DB" w:rsidP="003E1DDE">
            <w:pPr>
              <w:pStyle w:val="TableContent"/>
              <w:jc w:val="left"/>
              <w:rPr>
                <w:sz w:val="18"/>
                <w:szCs w:val="18"/>
              </w:rPr>
            </w:pPr>
            <w:r>
              <w:rPr>
                <w:sz w:val="18"/>
                <w:szCs w:val="18"/>
              </w:rPr>
              <w:t>Event witness signature</w:t>
            </w:r>
          </w:p>
        </w:tc>
      </w:tr>
      <w:tr w:rsidR="00C614DB" w:rsidRPr="003F3EF2" w14:paraId="7E4B331F" w14:textId="77777777" w:rsidTr="003E1DDE">
        <w:trPr>
          <w:jc w:val="center"/>
        </w:trPr>
        <w:tc>
          <w:tcPr>
            <w:tcW w:w="1358" w:type="dxa"/>
            <w:noWrap/>
          </w:tcPr>
          <w:p w14:paraId="36D74FD1" w14:textId="77777777" w:rsidR="00C614DB" w:rsidRPr="001F0B0A" w:rsidRDefault="00C614DB" w:rsidP="003E1DDE">
            <w:pPr>
              <w:pStyle w:val="TableContent"/>
              <w:rPr>
                <w:sz w:val="18"/>
                <w:szCs w:val="18"/>
              </w:rPr>
            </w:pPr>
            <w:r>
              <w:rPr>
                <w:sz w:val="18"/>
                <w:szCs w:val="18"/>
              </w:rPr>
              <w:t>8.2.1.10</w:t>
            </w:r>
          </w:p>
        </w:tc>
        <w:tc>
          <w:tcPr>
            <w:tcW w:w="3517" w:type="dxa"/>
          </w:tcPr>
          <w:p w14:paraId="7D1DE0EF" w14:textId="77777777" w:rsidR="00C614DB" w:rsidRPr="001F0B0A" w:rsidRDefault="00C614DB" w:rsidP="003E1DDE">
            <w:pPr>
              <w:pStyle w:val="TableContent"/>
              <w:jc w:val="left"/>
              <w:rPr>
                <w:sz w:val="18"/>
                <w:szCs w:val="18"/>
              </w:rPr>
            </w:pPr>
            <w:r>
              <w:rPr>
                <w:sz w:val="18"/>
                <w:szCs w:val="18"/>
              </w:rPr>
              <w:t>Identity witness signature</w:t>
            </w:r>
          </w:p>
        </w:tc>
      </w:tr>
      <w:tr w:rsidR="00C614DB" w:rsidRPr="003F3EF2" w14:paraId="1359B82E" w14:textId="77777777" w:rsidTr="003E1DDE">
        <w:trPr>
          <w:jc w:val="center"/>
        </w:trPr>
        <w:tc>
          <w:tcPr>
            <w:tcW w:w="1358" w:type="dxa"/>
            <w:noWrap/>
          </w:tcPr>
          <w:p w14:paraId="25F527AC" w14:textId="77777777" w:rsidR="00C614DB" w:rsidRPr="001F0B0A" w:rsidRDefault="00C614DB" w:rsidP="003E1DDE">
            <w:pPr>
              <w:pStyle w:val="TableContent"/>
              <w:rPr>
                <w:sz w:val="18"/>
                <w:szCs w:val="18"/>
              </w:rPr>
            </w:pPr>
            <w:r>
              <w:rPr>
                <w:sz w:val="18"/>
                <w:szCs w:val="18"/>
              </w:rPr>
              <w:t>8.2.1.11</w:t>
            </w:r>
          </w:p>
        </w:tc>
        <w:tc>
          <w:tcPr>
            <w:tcW w:w="3517" w:type="dxa"/>
          </w:tcPr>
          <w:p w14:paraId="48FFAB41" w14:textId="77777777" w:rsidR="00C614DB" w:rsidRPr="001F0B0A" w:rsidRDefault="00C614DB" w:rsidP="003E1DDE">
            <w:pPr>
              <w:pStyle w:val="TableContent"/>
              <w:jc w:val="left"/>
              <w:rPr>
                <w:sz w:val="18"/>
                <w:szCs w:val="18"/>
              </w:rPr>
            </w:pPr>
            <w:r w:rsidRPr="007062ED">
              <w:rPr>
                <w:sz w:val="18"/>
                <w:szCs w:val="18"/>
              </w:rPr>
              <w:t>Consent witnes</w:t>
            </w:r>
            <w:r>
              <w:rPr>
                <w:sz w:val="18"/>
                <w:szCs w:val="18"/>
              </w:rPr>
              <w:t>s signature</w:t>
            </w:r>
          </w:p>
        </w:tc>
      </w:tr>
      <w:tr w:rsidR="00C614DB" w:rsidRPr="003F3EF2" w14:paraId="6AEFA087" w14:textId="77777777" w:rsidTr="003E1DDE">
        <w:trPr>
          <w:jc w:val="center"/>
        </w:trPr>
        <w:tc>
          <w:tcPr>
            <w:tcW w:w="1358" w:type="dxa"/>
            <w:noWrap/>
          </w:tcPr>
          <w:p w14:paraId="73FB6ED6" w14:textId="77777777" w:rsidR="00C614DB" w:rsidRPr="001F0B0A" w:rsidRDefault="00C614DB" w:rsidP="003E1DDE">
            <w:pPr>
              <w:pStyle w:val="TableContent"/>
              <w:rPr>
                <w:sz w:val="18"/>
                <w:szCs w:val="18"/>
              </w:rPr>
            </w:pPr>
            <w:r>
              <w:rPr>
                <w:sz w:val="18"/>
                <w:szCs w:val="18"/>
              </w:rPr>
              <w:t>8.2.1.12</w:t>
            </w:r>
          </w:p>
        </w:tc>
        <w:tc>
          <w:tcPr>
            <w:tcW w:w="3517" w:type="dxa"/>
          </w:tcPr>
          <w:p w14:paraId="0FD7F571" w14:textId="77777777" w:rsidR="00C614DB" w:rsidRPr="001F0B0A" w:rsidRDefault="00C614DB" w:rsidP="003E1DDE">
            <w:pPr>
              <w:pStyle w:val="TableContent"/>
              <w:jc w:val="left"/>
              <w:rPr>
                <w:sz w:val="18"/>
                <w:szCs w:val="18"/>
              </w:rPr>
            </w:pPr>
            <w:r>
              <w:rPr>
                <w:sz w:val="18"/>
                <w:szCs w:val="18"/>
              </w:rPr>
              <w:t>Interpreter signature</w:t>
            </w:r>
          </w:p>
        </w:tc>
      </w:tr>
      <w:tr w:rsidR="00C614DB" w:rsidRPr="003F3EF2" w14:paraId="3CFB1CDE" w14:textId="77777777" w:rsidTr="003E1DDE">
        <w:trPr>
          <w:jc w:val="center"/>
        </w:trPr>
        <w:tc>
          <w:tcPr>
            <w:tcW w:w="1358" w:type="dxa"/>
            <w:noWrap/>
          </w:tcPr>
          <w:p w14:paraId="05EE48E4" w14:textId="77777777" w:rsidR="00C614DB" w:rsidRDefault="00C614DB" w:rsidP="003E1DDE">
            <w:pPr>
              <w:pStyle w:val="TableContent"/>
              <w:rPr>
                <w:sz w:val="18"/>
                <w:szCs w:val="18"/>
              </w:rPr>
            </w:pPr>
            <w:r>
              <w:rPr>
                <w:sz w:val="18"/>
                <w:szCs w:val="18"/>
              </w:rPr>
              <w:t>8.2.1.13</w:t>
            </w:r>
          </w:p>
        </w:tc>
        <w:tc>
          <w:tcPr>
            <w:tcW w:w="3517" w:type="dxa"/>
          </w:tcPr>
          <w:p w14:paraId="216F1165" w14:textId="77777777" w:rsidR="00C614DB" w:rsidRPr="001F0B0A" w:rsidRDefault="00C614DB" w:rsidP="003E1DDE">
            <w:pPr>
              <w:pStyle w:val="TableContent"/>
              <w:jc w:val="left"/>
              <w:rPr>
                <w:sz w:val="18"/>
                <w:szCs w:val="18"/>
              </w:rPr>
            </w:pPr>
            <w:r>
              <w:rPr>
                <w:sz w:val="18"/>
                <w:szCs w:val="18"/>
              </w:rPr>
              <w:t>Review signature</w:t>
            </w:r>
          </w:p>
        </w:tc>
      </w:tr>
      <w:tr w:rsidR="00C614DB" w:rsidRPr="003F3EF2" w14:paraId="2D3E58FE" w14:textId="77777777" w:rsidTr="003E1DDE">
        <w:trPr>
          <w:jc w:val="center"/>
        </w:trPr>
        <w:tc>
          <w:tcPr>
            <w:tcW w:w="1358" w:type="dxa"/>
            <w:noWrap/>
          </w:tcPr>
          <w:p w14:paraId="088F4DF0" w14:textId="77777777" w:rsidR="00C614DB" w:rsidRDefault="00C614DB" w:rsidP="003E1DDE">
            <w:pPr>
              <w:pStyle w:val="TableContent"/>
              <w:rPr>
                <w:sz w:val="18"/>
                <w:szCs w:val="18"/>
              </w:rPr>
            </w:pPr>
            <w:r>
              <w:rPr>
                <w:sz w:val="18"/>
                <w:szCs w:val="18"/>
              </w:rPr>
              <w:t>8.2.1.14</w:t>
            </w:r>
          </w:p>
        </w:tc>
        <w:tc>
          <w:tcPr>
            <w:tcW w:w="3517" w:type="dxa"/>
          </w:tcPr>
          <w:p w14:paraId="7CADA921" w14:textId="77777777" w:rsidR="00C614DB" w:rsidRPr="001F0B0A" w:rsidRDefault="00C614DB" w:rsidP="003E1DDE">
            <w:pPr>
              <w:pStyle w:val="TableContent"/>
              <w:jc w:val="left"/>
              <w:rPr>
                <w:sz w:val="18"/>
                <w:szCs w:val="18"/>
              </w:rPr>
            </w:pPr>
            <w:r>
              <w:rPr>
                <w:sz w:val="18"/>
                <w:szCs w:val="18"/>
              </w:rPr>
              <w:t>Source signature</w:t>
            </w:r>
          </w:p>
        </w:tc>
      </w:tr>
      <w:tr w:rsidR="00C614DB" w:rsidRPr="003F3EF2" w14:paraId="53542650" w14:textId="77777777" w:rsidTr="003E1DDE">
        <w:trPr>
          <w:jc w:val="center"/>
        </w:trPr>
        <w:tc>
          <w:tcPr>
            <w:tcW w:w="1358" w:type="dxa"/>
            <w:noWrap/>
          </w:tcPr>
          <w:p w14:paraId="4BE8C171" w14:textId="77777777" w:rsidR="00C614DB" w:rsidRDefault="00C614DB" w:rsidP="003E1DDE">
            <w:pPr>
              <w:pStyle w:val="TableContent"/>
              <w:rPr>
                <w:sz w:val="18"/>
                <w:szCs w:val="18"/>
              </w:rPr>
            </w:pPr>
            <w:r>
              <w:rPr>
                <w:sz w:val="18"/>
                <w:szCs w:val="18"/>
              </w:rPr>
              <w:t>8.2.1.15</w:t>
            </w:r>
          </w:p>
        </w:tc>
        <w:tc>
          <w:tcPr>
            <w:tcW w:w="3517" w:type="dxa"/>
          </w:tcPr>
          <w:p w14:paraId="3B51FC98" w14:textId="77777777" w:rsidR="00C614DB" w:rsidRPr="001F0B0A" w:rsidRDefault="00C614DB" w:rsidP="003E1DDE">
            <w:pPr>
              <w:pStyle w:val="TableContent"/>
              <w:jc w:val="left"/>
              <w:rPr>
                <w:sz w:val="18"/>
                <w:szCs w:val="18"/>
              </w:rPr>
            </w:pPr>
            <w:r>
              <w:rPr>
                <w:sz w:val="18"/>
                <w:szCs w:val="18"/>
              </w:rPr>
              <w:t>Addendum signature</w:t>
            </w:r>
          </w:p>
        </w:tc>
      </w:tr>
      <w:tr w:rsidR="00C614DB" w:rsidRPr="003F3EF2" w14:paraId="688EA2A4" w14:textId="77777777" w:rsidTr="003E1DDE">
        <w:trPr>
          <w:jc w:val="center"/>
        </w:trPr>
        <w:tc>
          <w:tcPr>
            <w:tcW w:w="1358" w:type="dxa"/>
            <w:noWrap/>
          </w:tcPr>
          <w:p w14:paraId="5E4EB5C2" w14:textId="77777777" w:rsidR="00C614DB" w:rsidRDefault="00C614DB" w:rsidP="003E1DDE">
            <w:pPr>
              <w:pStyle w:val="TableContent"/>
              <w:rPr>
                <w:sz w:val="18"/>
                <w:szCs w:val="18"/>
              </w:rPr>
            </w:pPr>
            <w:r>
              <w:rPr>
                <w:sz w:val="18"/>
                <w:szCs w:val="18"/>
              </w:rPr>
              <w:t>8.2.1.16</w:t>
            </w:r>
          </w:p>
        </w:tc>
        <w:tc>
          <w:tcPr>
            <w:tcW w:w="3517" w:type="dxa"/>
          </w:tcPr>
          <w:p w14:paraId="0C9FC67F" w14:textId="77777777" w:rsidR="00C614DB" w:rsidRPr="001F0B0A" w:rsidRDefault="00C614DB" w:rsidP="003E1DDE">
            <w:pPr>
              <w:pStyle w:val="TableContent"/>
              <w:jc w:val="left"/>
              <w:rPr>
                <w:sz w:val="18"/>
                <w:szCs w:val="18"/>
              </w:rPr>
            </w:pPr>
            <w:r w:rsidRPr="007062ED">
              <w:rPr>
                <w:sz w:val="18"/>
                <w:szCs w:val="18"/>
              </w:rPr>
              <w:t>Administrative signature</w:t>
            </w:r>
          </w:p>
        </w:tc>
      </w:tr>
      <w:tr w:rsidR="00C614DB" w:rsidRPr="003F3EF2" w14:paraId="4B2710CF" w14:textId="77777777" w:rsidTr="003E1DDE">
        <w:trPr>
          <w:jc w:val="center"/>
        </w:trPr>
        <w:tc>
          <w:tcPr>
            <w:tcW w:w="1358" w:type="dxa"/>
            <w:noWrap/>
          </w:tcPr>
          <w:p w14:paraId="430269BC" w14:textId="77777777" w:rsidR="00C614DB" w:rsidRDefault="00C614DB" w:rsidP="003E1DDE">
            <w:pPr>
              <w:pStyle w:val="TableContent"/>
              <w:rPr>
                <w:sz w:val="18"/>
                <w:szCs w:val="18"/>
              </w:rPr>
            </w:pPr>
            <w:r>
              <w:rPr>
                <w:sz w:val="18"/>
                <w:szCs w:val="18"/>
              </w:rPr>
              <w:t>8.2.1.17</w:t>
            </w:r>
          </w:p>
        </w:tc>
        <w:tc>
          <w:tcPr>
            <w:tcW w:w="3517" w:type="dxa"/>
          </w:tcPr>
          <w:p w14:paraId="4E9F2A50" w14:textId="77777777" w:rsidR="00C614DB" w:rsidRPr="001F0B0A" w:rsidRDefault="00C614DB" w:rsidP="003E1DDE">
            <w:pPr>
              <w:pStyle w:val="TableContent"/>
              <w:jc w:val="left"/>
              <w:rPr>
                <w:sz w:val="18"/>
                <w:szCs w:val="18"/>
              </w:rPr>
            </w:pPr>
            <w:r w:rsidRPr="007062ED">
              <w:rPr>
                <w:sz w:val="18"/>
                <w:szCs w:val="18"/>
              </w:rPr>
              <w:t>Timestamp signature</w:t>
            </w:r>
          </w:p>
        </w:tc>
      </w:tr>
      <w:tr w:rsidR="00C614DB" w:rsidRPr="003F3EF2" w14:paraId="4F985A36" w14:textId="77777777" w:rsidTr="003E1DDE">
        <w:trPr>
          <w:jc w:val="center"/>
        </w:trPr>
        <w:tc>
          <w:tcPr>
            <w:tcW w:w="1358" w:type="dxa"/>
            <w:noWrap/>
          </w:tcPr>
          <w:p w14:paraId="34BCB58F" w14:textId="77777777" w:rsidR="00C614DB" w:rsidRDefault="00C614DB" w:rsidP="003E1DDE">
            <w:pPr>
              <w:pStyle w:val="TableContent"/>
              <w:rPr>
                <w:sz w:val="18"/>
                <w:szCs w:val="18"/>
              </w:rPr>
            </w:pPr>
            <w:r>
              <w:rPr>
                <w:sz w:val="18"/>
                <w:szCs w:val="18"/>
              </w:rPr>
              <w:t>8.2.1.18</w:t>
            </w:r>
          </w:p>
        </w:tc>
        <w:tc>
          <w:tcPr>
            <w:tcW w:w="3517" w:type="dxa"/>
          </w:tcPr>
          <w:p w14:paraId="468DF90E" w14:textId="77777777" w:rsidR="00C614DB" w:rsidRPr="001F0B0A" w:rsidRDefault="00C614DB" w:rsidP="003E1DDE">
            <w:pPr>
              <w:pStyle w:val="TableContent"/>
              <w:jc w:val="left"/>
              <w:rPr>
                <w:sz w:val="18"/>
                <w:szCs w:val="18"/>
              </w:rPr>
            </w:pPr>
            <w:r>
              <w:rPr>
                <w:sz w:val="18"/>
                <w:szCs w:val="18"/>
              </w:rPr>
              <w:t>Other</w:t>
            </w:r>
          </w:p>
        </w:tc>
      </w:tr>
    </w:tbl>
    <w:p w14:paraId="22C9B870" w14:textId="77777777" w:rsidR="00290240" w:rsidRPr="00B04F45" w:rsidRDefault="00431CA5" w:rsidP="00280E51">
      <w:pPr>
        <w:pStyle w:val="Heading1"/>
      </w:pPr>
      <w:bookmarkStart w:id="358" w:name="_Toc374444801"/>
      <w:bookmarkStart w:id="359" w:name="_Toc252486808"/>
      <w:bookmarkStart w:id="360" w:name="_Toc401906727"/>
      <w:r w:rsidRPr="00280E51">
        <w:lastRenderedPageBreak/>
        <w:t xml:space="preserve">Appendix </w:t>
      </w:r>
      <w:r w:rsidR="005766F2" w:rsidRPr="00280E51">
        <w:t>F</w:t>
      </w:r>
      <w:r w:rsidRPr="00A96E50">
        <w:t xml:space="preserve">: </w:t>
      </w:r>
      <w:r w:rsidR="00290240" w:rsidRPr="00B04F45">
        <w:t>Glossary</w:t>
      </w:r>
      <w:bookmarkEnd w:id="320"/>
      <w:bookmarkEnd w:id="321"/>
      <w:bookmarkEnd w:id="322"/>
      <w:bookmarkEnd w:id="358"/>
      <w:bookmarkEnd w:id="359"/>
      <w:bookmarkEnd w:id="360"/>
    </w:p>
    <w:tbl>
      <w:tblPr>
        <w:tblW w:w="5000" w:type="pct"/>
        <w:jc w:val="center"/>
        <w:tblCellMar>
          <w:top w:w="29" w:type="dxa"/>
          <w:left w:w="58" w:type="dxa"/>
          <w:bottom w:w="29" w:type="dxa"/>
          <w:right w:w="58" w:type="dxa"/>
        </w:tblCellMar>
        <w:tblLook w:val="01E0" w:firstRow="1" w:lastRow="1" w:firstColumn="1" w:lastColumn="1" w:noHBand="0" w:noVBand="0"/>
      </w:tblPr>
      <w:tblGrid>
        <w:gridCol w:w="1940"/>
        <w:gridCol w:w="7770"/>
      </w:tblGrid>
      <w:tr w:rsidR="00290240" w:rsidRPr="009E5718" w14:paraId="5E22161F" w14:textId="77777777" w:rsidTr="00B04F45">
        <w:trPr>
          <w:cantSplit/>
          <w:trHeight w:val="360"/>
          <w:tblHeader/>
          <w:jc w:val="center"/>
        </w:trPr>
        <w:tc>
          <w:tcPr>
            <w:tcW w:w="5000" w:type="pct"/>
            <w:gridSpan w:val="2"/>
            <w:tcBorders>
              <w:top w:val="single" w:sz="4" w:space="0" w:color="auto"/>
              <w:left w:val="single" w:sz="4" w:space="0" w:color="auto"/>
              <w:bottom w:val="single" w:sz="6" w:space="0" w:color="auto"/>
              <w:right w:val="single" w:sz="4" w:space="0" w:color="auto"/>
            </w:tcBorders>
            <w:shd w:val="clear" w:color="auto" w:fill="F3F3F3"/>
            <w:vAlign w:val="center"/>
          </w:tcPr>
          <w:p w14:paraId="2FB56CF7" w14:textId="77777777" w:rsidR="00290240" w:rsidRPr="00B04F45" w:rsidRDefault="00290240" w:rsidP="00B04F45">
            <w:pPr>
              <w:spacing w:before="100" w:beforeAutospacing="1" w:after="100" w:afterAutospacing="1"/>
              <w:jc w:val="center"/>
              <w:rPr>
                <w:rFonts w:ascii="Arial Narrow" w:hAnsi="Arial Narrow"/>
                <w:b/>
              </w:rPr>
            </w:pPr>
            <w:bookmarkStart w:id="361" w:name="_Toc236375698"/>
            <w:bookmarkStart w:id="362" w:name="_Toc374444931"/>
            <w:bookmarkStart w:id="363" w:name="_Toc252486821"/>
            <w:r w:rsidRPr="00B04F45">
              <w:rPr>
                <w:rFonts w:ascii="Arial Narrow" w:hAnsi="Arial Narrow"/>
                <w:b/>
              </w:rPr>
              <w:t xml:space="preserve">Table </w:t>
            </w:r>
            <w:r w:rsidR="00EC0A89" w:rsidRPr="00B04F45">
              <w:rPr>
                <w:rFonts w:ascii="Arial Narrow" w:hAnsi="Arial Narrow"/>
                <w:b/>
              </w:rPr>
              <w:fldChar w:fldCharType="begin"/>
            </w:r>
            <w:r w:rsidRPr="00B04F45">
              <w:rPr>
                <w:rFonts w:ascii="Arial Narrow" w:hAnsi="Arial Narrow"/>
                <w:b/>
              </w:rPr>
              <w:instrText xml:space="preserve"> STYLEREF 1 \s </w:instrText>
            </w:r>
            <w:r w:rsidR="00EC0A89" w:rsidRPr="00B04F45">
              <w:rPr>
                <w:rFonts w:ascii="Arial Narrow" w:hAnsi="Arial Narrow"/>
                <w:b/>
              </w:rPr>
              <w:fldChar w:fldCharType="separate"/>
            </w:r>
            <w:r w:rsidR="008C7430">
              <w:rPr>
                <w:rFonts w:ascii="Arial Narrow" w:hAnsi="Arial Narrow"/>
                <w:b/>
                <w:noProof/>
              </w:rPr>
              <w:t>11</w:t>
            </w:r>
            <w:r w:rsidR="00EC0A89" w:rsidRPr="00B04F45">
              <w:rPr>
                <w:rFonts w:ascii="Arial Narrow" w:hAnsi="Arial Narrow"/>
                <w:b/>
              </w:rPr>
              <w:fldChar w:fldCharType="end"/>
            </w:r>
            <w:r w:rsidRPr="00B04F45">
              <w:rPr>
                <w:rFonts w:ascii="Arial Narrow" w:hAnsi="Arial Narrow"/>
                <w:b/>
              </w:rPr>
              <w:noBreakHyphen/>
            </w:r>
            <w:r w:rsidR="00EC0A89" w:rsidRPr="00B04F45">
              <w:rPr>
                <w:rFonts w:ascii="Arial Narrow" w:hAnsi="Arial Narrow"/>
                <w:b/>
              </w:rPr>
              <w:fldChar w:fldCharType="begin"/>
            </w:r>
            <w:r w:rsidRPr="00B04F45">
              <w:rPr>
                <w:rFonts w:ascii="Arial Narrow" w:hAnsi="Arial Narrow"/>
                <w:b/>
              </w:rPr>
              <w:instrText xml:space="preserve"> SEQ Table \* ARABIC \s 1 </w:instrText>
            </w:r>
            <w:r w:rsidR="00EC0A89" w:rsidRPr="00B04F45">
              <w:rPr>
                <w:rFonts w:ascii="Arial Narrow" w:hAnsi="Arial Narrow"/>
                <w:b/>
              </w:rPr>
              <w:fldChar w:fldCharType="separate"/>
            </w:r>
            <w:r w:rsidR="008C7430">
              <w:rPr>
                <w:rFonts w:ascii="Arial Narrow" w:hAnsi="Arial Narrow"/>
                <w:b/>
                <w:noProof/>
              </w:rPr>
              <w:t>1</w:t>
            </w:r>
            <w:r w:rsidR="00EC0A89" w:rsidRPr="00B04F45">
              <w:rPr>
                <w:rFonts w:ascii="Arial Narrow" w:hAnsi="Arial Narrow"/>
                <w:b/>
              </w:rPr>
              <w:fldChar w:fldCharType="end"/>
            </w:r>
            <w:r w:rsidRPr="00B04F45">
              <w:rPr>
                <w:rFonts w:ascii="Arial Narrow" w:hAnsi="Arial Narrow"/>
                <w:b/>
              </w:rPr>
              <w:t>. Glossary</w:t>
            </w:r>
            <w:bookmarkEnd w:id="361"/>
            <w:bookmarkEnd w:id="362"/>
            <w:bookmarkEnd w:id="363"/>
          </w:p>
        </w:tc>
      </w:tr>
      <w:tr w:rsidR="00290240" w:rsidRPr="00655E67" w14:paraId="24716220" w14:textId="77777777" w:rsidTr="00B04F45">
        <w:trPr>
          <w:cantSplit/>
          <w:trHeight w:hRule="exact" w:val="363"/>
          <w:tblHeader/>
          <w:jc w:val="center"/>
        </w:trPr>
        <w:tc>
          <w:tcPr>
            <w:tcW w:w="999" w:type="pct"/>
            <w:tcBorders>
              <w:top w:val="single" w:sz="6" w:space="0" w:color="auto"/>
              <w:left w:val="single" w:sz="4" w:space="0" w:color="auto"/>
              <w:bottom w:val="single" w:sz="6" w:space="0" w:color="auto"/>
              <w:right w:val="single" w:sz="6" w:space="0" w:color="auto"/>
            </w:tcBorders>
            <w:shd w:val="clear" w:color="auto" w:fill="F3F3F3"/>
            <w:vAlign w:val="center"/>
          </w:tcPr>
          <w:p w14:paraId="5CB78DA9" w14:textId="77777777" w:rsidR="00290240" w:rsidRPr="00655E67" w:rsidRDefault="00290240" w:rsidP="00B04F45">
            <w:pPr>
              <w:spacing w:before="100" w:beforeAutospacing="1" w:after="100" w:afterAutospacing="1"/>
            </w:pPr>
            <w:r w:rsidRPr="00B04F45">
              <w:rPr>
                <w:rFonts w:ascii="Arial Narrow" w:hAnsi="Arial Narrow"/>
                <w:b/>
                <w:sz w:val="21"/>
              </w:rPr>
              <w:t>Term</w:t>
            </w:r>
          </w:p>
        </w:tc>
        <w:tc>
          <w:tcPr>
            <w:tcW w:w="4001" w:type="pct"/>
            <w:tcBorders>
              <w:top w:val="single" w:sz="6" w:space="0" w:color="auto"/>
              <w:left w:val="single" w:sz="6" w:space="0" w:color="auto"/>
              <w:bottom w:val="single" w:sz="6" w:space="0" w:color="auto"/>
              <w:right w:val="single" w:sz="4" w:space="0" w:color="auto"/>
            </w:tcBorders>
            <w:shd w:val="clear" w:color="auto" w:fill="F3F3F3"/>
            <w:vAlign w:val="center"/>
          </w:tcPr>
          <w:p w14:paraId="08C2638A" w14:textId="77777777" w:rsidR="00290240" w:rsidRPr="00655E67" w:rsidRDefault="00290240" w:rsidP="00B04F45">
            <w:pPr>
              <w:spacing w:before="100" w:beforeAutospacing="1" w:after="100" w:afterAutospacing="1"/>
            </w:pPr>
            <w:r w:rsidRPr="00B04F45">
              <w:rPr>
                <w:rFonts w:ascii="Arial Narrow" w:hAnsi="Arial Narrow"/>
                <w:b/>
                <w:sz w:val="21"/>
              </w:rPr>
              <w:t>Definition</w:t>
            </w:r>
          </w:p>
        </w:tc>
      </w:tr>
      <w:tr w:rsidR="003E5A5E" w:rsidRPr="005766F2" w14:paraId="150DA067"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CCE39EC" w14:textId="77777777" w:rsidR="003E5A5E" w:rsidRPr="00B04F45" w:rsidRDefault="003E5A5E" w:rsidP="00290240">
            <w:pPr>
              <w:pStyle w:val="TableContent"/>
              <w:jc w:val="left"/>
              <w:rPr>
                <w:sz w:val="18"/>
              </w:rPr>
            </w:pPr>
            <w:r w:rsidRPr="00B04F45">
              <w:rPr>
                <w:sz w:val="18"/>
              </w:rPr>
              <w:t>CDA</w:t>
            </w:r>
            <w:r w:rsidR="00A030A8" w:rsidRPr="00B04F45">
              <w:rPr>
                <w:sz w:val="18"/>
              </w:rPr>
              <w:t xml:space="preserve"> (Clinical Document Architecture)</w:t>
            </w:r>
          </w:p>
        </w:tc>
        <w:tc>
          <w:tcPr>
            <w:tcW w:w="4001" w:type="pct"/>
            <w:tcBorders>
              <w:top w:val="single" w:sz="6" w:space="0" w:color="auto"/>
              <w:left w:val="single" w:sz="6" w:space="0" w:color="auto"/>
              <w:bottom w:val="single" w:sz="6" w:space="0" w:color="auto"/>
              <w:right w:val="single" w:sz="4" w:space="0" w:color="auto"/>
            </w:tcBorders>
          </w:tcPr>
          <w:p w14:paraId="7E90D378" w14:textId="77777777" w:rsidR="003E5A5E" w:rsidRPr="00B04F45" w:rsidRDefault="00A030A8" w:rsidP="00A030A8">
            <w:pPr>
              <w:pStyle w:val="TableContent"/>
              <w:jc w:val="left"/>
              <w:rPr>
                <w:sz w:val="18"/>
              </w:rPr>
            </w:pPr>
            <w:r w:rsidRPr="00B04F45">
              <w:rPr>
                <w:sz w:val="18"/>
              </w:rPr>
              <w:t>(HL7). A document markup standard that specifies the structure and semantics of "clinical documents" for the purpose of exchange between healthcare providers and patients.</w:t>
            </w:r>
          </w:p>
        </w:tc>
      </w:tr>
      <w:tr w:rsidR="00290240" w:rsidRPr="005766F2" w14:paraId="29812CFD"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6CF41FF" w14:textId="77777777" w:rsidR="00290240" w:rsidRPr="00B04F45" w:rsidRDefault="00290240" w:rsidP="00290240">
            <w:pPr>
              <w:pStyle w:val="TableContent"/>
              <w:jc w:val="left"/>
              <w:rPr>
                <w:sz w:val="18"/>
              </w:rPr>
            </w:pPr>
            <w:r w:rsidRPr="00B04F45">
              <w:rPr>
                <w:sz w:val="18"/>
              </w:rPr>
              <w:t>Certificate Authority</w:t>
            </w:r>
          </w:p>
        </w:tc>
        <w:tc>
          <w:tcPr>
            <w:tcW w:w="4001" w:type="pct"/>
            <w:tcBorders>
              <w:top w:val="single" w:sz="6" w:space="0" w:color="auto"/>
              <w:left w:val="single" w:sz="6" w:space="0" w:color="auto"/>
              <w:bottom w:val="single" w:sz="6" w:space="0" w:color="auto"/>
              <w:right w:val="single" w:sz="4" w:space="0" w:color="auto"/>
            </w:tcBorders>
          </w:tcPr>
          <w:p w14:paraId="18239E6B" w14:textId="77777777" w:rsidR="00290240" w:rsidRPr="00B04F45" w:rsidRDefault="00A030A8" w:rsidP="00290240">
            <w:pPr>
              <w:pStyle w:val="TableContent"/>
              <w:jc w:val="left"/>
              <w:rPr>
                <w:sz w:val="18"/>
              </w:rPr>
            </w:pPr>
            <w:r w:rsidRPr="00B04F45">
              <w:rPr>
                <w:sz w:val="18"/>
              </w:rPr>
              <w:t>(NIST). An authority trusted by one or more users to issue and manage X.509 Public Key Certificates and CARLs or CRLs.</w:t>
            </w:r>
          </w:p>
        </w:tc>
      </w:tr>
      <w:tr w:rsidR="00041CFF" w:rsidRPr="005766F2" w14:paraId="5837EC2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BA7AFA3" w14:textId="77777777" w:rsidR="00041CFF" w:rsidRPr="00B04F45" w:rsidRDefault="00041CFF" w:rsidP="00290240">
            <w:pPr>
              <w:pStyle w:val="TableContent"/>
              <w:jc w:val="left"/>
              <w:rPr>
                <w:sz w:val="18"/>
              </w:rPr>
            </w:pPr>
            <w:r w:rsidRPr="00B04F45">
              <w:rPr>
                <w:sz w:val="18"/>
              </w:rPr>
              <w:t>Certificate Policy</w:t>
            </w:r>
          </w:p>
        </w:tc>
        <w:tc>
          <w:tcPr>
            <w:tcW w:w="4001" w:type="pct"/>
            <w:tcBorders>
              <w:top w:val="single" w:sz="6" w:space="0" w:color="auto"/>
              <w:left w:val="single" w:sz="6" w:space="0" w:color="auto"/>
              <w:bottom w:val="single" w:sz="6" w:space="0" w:color="auto"/>
              <w:right w:val="single" w:sz="4" w:space="0" w:color="auto"/>
            </w:tcBorders>
          </w:tcPr>
          <w:p w14:paraId="4B09F63A" w14:textId="77777777" w:rsidR="00041CFF" w:rsidRPr="00B04F45" w:rsidRDefault="00041CFF">
            <w:pPr>
              <w:pStyle w:val="TableContent"/>
              <w:tabs>
                <w:tab w:val="right" w:pos="9000"/>
              </w:tabs>
              <w:ind w:left="360" w:hanging="360"/>
              <w:jc w:val="left"/>
              <w:rPr>
                <w:sz w:val="18"/>
              </w:rPr>
            </w:pPr>
          </w:p>
        </w:tc>
      </w:tr>
      <w:tr w:rsidR="00A030A8" w:rsidRPr="005766F2" w14:paraId="2F1748DF"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46A9EC1" w14:textId="77777777" w:rsidR="00A030A8" w:rsidRPr="00B04F45" w:rsidRDefault="0006614F" w:rsidP="00290240">
            <w:pPr>
              <w:pStyle w:val="TableContent"/>
              <w:jc w:val="left"/>
              <w:rPr>
                <w:sz w:val="18"/>
              </w:rPr>
            </w:pPr>
            <w:r w:rsidRPr="00B04F45">
              <w:rPr>
                <w:sz w:val="18"/>
              </w:rPr>
              <w:t>Delegation of Rights</w:t>
            </w:r>
          </w:p>
        </w:tc>
        <w:tc>
          <w:tcPr>
            <w:tcW w:w="4001" w:type="pct"/>
            <w:tcBorders>
              <w:top w:val="single" w:sz="6" w:space="0" w:color="auto"/>
              <w:left w:val="single" w:sz="6" w:space="0" w:color="auto"/>
              <w:bottom w:val="single" w:sz="6" w:space="0" w:color="auto"/>
              <w:right w:val="single" w:sz="4" w:space="0" w:color="auto"/>
            </w:tcBorders>
          </w:tcPr>
          <w:p w14:paraId="39593A1D" w14:textId="77777777" w:rsidR="00A030A8" w:rsidRPr="00B04F45" w:rsidRDefault="0006614F" w:rsidP="00B01610">
            <w:pPr>
              <w:pStyle w:val="TableContent"/>
              <w:jc w:val="left"/>
              <w:rPr>
                <w:sz w:val="18"/>
              </w:rPr>
            </w:pPr>
            <w:r w:rsidRPr="00B04F45">
              <w:rPr>
                <w:sz w:val="18"/>
              </w:rPr>
              <w:t>The ability to delegate rights or authority to another to act in a specific capacity on behalf of the grantor of the right.</w:t>
            </w:r>
          </w:p>
        </w:tc>
      </w:tr>
      <w:tr w:rsidR="00BA6831" w:rsidRPr="005766F2" w14:paraId="100F5DA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B5360CA" w14:textId="77777777" w:rsidR="00BA6831" w:rsidRPr="00B04F45" w:rsidRDefault="005573D8" w:rsidP="00290240">
            <w:pPr>
              <w:pStyle w:val="TableContent"/>
              <w:jc w:val="left"/>
              <w:rPr>
                <w:sz w:val="18"/>
              </w:rPr>
            </w:pPr>
            <w:r w:rsidRPr="00B04F45">
              <w:rPr>
                <w:sz w:val="18"/>
              </w:rPr>
              <w:t>Digest</w:t>
            </w:r>
          </w:p>
        </w:tc>
        <w:tc>
          <w:tcPr>
            <w:tcW w:w="4001" w:type="pct"/>
            <w:tcBorders>
              <w:top w:val="single" w:sz="6" w:space="0" w:color="auto"/>
              <w:left w:val="single" w:sz="6" w:space="0" w:color="auto"/>
              <w:bottom w:val="single" w:sz="6" w:space="0" w:color="auto"/>
              <w:right w:val="single" w:sz="4" w:space="0" w:color="auto"/>
            </w:tcBorders>
          </w:tcPr>
          <w:p w14:paraId="38B4EDB0" w14:textId="77777777" w:rsidR="00BA6831" w:rsidRPr="00B04F45" w:rsidRDefault="005573D8" w:rsidP="00B01610">
            <w:pPr>
              <w:pStyle w:val="TableContent"/>
              <w:jc w:val="left"/>
              <w:rPr>
                <w:sz w:val="18"/>
              </w:rPr>
            </w:pPr>
            <w:r w:rsidRPr="00B04F45">
              <w:rPr>
                <w:sz w:val="18"/>
              </w:rPr>
              <w:t>The result of applying a hash function to a message. Also known as “hash value.” A hash function is a function that maps a bit string of arbitrary length to a fixed length bit string. Approved hash functions are specified in FIPS 180-3 and are designed to satisfy the following properties: (1) (One-way) it is computationally infeasible to find any input that maps to any new pre-specified output, and (2) (Collision resistant) it is computationally infeasible to find any two distinct inputs that map to the same output.</w:t>
            </w:r>
          </w:p>
        </w:tc>
      </w:tr>
      <w:tr w:rsidR="00B01610" w:rsidRPr="005766F2" w14:paraId="0C9EF0AC"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38883B37" w14:textId="77777777" w:rsidR="00B01610" w:rsidRPr="00B04F45" w:rsidRDefault="00B01610" w:rsidP="00290240">
            <w:pPr>
              <w:pStyle w:val="TableContent"/>
              <w:jc w:val="left"/>
              <w:rPr>
                <w:sz w:val="18"/>
              </w:rPr>
            </w:pPr>
            <w:r w:rsidRPr="00B04F45">
              <w:rPr>
                <w:sz w:val="18"/>
              </w:rPr>
              <w:t>Digital Signature</w:t>
            </w:r>
          </w:p>
        </w:tc>
        <w:tc>
          <w:tcPr>
            <w:tcW w:w="4001" w:type="pct"/>
            <w:tcBorders>
              <w:top w:val="single" w:sz="6" w:space="0" w:color="auto"/>
              <w:left w:val="single" w:sz="6" w:space="0" w:color="auto"/>
              <w:bottom w:val="single" w:sz="6" w:space="0" w:color="auto"/>
              <w:right w:val="single" w:sz="4" w:space="0" w:color="auto"/>
            </w:tcBorders>
          </w:tcPr>
          <w:p w14:paraId="5D547044" w14:textId="77777777" w:rsidR="008320A1" w:rsidRPr="00B04F45" w:rsidRDefault="00A030A8" w:rsidP="00B01610">
            <w:pPr>
              <w:pStyle w:val="TableContent"/>
              <w:jc w:val="left"/>
              <w:rPr>
                <w:sz w:val="18"/>
              </w:rPr>
            </w:pPr>
            <w:r w:rsidRPr="00B04F45">
              <w:rPr>
                <w:sz w:val="18"/>
              </w:rPr>
              <w:t>(NIST). 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p w14:paraId="0B63BEE4" w14:textId="77777777" w:rsidR="00B01610" w:rsidRPr="00B04F45" w:rsidRDefault="00B01610" w:rsidP="00A030A8">
            <w:pPr>
              <w:pStyle w:val="TableContent"/>
              <w:jc w:val="left"/>
              <w:rPr>
                <w:sz w:val="18"/>
              </w:rPr>
            </w:pPr>
            <w:r w:rsidRPr="00B04F45">
              <w:rPr>
                <w:sz w:val="18"/>
              </w:rPr>
              <w:t>The use of the terms “Digital Signature”, “Digitally Signed”, “Signed” and other variations are used in the context as described in this document.</w:t>
            </w:r>
          </w:p>
        </w:tc>
      </w:tr>
      <w:tr w:rsidR="00290240" w:rsidRPr="005766F2" w14:paraId="2C1E5295"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4883A0AB" w14:textId="77777777" w:rsidR="00290240" w:rsidRPr="00B04F45" w:rsidRDefault="00290240" w:rsidP="00290240">
            <w:pPr>
              <w:pStyle w:val="TableContent"/>
              <w:jc w:val="left"/>
              <w:rPr>
                <w:sz w:val="18"/>
              </w:rPr>
            </w:pPr>
            <w:r w:rsidRPr="00B04F45">
              <w:rPr>
                <w:sz w:val="18"/>
              </w:rPr>
              <w:t>Electronic Health Record</w:t>
            </w:r>
          </w:p>
        </w:tc>
        <w:tc>
          <w:tcPr>
            <w:tcW w:w="4001" w:type="pct"/>
            <w:tcBorders>
              <w:top w:val="single" w:sz="6" w:space="0" w:color="auto"/>
              <w:left w:val="single" w:sz="6" w:space="0" w:color="auto"/>
              <w:bottom w:val="single" w:sz="6" w:space="0" w:color="auto"/>
              <w:right w:val="single" w:sz="4" w:space="0" w:color="auto"/>
            </w:tcBorders>
          </w:tcPr>
          <w:p w14:paraId="7CB7A412" w14:textId="77777777" w:rsidR="00290240" w:rsidRPr="00B04F45" w:rsidRDefault="00290240" w:rsidP="00290240">
            <w:pPr>
              <w:pStyle w:val="TableContent"/>
              <w:jc w:val="left"/>
              <w:rPr>
                <w:sz w:val="18"/>
              </w:rPr>
            </w:pPr>
            <w:r w:rsidRPr="00B04F45">
              <w:rPr>
                <w:sz w:val="18"/>
              </w:rPr>
              <w:t>Clinical information for a specific patient that is stored electronically within an EHR-S.</w:t>
            </w:r>
          </w:p>
        </w:tc>
      </w:tr>
      <w:tr w:rsidR="00290240" w:rsidRPr="005766F2" w14:paraId="74D3BE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2252E457" w14:textId="77777777" w:rsidR="00290240" w:rsidRPr="00B04F45" w:rsidRDefault="00290240" w:rsidP="00290240">
            <w:pPr>
              <w:pStyle w:val="TableContent"/>
              <w:jc w:val="left"/>
              <w:rPr>
                <w:sz w:val="18"/>
              </w:rPr>
            </w:pPr>
            <w:r w:rsidRPr="00B04F45">
              <w:rPr>
                <w:sz w:val="18"/>
              </w:rPr>
              <w:t>Electronic Health Record System (EHR-S)</w:t>
            </w:r>
          </w:p>
        </w:tc>
        <w:tc>
          <w:tcPr>
            <w:tcW w:w="4001" w:type="pct"/>
            <w:tcBorders>
              <w:top w:val="single" w:sz="6" w:space="0" w:color="auto"/>
              <w:left w:val="single" w:sz="6" w:space="0" w:color="auto"/>
              <w:bottom w:val="single" w:sz="6" w:space="0" w:color="auto"/>
              <w:right w:val="single" w:sz="4" w:space="0" w:color="auto"/>
            </w:tcBorders>
          </w:tcPr>
          <w:p w14:paraId="610E98A6" w14:textId="77777777" w:rsidR="008320A1" w:rsidRPr="00B04F45" w:rsidRDefault="00290240" w:rsidP="00290240">
            <w:pPr>
              <w:pStyle w:val="TableContent"/>
              <w:jc w:val="left"/>
              <w:rPr>
                <w:sz w:val="18"/>
              </w:rPr>
            </w:pPr>
            <w:r w:rsidRPr="00B04F45">
              <w:rPr>
                <w:sz w:val="18"/>
              </w:rPr>
              <w:t xml:space="preserve">This IG uses this term in the same context as stated in the “HL7 EHR System Functional Model White Paper” Section 4 Definitions (HL7 2004 </w:t>
            </w:r>
            <w:hyperlink r:id="rId63" w:history="1">
              <w:r w:rsidRPr="00B04F45">
                <w:rPr>
                  <w:rStyle w:val="Hyperlink"/>
                  <w:rFonts w:ascii="Arial Narrow" w:hAnsi="Arial Narrow"/>
                  <w:sz w:val="18"/>
                </w:rPr>
                <w:t>www.hl7.org</w:t>
              </w:r>
            </w:hyperlink>
            <w:r w:rsidRPr="00B04F45">
              <w:rPr>
                <w:sz w:val="18"/>
              </w:rPr>
              <w:t>):</w:t>
            </w:r>
          </w:p>
          <w:p w14:paraId="0802F73E" w14:textId="77777777" w:rsidR="00290240" w:rsidRPr="00B04F45" w:rsidRDefault="00290240" w:rsidP="00290240">
            <w:pPr>
              <w:pStyle w:val="TableContent"/>
              <w:jc w:val="left"/>
              <w:rPr>
                <w:sz w:val="18"/>
              </w:rPr>
            </w:pPr>
            <w:r w:rsidRPr="00B04F45">
              <w:rPr>
                <w:sz w:val="18"/>
              </w:rPr>
              <w:t xml:space="preserve">“It is important to note that the DSTU does not attempt to establish another definition for EHR </w:t>
            </w:r>
            <w:proofErr w:type="gramStart"/>
            <w:r w:rsidRPr="00B04F45">
              <w:rPr>
                <w:sz w:val="18"/>
              </w:rPr>
              <w:t>Systems, but</w:t>
            </w:r>
            <w:proofErr w:type="gramEnd"/>
            <w:r w:rsidRPr="00B04F45">
              <w:rPr>
                <w:sz w:val="18"/>
              </w:rPr>
              <w:t xml:space="preserve"> chooses to utilize existing definitions that include the concept of EHR Systems as a system (at least one) or a system-of- systems that cooperatively meet the needs of the end user.”</w:t>
            </w:r>
          </w:p>
        </w:tc>
      </w:tr>
      <w:tr w:rsidR="003E5A5E" w:rsidRPr="005766F2" w14:paraId="6C04F6F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7A391D7D" w14:textId="77777777" w:rsidR="003E5A5E" w:rsidRPr="00B04F45" w:rsidRDefault="003E5A5E" w:rsidP="00E435F7">
            <w:pPr>
              <w:pStyle w:val="TableContent"/>
              <w:jc w:val="left"/>
              <w:rPr>
                <w:sz w:val="18"/>
              </w:rPr>
            </w:pPr>
            <w:r w:rsidRPr="00B04F45">
              <w:rPr>
                <w:sz w:val="18"/>
              </w:rPr>
              <w:t>Entity</w:t>
            </w:r>
          </w:p>
        </w:tc>
        <w:tc>
          <w:tcPr>
            <w:tcW w:w="4001" w:type="pct"/>
            <w:tcBorders>
              <w:top w:val="single" w:sz="6" w:space="0" w:color="auto"/>
              <w:left w:val="single" w:sz="6" w:space="0" w:color="auto"/>
              <w:bottom w:val="single" w:sz="6" w:space="0" w:color="auto"/>
              <w:right w:val="single" w:sz="4" w:space="0" w:color="auto"/>
            </w:tcBorders>
          </w:tcPr>
          <w:p w14:paraId="7C2D2C2F" w14:textId="77777777" w:rsidR="003E5A5E" w:rsidRPr="00B04F45" w:rsidRDefault="003E5A5E" w:rsidP="003E5A5E">
            <w:pPr>
              <w:pStyle w:val="TableContent"/>
              <w:jc w:val="left"/>
              <w:rPr>
                <w:sz w:val="18"/>
              </w:rPr>
            </w:pPr>
            <w:r w:rsidRPr="00B04F45">
              <w:rPr>
                <w:sz w:val="18"/>
              </w:rPr>
              <w:t>An “entity” is an organization or a person that fulfills a role, e.g., Signer, Payer, Provider.</w:t>
            </w:r>
          </w:p>
        </w:tc>
      </w:tr>
      <w:tr w:rsidR="00815701" w:rsidRPr="005766F2" w14:paraId="52C7D58B"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5825CBC" w14:textId="77777777" w:rsidR="00815701" w:rsidRPr="001C7C8E" w:rsidRDefault="00815701" w:rsidP="00E435F7">
            <w:pPr>
              <w:pStyle w:val="TableContent"/>
              <w:jc w:val="left"/>
              <w:rPr>
                <w:sz w:val="18"/>
              </w:rPr>
            </w:pPr>
            <w:r w:rsidRPr="00DB28BE">
              <w:rPr>
                <w:sz w:val="18"/>
              </w:rPr>
              <w:t>Non-repudiation</w:t>
            </w:r>
          </w:p>
        </w:tc>
        <w:tc>
          <w:tcPr>
            <w:tcW w:w="4001" w:type="pct"/>
            <w:tcBorders>
              <w:top w:val="single" w:sz="6" w:space="0" w:color="auto"/>
              <w:left w:val="single" w:sz="6" w:space="0" w:color="auto"/>
              <w:bottom w:val="single" w:sz="6" w:space="0" w:color="auto"/>
              <w:right w:val="single" w:sz="4" w:space="0" w:color="auto"/>
            </w:tcBorders>
          </w:tcPr>
          <w:p w14:paraId="452C6267" w14:textId="77777777" w:rsidR="00815701" w:rsidRPr="001C7C8E" w:rsidRDefault="00A030A8" w:rsidP="00E435F7">
            <w:pPr>
              <w:pStyle w:val="TableContent"/>
              <w:jc w:val="left"/>
              <w:rPr>
                <w:sz w:val="18"/>
              </w:rPr>
            </w:pPr>
            <w:r w:rsidRPr="00DB28BE">
              <w:rPr>
                <w:sz w:val="18"/>
              </w:rPr>
              <w:t>(NIST). A service that is used to provide assurance of the integrity and origin of data in such a way that the integrity and origin can be verified by a third party. This service prevents an entity from successfully denying involvement in a previous action.</w:t>
            </w:r>
          </w:p>
        </w:tc>
      </w:tr>
      <w:tr w:rsidR="00290240" w:rsidRPr="005766F2" w14:paraId="2978E6C9"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57582450" w14:textId="77777777" w:rsidR="00290240" w:rsidRPr="00B04F45" w:rsidRDefault="00290240" w:rsidP="00290240">
            <w:pPr>
              <w:pStyle w:val="TableContent"/>
              <w:jc w:val="left"/>
              <w:rPr>
                <w:sz w:val="18"/>
              </w:rPr>
            </w:pPr>
            <w:r w:rsidRPr="00B04F45">
              <w:rPr>
                <w:sz w:val="18"/>
              </w:rPr>
              <w:t>Registration Authority</w:t>
            </w:r>
          </w:p>
        </w:tc>
        <w:tc>
          <w:tcPr>
            <w:tcW w:w="4001" w:type="pct"/>
            <w:tcBorders>
              <w:top w:val="single" w:sz="6" w:space="0" w:color="auto"/>
              <w:left w:val="single" w:sz="6" w:space="0" w:color="auto"/>
              <w:bottom w:val="single" w:sz="6" w:space="0" w:color="auto"/>
              <w:right w:val="single" w:sz="4" w:space="0" w:color="auto"/>
            </w:tcBorders>
          </w:tcPr>
          <w:p w14:paraId="6B7603B3" w14:textId="77777777" w:rsidR="00290240" w:rsidRPr="00B04F45" w:rsidRDefault="00A030A8" w:rsidP="00290240">
            <w:pPr>
              <w:pStyle w:val="TableContent"/>
              <w:jc w:val="left"/>
              <w:rPr>
                <w:sz w:val="18"/>
              </w:rPr>
            </w:pPr>
            <w:r w:rsidRPr="00B04F45">
              <w:rPr>
                <w:sz w:val="18"/>
              </w:rPr>
              <w:t>(NIST). An entity that is responsible for identification and authentication of certificate subjects, but that does not sign or issue certificates (i.e., a Registration Authority is delegated certain tasks on behalf of an authorized CA).</w:t>
            </w:r>
          </w:p>
        </w:tc>
      </w:tr>
      <w:tr w:rsidR="00482502" w:rsidRPr="005766F2" w14:paraId="45B8E751" w14:textId="77777777" w:rsidTr="00B04F45">
        <w:trPr>
          <w:cantSplit/>
          <w:trHeight w:val="20"/>
          <w:jc w:val="center"/>
        </w:trPr>
        <w:tc>
          <w:tcPr>
            <w:tcW w:w="999" w:type="pct"/>
            <w:tcBorders>
              <w:top w:val="single" w:sz="6" w:space="0" w:color="auto"/>
              <w:left w:val="single" w:sz="4" w:space="0" w:color="auto"/>
              <w:bottom w:val="single" w:sz="6" w:space="0" w:color="auto"/>
              <w:right w:val="single" w:sz="6" w:space="0" w:color="auto"/>
            </w:tcBorders>
          </w:tcPr>
          <w:p w14:paraId="1E3A7122" w14:textId="77777777" w:rsidR="00482502" w:rsidRPr="00B04F45" w:rsidRDefault="00482502" w:rsidP="00290240">
            <w:pPr>
              <w:pStyle w:val="TableContent"/>
              <w:jc w:val="left"/>
              <w:rPr>
                <w:sz w:val="18"/>
              </w:rPr>
            </w:pPr>
            <w:r w:rsidRPr="00B04F45">
              <w:rPr>
                <w:sz w:val="18"/>
              </w:rPr>
              <w:t>SAML (Security Assertion Markup Language)</w:t>
            </w:r>
          </w:p>
        </w:tc>
        <w:tc>
          <w:tcPr>
            <w:tcW w:w="4001" w:type="pct"/>
            <w:tcBorders>
              <w:top w:val="single" w:sz="6" w:space="0" w:color="auto"/>
              <w:left w:val="single" w:sz="6" w:space="0" w:color="auto"/>
              <w:bottom w:val="single" w:sz="6" w:space="0" w:color="auto"/>
              <w:right w:val="single" w:sz="4" w:space="0" w:color="auto"/>
            </w:tcBorders>
          </w:tcPr>
          <w:p w14:paraId="4312DD19" w14:textId="77777777" w:rsidR="00482502" w:rsidRPr="00B04F45" w:rsidRDefault="00482502" w:rsidP="003E5A5E">
            <w:pPr>
              <w:pStyle w:val="TableContent"/>
              <w:jc w:val="left"/>
              <w:rPr>
                <w:sz w:val="18"/>
              </w:rPr>
            </w:pPr>
            <w:r w:rsidRPr="00B04F45">
              <w:rPr>
                <w:sz w:val="18"/>
              </w:rPr>
              <w:t>(OASIS). A standard which defines a framework for exchanging security information between online business partners.</w:t>
            </w:r>
          </w:p>
        </w:tc>
      </w:tr>
      <w:tr w:rsidR="00290240" w:rsidRPr="005766F2" w14:paraId="564493CF" w14:textId="77777777" w:rsidTr="00B04F45">
        <w:trPr>
          <w:cantSplit/>
          <w:trHeight w:val="20"/>
          <w:jc w:val="center"/>
        </w:trPr>
        <w:tc>
          <w:tcPr>
            <w:tcW w:w="999" w:type="pct"/>
            <w:tcBorders>
              <w:top w:val="single" w:sz="6" w:space="0" w:color="auto"/>
              <w:left w:val="single" w:sz="4" w:space="0" w:color="auto"/>
              <w:bottom w:val="single" w:sz="4" w:space="0" w:color="auto"/>
              <w:right w:val="single" w:sz="6" w:space="0" w:color="auto"/>
            </w:tcBorders>
          </w:tcPr>
          <w:p w14:paraId="618EE318" w14:textId="77777777" w:rsidR="00290240" w:rsidRPr="00B04F45" w:rsidRDefault="003E5A5E" w:rsidP="00290240">
            <w:pPr>
              <w:pStyle w:val="TableContent"/>
              <w:jc w:val="left"/>
              <w:rPr>
                <w:sz w:val="18"/>
              </w:rPr>
            </w:pPr>
            <w:r w:rsidRPr="00B04F45">
              <w:rPr>
                <w:sz w:val="18"/>
              </w:rPr>
              <w:t>Signer</w:t>
            </w:r>
          </w:p>
        </w:tc>
        <w:tc>
          <w:tcPr>
            <w:tcW w:w="4001" w:type="pct"/>
            <w:tcBorders>
              <w:top w:val="single" w:sz="6" w:space="0" w:color="auto"/>
              <w:left w:val="single" w:sz="6" w:space="0" w:color="auto"/>
              <w:bottom w:val="single" w:sz="4" w:space="0" w:color="auto"/>
              <w:right w:val="single" w:sz="4" w:space="0" w:color="auto"/>
            </w:tcBorders>
          </w:tcPr>
          <w:p w14:paraId="41AAF34C" w14:textId="77777777" w:rsidR="00290240" w:rsidRPr="00B04F45" w:rsidRDefault="003E5A5E" w:rsidP="003E5A5E">
            <w:pPr>
              <w:pStyle w:val="TableContent"/>
              <w:jc w:val="left"/>
              <w:rPr>
                <w:sz w:val="18"/>
              </w:rPr>
            </w:pPr>
            <w:r w:rsidRPr="00B04F45">
              <w:rPr>
                <w:sz w:val="18"/>
              </w:rPr>
              <w:t>The use of the term “Signer” indicates the entity that has applied a Digital Signature to a CDA document as described in this implementation guide. All other participants who may otherwise sign a document are out of scope.</w:t>
            </w:r>
          </w:p>
        </w:tc>
      </w:tr>
    </w:tbl>
    <w:p w14:paraId="1FE746F1" w14:textId="77777777" w:rsidR="00290240" w:rsidRPr="00574A4A" w:rsidRDefault="00290240" w:rsidP="00125F0B">
      <w:pPr>
        <w:widowControl w:val="0"/>
        <w:autoSpaceDE w:val="0"/>
        <w:autoSpaceDN w:val="0"/>
        <w:adjustRightInd w:val="0"/>
      </w:pPr>
    </w:p>
    <w:sectPr w:rsidR="00290240" w:rsidRPr="00574A4A" w:rsidSect="00CF3611">
      <w:headerReference w:type="even" r:id="rId64"/>
      <w:headerReference w:type="default" r:id="rId65"/>
      <w:footerReference w:type="default" r:id="rId66"/>
      <w:headerReference w:type="first" r:id="rId67"/>
      <w:pgSz w:w="12240" w:h="15840" w:code="1"/>
      <w:pgMar w:top="1440" w:right="108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01" w:author="Russ Ott" w:date="2025-06-17T13:54:00Z" w:initials="RO">
    <w:p w14:paraId="0BEF20AC" w14:textId="77777777" w:rsidR="005E7818" w:rsidRDefault="005E7818" w:rsidP="005E7818">
      <w:pPr>
        <w:pStyle w:val="CommentText"/>
      </w:pPr>
      <w:r>
        <w:rPr>
          <w:rStyle w:val="CommentReference"/>
        </w:rPr>
        <w:annotationRef/>
      </w:r>
      <w:hyperlink r:id="rId1" w:history="1">
        <w:r w:rsidRPr="00B11DF0">
          <w:rPr>
            <w:rStyle w:val="Hyperlink"/>
            <w:rFonts w:ascii="Times New Roman" w:hAnsi="Times New Roman"/>
            <w:sz w:val="24"/>
          </w:rPr>
          <w:t>https://jira.hl7.org/browse/CDA-20442</w:t>
        </w:r>
      </w:hyperlink>
    </w:p>
  </w:comment>
  <w:comment w:id="226" w:author="Russ Ott" w:date="2025-06-17T13:54:00Z" w:initials="RO">
    <w:p w14:paraId="4FD77104" w14:textId="6E24BD09" w:rsidR="005E7818" w:rsidRDefault="005E7818" w:rsidP="005E7818">
      <w:pPr>
        <w:pStyle w:val="CommentText"/>
      </w:pPr>
      <w:r>
        <w:rPr>
          <w:rStyle w:val="CommentReference"/>
        </w:rPr>
        <w:annotationRef/>
      </w:r>
      <w:hyperlink r:id="rId2" w:history="1">
        <w:r w:rsidRPr="003B554D">
          <w:rPr>
            <w:rStyle w:val="Hyperlink"/>
            <w:rFonts w:ascii="Times New Roman" w:hAnsi="Times New Roman"/>
            <w:sz w:val="24"/>
          </w:rPr>
          <w:t>https://jira.hl7.org/browse/CDA-20442</w:t>
        </w:r>
      </w:hyperlink>
    </w:p>
  </w:comment>
  <w:comment w:id="228" w:author="Russ Ott" w:date="2025-06-17T13:57:00Z" w:initials="RO">
    <w:p w14:paraId="68D5B7BB" w14:textId="77777777" w:rsidR="005E7818" w:rsidRDefault="005E7818" w:rsidP="005E7818">
      <w:pPr>
        <w:pStyle w:val="CommentText"/>
      </w:pPr>
      <w:r>
        <w:rPr>
          <w:rStyle w:val="CommentReference"/>
        </w:rPr>
        <w:annotationRef/>
      </w:r>
      <w:hyperlink r:id="rId3" w:history="1">
        <w:r w:rsidRPr="009F5131">
          <w:rPr>
            <w:rStyle w:val="Hyperlink"/>
            <w:rFonts w:ascii="Times New Roman" w:hAnsi="Times New Roman"/>
            <w:sz w:val="24"/>
          </w:rPr>
          <w:t>https://jira.hl7.org/browse/CDA-20476</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EF20AC" w15:done="0"/>
  <w15:commentEx w15:paraId="4FD77104" w15:done="0"/>
  <w15:commentEx w15:paraId="68D5B7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9A80C4" w16cex:dateUtc="2025-06-17T17:54:00Z"/>
  <w16cex:commentExtensible w16cex:durableId="31D9E7C5" w16cex:dateUtc="2025-06-17T17:54:00Z"/>
  <w16cex:commentExtensible w16cex:durableId="6DAD9139" w16cex:dateUtc="2025-06-1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EF20AC" w16cid:durableId="429A80C4"/>
  <w16cid:commentId w16cid:paraId="4FD77104" w16cid:durableId="31D9E7C5"/>
  <w16cid:commentId w16cid:paraId="68D5B7BB" w16cid:durableId="6DAD9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4B07E" w14:textId="77777777" w:rsidR="005635A0" w:rsidRDefault="005635A0" w:rsidP="0060214B">
      <w:r>
        <w:separator/>
      </w:r>
    </w:p>
  </w:endnote>
  <w:endnote w:type="continuationSeparator" w:id="0">
    <w:p w14:paraId="52D9E8B6" w14:textId="77777777" w:rsidR="005635A0" w:rsidRDefault="005635A0" w:rsidP="0060214B">
      <w:r>
        <w:continuationSeparator/>
      </w:r>
    </w:p>
  </w:endnote>
  <w:endnote w:type="continuationNotice" w:id="1">
    <w:p w14:paraId="75BEF80B" w14:textId="77777777" w:rsidR="005635A0" w:rsidRDefault="005635A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2020803070505020304"/>
    <w:charset w:val="01"/>
    <w:family w:val="roman"/>
    <w:pitch w:val="variable"/>
  </w:font>
  <w:font w:name="MS Minngs">
    <w:altName w:val="w"/>
    <w:panose1 w:val="00000000000000000000"/>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r ??’c">
    <w:altName w:val="Arial Unicode MS"/>
    <w:panose1 w:val="00000000000000000000"/>
    <w:charset w:val="80"/>
    <w:family w:val="moder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DC14F" w14:textId="77777777" w:rsidR="00C74981" w:rsidRPr="00580656" w:rsidRDefault="00C74981" w:rsidP="00B46A35">
    <w:pPr>
      <w:pStyle w:val="Footer"/>
      <w:tabs>
        <w:tab w:val="clear" w:pos="9360"/>
        <w:tab w:val="right" w:pos="9720"/>
      </w:tabs>
      <w:rPr>
        <w:szCs w:val="18"/>
      </w:rPr>
    </w:pPr>
    <w:r w:rsidRPr="00580656">
      <w:rPr>
        <w:szCs w:val="18"/>
      </w:rPr>
      <w:t xml:space="preserve">Page </w:t>
    </w:r>
    <w:r w:rsidR="00EC0A89" w:rsidRPr="00E539AC">
      <w:rPr>
        <w:szCs w:val="18"/>
      </w:rPr>
      <w:fldChar w:fldCharType="begin"/>
    </w:r>
    <w:r w:rsidRPr="00E539AC">
      <w:rPr>
        <w:szCs w:val="18"/>
      </w:rPr>
      <w:instrText xml:space="preserve"> PAGE   \* MERGEFORMAT </w:instrText>
    </w:r>
    <w:r w:rsidR="00EC0A89" w:rsidRPr="00E539AC">
      <w:rPr>
        <w:szCs w:val="18"/>
      </w:rPr>
      <w:fldChar w:fldCharType="separate"/>
    </w:r>
    <w:r w:rsidR="008C7430">
      <w:rPr>
        <w:noProof/>
        <w:szCs w:val="18"/>
      </w:rPr>
      <w:t>6</w:t>
    </w:r>
    <w:r w:rsidR="00EC0A89" w:rsidRPr="00E539AC">
      <w:rPr>
        <w:szCs w:val="18"/>
      </w:rPr>
      <w:fldChar w:fldCharType="end"/>
    </w:r>
    <w:r>
      <w:rPr>
        <w:szCs w:val="18"/>
      </w:rPr>
      <w:tab/>
    </w:r>
    <w:r w:rsidRPr="00580656">
      <w:rPr>
        <w:szCs w:val="18"/>
      </w:rPr>
      <w:t xml:space="preserve">HL7 Implementation Guide for CDA® Release 2: Digital Signatures and </w:t>
    </w:r>
    <w:r>
      <w:rPr>
        <w:szCs w:val="18"/>
      </w:rPr>
      <w:t>Delegation of Rights, Release 1</w:t>
    </w:r>
  </w:p>
  <w:p w14:paraId="7B9DBC3A" w14:textId="34F1868E" w:rsidR="00C74981" w:rsidRPr="00B46A35" w:rsidRDefault="00C74981" w:rsidP="00B46A35">
    <w:pPr>
      <w:pStyle w:val="Footer"/>
      <w:tabs>
        <w:tab w:val="clear" w:pos="9360"/>
        <w:tab w:val="right" w:pos="9720"/>
      </w:tabs>
      <w:rPr>
        <w:szCs w:val="18"/>
      </w:rPr>
    </w:pPr>
    <w:r w:rsidRPr="00580656">
      <w:rPr>
        <w:szCs w:val="18"/>
      </w:rPr>
      <w:t>© 201</w:t>
    </w:r>
    <w:r>
      <w:rPr>
        <w:szCs w:val="18"/>
      </w:rPr>
      <w:t>4</w:t>
    </w:r>
    <w:r w:rsidRPr="00580656">
      <w:rPr>
        <w:szCs w:val="18"/>
      </w:rPr>
      <w:t xml:space="preserve"> Health Level Seven International. All rights reserved.</w:t>
    </w:r>
    <w:r>
      <w:rPr>
        <w:szCs w:val="18"/>
      </w:rPr>
      <w:tab/>
      <w:t xml:space="preserve">October </w:t>
    </w:r>
    <w:r w:rsidRPr="00580656">
      <w:rPr>
        <w:szCs w:val="18"/>
      </w:rPr>
      <w:t>201</w:t>
    </w:r>
    <w:r>
      <w:rPr>
        <w:szCs w:val="18"/>
      </w:rPr>
      <w:t>4</w:t>
    </w:r>
    <w:ins w:id="4" w:author="Russ Ott" w:date="2025-06-17T09:23:00Z" w16du:dateUtc="2025-06-17T13:23:00Z">
      <w:r w:rsidR="00BD1ED2">
        <w:rPr>
          <w:szCs w:val="18"/>
        </w:rPr>
        <w:t xml:space="preserve"> </w:t>
      </w:r>
    </w:ins>
    <w:ins w:id="5" w:author="Russ Ott" w:date="2025-06-17T09:24:00Z">
      <w:r w:rsidR="00BD1ED2" w:rsidRPr="00BD1ED2">
        <w:rPr>
          <w:szCs w:val="18"/>
        </w:rPr>
        <w:t xml:space="preserve">(June 2025 Errata </w:t>
      </w:r>
    </w:ins>
    <w:ins w:id="6" w:author="Russ Ott" w:date="2025-06-17T09:24:00Z" w16du:dateUtc="2025-06-17T13:24:00Z">
      <w:r w:rsidR="00BD1ED2">
        <w:rPr>
          <w:szCs w:val="18"/>
        </w:rPr>
        <w:t>publication</w:t>
      </w:r>
    </w:ins>
    <w:ins w:id="7" w:author="Russ Ott" w:date="2025-06-17T09:24:00Z">
      <w:r w:rsidR="00BD1ED2" w:rsidRPr="00BD1ED2">
        <w:rPr>
          <w:szCs w:val="18"/>
        </w:rPr>
        <w:t>)</w: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6438E" w14:textId="77777777" w:rsidR="00C74981" w:rsidRPr="003E3558" w:rsidRDefault="00C74981" w:rsidP="003E3558">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w:t>
    </w:r>
    <w:r w:rsidR="00EC0A89" w:rsidRPr="003E3558">
      <w:rPr>
        <w:szCs w:val="18"/>
      </w:rPr>
      <w:fldChar w:fldCharType="end"/>
    </w:r>
  </w:p>
  <w:p w14:paraId="6FBA9066" w14:textId="5CE05278" w:rsidR="00C74981" w:rsidRPr="003E3558" w:rsidRDefault="00C74981" w:rsidP="003E3558">
    <w:pPr>
      <w:pStyle w:val="Footer"/>
      <w:tabs>
        <w:tab w:val="clear" w:pos="9360"/>
        <w:tab w:val="right" w:pos="9720"/>
      </w:tabs>
      <w:rPr>
        <w:szCs w:val="18"/>
      </w:rPr>
    </w:pPr>
    <w:r>
      <w:rPr>
        <w:szCs w:val="18"/>
      </w:rPr>
      <w:t>October 2014</w:t>
    </w:r>
    <w:ins w:id="8" w:author="Russ Ott" w:date="2025-06-17T09:24:00Z" w16du:dateUtc="2025-06-17T13:24:00Z">
      <w:r w:rsidR="00BD1ED2">
        <w:rPr>
          <w:szCs w:val="18"/>
        </w:rPr>
        <w:t xml:space="preserve"> </w:t>
      </w:r>
      <w:r w:rsidR="00BD1ED2" w:rsidRPr="00BD1ED2">
        <w:rPr>
          <w:szCs w:val="18"/>
        </w:rPr>
        <w:t xml:space="preserve">(June 2025 Errata </w:t>
      </w:r>
      <w:r w:rsidR="00BD1ED2">
        <w:rPr>
          <w:szCs w:val="18"/>
        </w:rPr>
        <w:t>publication</w:t>
      </w:r>
      <w:r w:rsidR="00BD1ED2" w:rsidRPr="00BD1ED2">
        <w:rPr>
          <w:szCs w:val="18"/>
        </w:rPr>
        <w:t>)</w:t>
      </w:r>
    </w:ins>
    <w:r w:rsidRPr="003E3558">
      <w:rPr>
        <w:szCs w:val="18"/>
      </w:rPr>
      <w:tab/>
      <w:t>© 201</w:t>
    </w:r>
    <w:r>
      <w:rPr>
        <w:szCs w:val="18"/>
      </w:rPr>
      <w:t>4</w:t>
    </w:r>
    <w:r w:rsidRPr="003E3558">
      <w:rPr>
        <w:szCs w:val="18"/>
      </w:rPr>
      <w:t xml:space="preserve">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BAF9B" w14:textId="77777777" w:rsidR="00C74981" w:rsidRPr="003E3558" w:rsidRDefault="00C74981" w:rsidP="00CF3611">
    <w:pPr>
      <w:pStyle w:val="Footer"/>
      <w:tabs>
        <w:tab w:val="clear" w:pos="9360"/>
        <w:tab w:val="right" w:pos="9720"/>
      </w:tabs>
      <w:rPr>
        <w:szCs w:val="18"/>
      </w:rPr>
    </w:pPr>
    <w:r w:rsidRPr="003E3558">
      <w:rPr>
        <w:szCs w:val="18"/>
      </w:rPr>
      <w:t>HL7 Implementation Guide for CDA® Release 2: Digital Signatures and Delegation of Rights, Release 1</w:t>
    </w:r>
    <w:r w:rsidRPr="003E3558">
      <w:rPr>
        <w:szCs w:val="18"/>
      </w:rPr>
      <w:tab/>
      <w:t xml:space="preserve">Page </w:t>
    </w:r>
    <w:r w:rsidR="00EC0A89" w:rsidRPr="003E3558">
      <w:rPr>
        <w:szCs w:val="18"/>
      </w:rPr>
      <w:fldChar w:fldCharType="begin"/>
    </w:r>
    <w:r w:rsidRPr="003E3558">
      <w:rPr>
        <w:szCs w:val="18"/>
      </w:rPr>
      <w:instrText xml:space="preserve"> PAGE </w:instrText>
    </w:r>
    <w:r w:rsidR="00EC0A89" w:rsidRPr="003E3558">
      <w:rPr>
        <w:szCs w:val="18"/>
      </w:rPr>
      <w:fldChar w:fldCharType="separate"/>
    </w:r>
    <w:r w:rsidR="008C7430">
      <w:rPr>
        <w:noProof/>
        <w:szCs w:val="18"/>
      </w:rPr>
      <w:t>59</w:t>
    </w:r>
    <w:r w:rsidR="00EC0A89" w:rsidRPr="003E3558">
      <w:rPr>
        <w:szCs w:val="18"/>
      </w:rPr>
      <w:fldChar w:fldCharType="end"/>
    </w:r>
  </w:p>
  <w:p w14:paraId="432CCD24" w14:textId="77777777" w:rsidR="00C74981" w:rsidRPr="003E3558" w:rsidRDefault="00C74981" w:rsidP="00CF3611">
    <w:pPr>
      <w:pStyle w:val="Footer"/>
      <w:tabs>
        <w:tab w:val="clear" w:pos="9360"/>
        <w:tab w:val="right" w:pos="9720"/>
      </w:tabs>
      <w:rPr>
        <w:szCs w:val="18"/>
      </w:rPr>
    </w:pPr>
    <w:r>
      <w:rPr>
        <w:szCs w:val="18"/>
      </w:rPr>
      <w:t>March 2014</w:t>
    </w:r>
    <w:r w:rsidRPr="003E3558">
      <w:rPr>
        <w:szCs w:val="18"/>
      </w:rPr>
      <w:tab/>
      <w:t>© 2013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3E0D3" w14:textId="77777777" w:rsidR="005635A0" w:rsidRDefault="005635A0" w:rsidP="0060214B">
      <w:r>
        <w:separator/>
      </w:r>
    </w:p>
  </w:footnote>
  <w:footnote w:type="continuationSeparator" w:id="0">
    <w:p w14:paraId="2A28A9C8" w14:textId="77777777" w:rsidR="005635A0" w:rsidRDefault="005635A0" w:rsidP="0060214B">
      <w:r>
        <w:continuationSeparator/>
      </w:r>
    </w:p>
  </w:footnote>
  <w:footnote w:type="continuationNotice" w:id="1">
    <w:p w14:paraId="0932E455" w14:textId="77777777" w:rsidR="005635A0" w:rsidRDefault="005635A0">
      <w:pPr>
        <w:spacing w:after="0"/>
      </w:pPr>
    </w:p>
  </w:footnote>
  <w:footnote w:id="2">
    <w:p w14:paraId="29487517" w14:textId="77777777" w:rsidR="00C74981" w:rsidRDefault="00C74981">
      <w:pPr>
        <w:pStyle w:val="FootnoteText"/>
      </w:pPr>
      <w:r>
        <w:rPr>
          <w:rStyle w:val="FootnoteReference"/>
        </w:rPr>
        <w:footnoteRef/>
      </w:r>
      <w:r>
        <w:t xml:space="preserve"> </w:t>
      </w:r>
      <w:r w:rsidRPr="00C77EA6">
        <w:t>HL7 Version 3 Clinical Document Architecture (CDA®)</w:t>
      </w:r>
      <w:r>
        <w:t xml:space="preserve"> - </w:t>
      </w:r>
      <w:r w:rsidRPr="00C77EA6">
        <w:t>http://www.hl7.org/implement/standards/product_brief.cfm?product_id=7</w:t>
      </w:r>
    </w:p>
  </w:footnote>
  <w:footnote w:id="3">
    <w:p w14:paraId="5BC0B7B0" w14:textId="77777777" w:rsidR="00C74981" w:rsidRDefault="00C74981">
      <w:pPr>
        <w:pStyle w:val="FootnoteText"/>
      </w:pPr>
      <w:r>
        <w:rPr>
          <w:rStyle w:val="FootnoteReference"/>
        </w:rPr>
        <w:footnoteRef/>
      </w:r>
      <w:r>
        <w:t xml:space="preserve"> Authorized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4">
    <w:p w14:paraId="0B53CDF5" w14:textId="77777777" w:rsidR="00C74981" w:rsidRDefault="00C74981">
      <w:pPr>
        <w:pStyle w:val="FootnoteText"/>
      </w:pPr>
      <w:r>
        <w:rPr>
          <w:rStyle w:val="FootnoteReference"/>
        </w:rPr>
        <w:footnoteRef/>
      </w:r>
      <w:r>
        <w:t xml:space="preserve"> </w:t>
      </w:r>
      <w:r w:rsidRPr="008C4C45">
        <w:t>HL7 Implementation Guide for CDA® Release 2:</w:t>
      </w:r>
      <w:r>
        <w:t xml:space="preserve"> </w:t>
      </w:r>
      <w:r w:rsidRPr="008C4C45">
        <w:t>Consolidated CDA Templates for Clinical Notes</w:t>
      </w:r>
      <w:r>
        <w:t xml:space="preserve"> </w:t>
      </w:r>
      <w:r w:rsidRPr="008C4C45">
        <w:t>(US Realm)</w:t>
      </w:r>
      <w:r>
        <w:t xml:space="preserve">, </w:t>
      </w:r>
      <w:r w:rsidRPr="008C4C45">
        <w:t>Draft Standard for Trial Use Release 2</w:t>
      </w:r>
      <w:r>
        <w:t xml:space="preserve">, </w:t>
      </w:r>
      <w:r w:rsidRPr="008C4C45">
        <w:t>Volume 2 – Templates and Supporting Material</w:t>
      </w:r>
      <w:r>
        <w:t xml:space="preserve">, </w:t>
      </w:r>
      <w:r w:rsidRPr="0079375F">
        <w:t>September 2013</w:t>
      </w:r>
      <w:r>
        <w:t>. Section 1.1.1.10</w:t>
      </w:r>
    </w:p>
  </w:footnote>
  <w:footnote w:id="5">
    <w:p w14:paraId="2910DC83" w14:textId="77777777" w:rsidR="00C74981" w:rsidRDefault="00C74981" w:rsidP="00AC6EF5">
      <w:pPr>
        <w:pStyle w:val="FootnoteText"/>
      </w:pPr>
      <w:r>
        <w:rPr>
          <w:rStyle w:val="FootnoteReference"/>
        </w:rPr>
        <w:footnoteRef/>
      </w:r>
      <w:r>
        <w:t xml:space="preserve"> HL7 documents are available at </w:t>
      </w:r>
      <w:hyperlink r:id="rId1" w:history="1">
        <w:r w:rsidRPr="00F74D1D">
          <w:rPr>
            <w:rStyle w:val="Hyperlink"/>
            <w:rFonts w:ascii="Times New Roman" w:hAnsi="Times New Roman"/>
            <w:sz w:val="16"/>
          </w:rPr>
          <w:t>http://www.hl7.org</w:t>
        </w:r>
      </w:hyperlink>
    </w:p>
  </w:footnote>
  <w:footnote w:id="6">
    <w:p w14:paraId="06E86363" w14:textId="77777777" w:rsidR="00C74981" w:rsidRDefault="00C74981">
      <w:pPr>
        <w:pStyle w:val="FootnoteText"/>
      </w:pPr>
      <w:r>
        <w:rPr>
          <w:rStyle w:val="FootnoteReference"/>
        </w:rPr>
        <w:footnoteRef/>
      </w:r>
      <w:r>
        <w:t xml:space="preserve"> Delegated Signer – see Actors (Section </w:t>
      </w:r>
      <w:r w:rsidR="00EC0A89">
        <w:fldChar w:fldCharType="begin"/>
      </w:r>
      <w:r>
        <w:instrText xml:space="preserve"> REF _Ref374357366 \r \h </w:instrText>
      </w:r>
      <w:r w:rsidR="00EC0A89">
        <w:fldChar w:fldCharType="separate"/>
      </w:r>
      <w:r w:rsidR="008C7430">
        <w:t>2.3</w:t>
      </w:r>
      <w:r w:rsidR="00EC0A89">
        <w:fldChar w:fldCharType="end"/>
      </w:r>
      <w:r>
        <w:t>) for definition</w:t>
      </w:r>
    </w:p>
  </w:footnote>
  <w:footnote w:id="7">
    <w:p w14:paraId="1C397F9E" w14:textId="77777777" w:rsidR="00C74981" w:rsidRDefault="00C74981" w:rsidP="00753570">
      <w:pPr>
        <w:pStyle w:val="FootnoteText"/>
      </w:pPr>
      <w:r>
        <w:rPr>
          <w:rStyle w:val="FootnoteReference"/>
        </w:rPr>
        <w:footnoteRef/>
      </w:r>
      <w:r>
        <w:t xml:space="preserve"> </w:t>
      </w:r>
      <w:hyperlink r:id="rId2" w:history="1">
        <w:r w:rsidRPr="00460B7F">
          <w:rPr>
            <w:rStyle w:val="Hyperlink"/>
            <w:rFonts w:ascii="Times New Roman" w:hAnsi="Times New Roman"/>
            <w:sz w:val="16"/>
          </w:rPr>
          <w:t>http://wiki.siframework.org/Longitudinal+Coordination+of+Care+(LCC)</w:t>
        </w:r>
      </w:hyperlink>
    </w:p>
  </w:footnote>
  <w:footnote w:id="8">
    <w:p w14:paraId="64E1A225" w14:textId="77777777" w:rsidR="00C74981" w:rsidRPr="00552CD9" w:rsidRDefault="00C74981" w:rsidP="00FB7D05">
      <w:pPr>
        <w:rPr>
          <w:rStyle w:val="FootnoteTextChar"/>
        </w:rPr>
      </w:pPr>
      <w:r w:rsidRPr="00552CD9">
        <w:rPr>
          <w:rStyle w:val="FootnoteReference"/>
          <w:sz w:val="16"/>
          <w:szCs w:val="16"/>
        </w:rPr>
        <w:footnoteRef/>
      </w:r>
      <w:r>
        <w:t xml:space="preserve"> </w:t>
      </w:r>
      <w:r w:rsidRPr="00552CD9">
        <w:rPr>
          <w:rStyle w:val="FootnoteTextChar"/>
          <w:rFonts w:eastAsiaTheme="minorHAnsi"/>
        </w:rPr>
        <w:t>Agent - Regional Health Information Organizations (RHIO), Health Information Exchanges (HIE), Release of Information (ROI) vendors, claim clearinghouses, and other entities that handle health information on behalf of a Provider under a Business Associate Agreement (BAA).</w:t>
      </w:r>
    </w:p>
  </w:footnote>
  <w:footnote w:id="9">
    <w:p w14:paraId="3F1645CD" w14:textId="77777777" w:rsidR="00C74981" w:rsidRPr="00E91116" w:rsidRDefault="00C74981" w:rsidP="00870C48">
      <w:pPr>
        <w:pStyle w:val="FootnoteText"/>
        <w:rPr>
          <w:rFonts w:cs="Arial"/>
          <w:sz w:val="20"/>
          <w:lang w:eastAsia="zh-CN"/>
        </w:rPr>
      </w:pPr>
      <w:r w:rsidRPr="00330711">
        <w:rPr>
          <w:rStyle w:val="FootnoteReference"/>
          <w:sz w:val="22"/>
        </w:rPr>
        <w:footnoteRef/>
      </w:r>
      <w:r w:rsidRPr="00330711">
        <w:rPr>
          <w:sz w:val="22"/>
        </w:rPr>
        <w:t xml:space="preserve"> </w:t>
      </w:r>
      <w:r w:rsidRPr="00E91116">
        <w:t xml:space="preserve">HL7, Version 3 Publishing Facilitator's Guide. </w:t>
      </w:r>
      <w:hyperlink r:id="rId3" w:history="1">
        <w:r w:rsidRPr="00E91116">
          <w:rPr>
            <w:rStyle w:val="HyperlinkText9pt"/>
          </w:rPr>
          <w:t>http://www.hl7.org/v3ballot/html/help/pfg/pfg.htm</w:t>
        </w:r>
      </w:hyperlink>
    </w:p>
  </w:footnote>
  <w:footnote w:id="10">
    <w:p w14:paraId="54809393" w14:textId="77777777" w:rsidR="00C74981" w:rsidRPr="00EF234A" w:rsidRDefault="00C74981" w:rsidP="00037092">
      <w:pPr>
        <w:pStyle w:val="FootnoteText"/>
        <w:rPr>
          <w:szCs w:val="16"/>
        </w:rPr>
      </w:pPr>
      <w:r w:rsidRPr="00EF234A">
        <w:rPr>
          <w:rStyle w:val="FootnoteReference"/>
          <w:szCs w:val="16"/>
        </w:rPr>
        <w:footnoteRef/>
      </w:r>
      <w:r w:rsidRPr="00EF234A">
        <w:rPr>
          <w:szCs w:val="16"/>
        </w:rPr>
        <w:t xml:space="preserve"> In the United States</w:t>
      </w:r>
      <w:r>
        <w:rPr>
          <w:szCs w:val="16"/>
        </w:rPr>
        <w:t xml:space="preserve"> for CMS</w:t>
      </w:r>
      <w:r w:rsidRPr="00EF234A">
        <w:rPr>
          <w:szCs w:val="16"/>
        </w:rPr>
        <w:t>, the X.509v3 digital signing certificate must come from a Federal Bridge cross-certified Certificate Authority.</w:t>
      </w:r>
    </w:p>
  </w:footnote>
  <w:footnote w:id="11">
    <w:p w14:paraId="63AA60E4" w14:textId="77777777" w:rsidR="00C74981" w:rsidRPr="00EF234A" w:rsidRDefault="00C74981" w:rsidP="00344197">
      <w:pPr>
        <w:pStyle w:val="FootnoteText"/>
        <w:rPr>
          <w:szCs w:val="16"/>
        </w:rPr>
      </w:pPr>
      <w:r w:rsidRPr="00B54629">
        <w:rPr>
          <w:rStyle w:val="FootnoteReference"/>
          <w:szCs w:val="16"/>
        </w:rPr>
        <w:footnoteRef/>
      </w:r>
      <w:r w:rsidRPr="00B54629">
        <w:rPr>
          <w:szCs w:val="16"/>
        </w:rPr>
        <w:t xml:space="preserve"> In the United States for CMS, the X.509v3 digital signing certificate must come from a Federal Bridge cross-certified Certificate Authority.</w:t>
      </w:r>
    </w:p>
  </w:footnote>
  <w:footnote w:id="12">
    <w:p w14:paraId="1A53F9A6" w14:textId="77777777" w:rsidR="00C74981" w:rsidRPr="00EF234A" w:rsidRDefault="00C74981" w:rsidP="00A66B1F">
      <w:pPr>
        <w:pStyle w:val="FootnoteText"/>
        <w:rPr>
          <w:szCs w:val="16"/>
        </w:rPr>
      </w:pPr>
      <w:r w:rsidRPr="00EF234A">
        <w:rPr>
          <w:rStyle w:val="FootnoteReference"/>
          <w:szCs w:val="16"/>
        </w:rPr>
        <w:footnoteRef/>
      </w:r>
      <w:r w:rsidRPr="00EF234A">
        <w:rPr>
          <w:szCs w:val="16"/>
        </w:rPr>
        <w:t xml:space="preserve"> </w:t>
      </w:r>
      <w:hyperlink r:id="rId4" w:history="1">
        <w:r w:rsidRPr="00967054">
          <w:rPr>
            <w:rStyle w:val="Hyperlink"/>
            <w:rFonts w:ascii="Times New Roman" w:hAnsi="Times New Roman"/>
            <w:sz w:val="16"/>
            <w:szCs w:val="16"/>
          </w:rPr>
          <w:t>http://docs.oasis-open.org/security/saml/v2.0/saml-core-2.0-os.pdf</w:t>
        </w:r>
      </w:hyperlink>
    </w:p>
  </w:footnote>
  <w:footnote w:id="13">
    <w:p w14:paraId="229D2195" w14:textId="77777777" w:rsidR="00C74981" w:rsidRPr="003C460C" w:rsidRDefault="00C74981" w:rsidP="00176276">
      <w:pPr>
        <w:rPr>
          <w:sz w:val="16"/>
          <w:szCs w:val="16"/>
        </w:rPr>
      </w:pPr>
      <w:r w:rsidRPr="00763CA0">
        <w:rPr>
          <w:rStyle w:val="FootnoteReference"/>
          <w:sz w:val="16"/>
          <w:szCs w:val="16"/>
        </w:rPr>
        <w:footnoteRef/>
      </w:r>
      <w:r w:rsidRPr="00763CA0">
        <w:rPr>
          <w:sz w:val="16"/>
          <w:szCs w:val="16"/>
        </w:rPr>
        <w:t xml:space="preserve"> Verification of the </w:t>
      </w:r>
      <w:r>
        <w:rPr>
          <w:sz w:val="16"/>
          <w:szCs w:val="16"/>
        </w:rPr>
        <w:t>Digital Signatures</w:t>
      </w:r>
      <w:r w:rsidRPr="00763CA0">
        <w:rPr>
          <w:sz w:val="16"/>
          <w:szCs w:val="16"/>
        </w:rPr>
        <w:t xml:space="preserve"> </w:t>
      </w:r>
      <w:r>
        <w:rPr>
          <w:sz w:val="16"/>
          <w:szCs w:val="16"/>
        </w:rPr>
        <w:t xml:space="preserve">in a Validated </w:t>
      </w:r>
      <w:r w:rsidRPr="00763CA0">
        <w:rPr>
          <w:sz w:val="16"/>
          <w:szCs w:val="16"/>
        </w:rPr>
        <w:t xml:space="preserve">Delegation of Rights Artifact is identical (see Section </w:t>
      </w:r>
      <w:r w:rsidR="00147B50">
        <w:fldChar w:fldCharType="begin"/>
      </w:r>
      <w:r w:rsidR="00147B50">
        <w:instrText xml:space="preserve"> REF _Ref343854581 \r \h  \* MERGEFORMAT </w:instrText>
      </w:r>
      <w:r w:rsidR="00147B50">
        <w:fldChar w:fldCharType="separate"/>
      </w:r>
      <w:r w:rsidR="008C7430" w:rsidRPr="008C7430">
        <w:rPr>
          <w:sz w:val="16"/>
          <w:szCs w:val="16"/>
        </w:rPr>
        <w:t>3.2</w:t>
      </w:r>
      <w:r w:rsidR="00147B50">
        <w:fldChar w:fldCharType="end"/>
      </w:r>
      <w:r w:rsidRPr="00763CA0">
        <w:rPr>
          <w:sz w:val="16"/>
          <w:szCs w:val="16"/>
        </w:rPr>
        <w:t>).</w:t>
      </w:r>
    </w:p>
  </w:footnote>
  <w:footnote w:id="14">
    <w:p w14:paraId="011E2787" w14:textId="77777777" w:rsidR="00C74981" w:rsidRDefault="00C74981" w:rsidP="00C614DB">
      <w:pPr>
        <w:pStyle w:val="FootnoteText"/>
      </w:pPr>
      <w:r>
        <w:rPr>
          <w:rStyle w:val="FootnoteReference"/>
        </w:rPr>
        <w:footnoteRef/>
      </w:r>
      <w:r>
        <w:t xml:space="preserve"> </w:t>
      </w:r>
      <w:r w:rsidRPr="00EE70C3">
        <w:t xml:space="preserve">This document contains content reprinted, with permission, from E1762-95 Standard Guide for Electronic Authentication of Health Care Information, copyright ASTM International, 100 Barr Harbor Drive, West Conshohocken, PA 19428. A copy of the complete standard may be obtained from ASTM International, </w:t>
      </w:r>
      <w:hyperlink r:id="rId5" w:history="1">
        <w:r w:rsidRPr="00EE70C3">
          <w:rPr>
            <w:rStyle w:val="Hyperlink"/>
            <w:rFonts w:ascii="Times New Roman" w:hAnsi="Times New Roman"/>
            <w:sz w:val="16"/>
          </w:rPr>
          <w:t>www.astm.org</w:t>
        </w:r>
      </w:hyperlink>
      <w:r w:rsidRPr="00EE70C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FD06B" w14:textId="77777777" w:rsidR="00C74981" w:rsidRPr="00C74981" w:rsidRDefault="00C74981" w:rsidP="00C749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7AD33" w14:textId="77777777" w:rsidR="00C74981" w:rsidRDefault="00C7498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B0692" w14:textId="2F9F8762" w:rsidR="00C74981" w:rsidRDefault="00C74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46ADC" w14:textId="77777777" w:rsidR="00C74981" w:rsidRPr="00E539AC" w:rsidRDefault="00C74981" w:rsidP="00E539A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9A698" w14:textId="45AC2FC1" w:rsidR="00C74981" w:rsidRDefault="00C749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5255B" w14:textId="77777777" w:rsidR="00C74981" w:rsidRPr="00EC5858" w:rsidRDefault="00C74981" w:rsidP="00EC5858">
    <w:pPr>
      <w:pStyle w:val="Header"/>
      <w:tabs>
        <w:tab w:val="left" w:pos="1019"/>
        <w:tab w:val="center" w:pos="4860"/>
      </w:tabs>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E1AC8" w14:textId="77777777" w:rsidR="00C74981" w:rsidRPr="00EC5858" w:rsidRDefault="00C74981" w:rsidP="00274B52">
    <w:pPr>
      <w:pStyle w:val="Header"/>
      <w:rPr>
        <w:rFonts w:ascii="Arial" w:hAnsi="Arial" w:cs="Aria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FECF" w14:textId="79B0D2E1" w:rsidR="00C74981" w:rsidRPr="00B46A35" w:rsidRDefault="00C74981" w:rsidP="00B46A35">
    <w:pPr>
      <w:pStyle w:val="Header"/>
      <w:jc w:val="center"/>
      <w:rPr>
        <w:rFonts w:ascii="Arial" w:hAnsi="Arial" w:cs="Arial"/>
        <w:sz w:val="32"/>
        <w:szCs w:val="32"/>
      </w:rPr>
    </w:pPr>
    <w:r w:rsidRPr="00B46A35">
      <w:rPr>
        <w:rFonts w:ascii="Arial" w:hAnsi="Arial" w:cs="Arial"/>
        <w:sz w:val="32"/>
        <w:szCs w:val="32"/>
      </w:rPr>
      <w:t>TABLE OF 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2199" w14:textId="77777777" w:rsidR="00C74981" w:rsidRPr="00EC5858" w:rsidRDefault="00C74981" w:rsidP="00EC5858">
    <w:pPr>
      <w:pStyle w:val="Header"/>
      <w:tabs>
        <w:tab w:val="left" w:pos="1019"/>
        <w:tab w:val="center" w:pos="4860"/>
      </w:tabs>
      <w:jc w:val="center"/>
      <w:rPr>
        <w:rFonts w:ascii="Arial" w:hAnsi="Arial" w:cs="Aria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EF3CD" w14:textId="0F9704CB" w:rsidR="00C74981" w:rsidRDefault="00C749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C1CB" w14:textId="77777777" w:rsidR="00C74981" w:rsidRDefault="00C749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CF2B6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1" w15:restartNumberingAfterBreak="0">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0CB23740"/>
    <w:multiLevelType w:val="hybridMultilevel"/>
    <w:tmpl w:val="23BA1BA4"/>
    <w:lvl w:ilvl="0" w:tplc="5B121A02">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555223"/>
    <w:multiLevelType w:val="hybridMultilevel"/>
    <w:tmpl w:val="5D585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560028"/>
    <w:multiLevelType w:val="hybridMultilevel"/>
    <w:tmpl w:val="DC60C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0C2"/>
    <w:multiLevelType w:val="multilevel"/>
    <w:tmpl w:val="B01805A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32971"/>
    <w:multiLevelType w:val="hybridMultilevel"/>
    <w:tmpl w:val="2D44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65152"/>
    <w:multiLevelType w:val="hybridMultilevel"/>
    <w:tmpl w:val="EBC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1DFC7E68"/>
    <w:multiLevelType w:val="hybridMultilevel"/>
    <w:tmpl w:val="F9387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6D1E44"/>
    <w:multiLevelType w:val="hybridMultilevel"/>
    <w:tmpl w:val="85688B50"/>
    <w:lvl w:ilvl="0" w:tplc="0409000F">
      <w:start w:val="1"/>
      <w:numFmt w:val="decimal"/>
      <w:lvlText w:val="%1."/>
      <w:lvlJc w:val="left"/>
      <w:pPr>
        <w:ind w:left="720" w:hanging="360"/>
      </w:pPr>
    </w:lvl>
    <w:lvl w:ilvl="1" w:tplc="2334DE6E">
      <w:start w:val="1"/>
      <w:numFmt w:val="lowerLetter"/>
      <w:lvlText w:val="%2."/>
      <w:lvlJc w:val="left"/>
      <w:pPr>
        <w:ind w:left="1440" w:hanging="360"/>
      </w:pPr>
      <w:rPr>
        <w:rFonts w:ascii="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AD513B"/>
    <w:multiLevelType w:val="hybridMultilevel"/>
    <w:tmpl w:val="11703F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22C21D83"/>
    <w:multiLevelType w:val="hybridMultilevel"/>
    <w:tmpl w:val="22C8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6" w15:restartNumberingAfterBreak="0">
    <w:nsid w:val="2C9C2830"/>
    <w:multiLevelType w:val="hybridMultilevel"/>
    <w:tmpl w:val="443C0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15:restartNumberingAfterBreak="0">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15:restartNumberingAfterBreak="0">
    <w:nsid w:val="30224683"/>
    <w:multiLevelType w:val="hybridMultilevel"/>
    <w:tmpl w:val="CB181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31C76A03"/>
    <w:multiLevelType w:val="hybridMultilevel"/>
    <w:tmpl w:val="42F4F80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47495"/>
    <w:multiLevelType w:val="hybridMultilevel"/>
    <w:tmpl w:val="9DCAC90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F65784"/>
    <w:multiLevelType w:val="hybridMultilevel"/>
    <w:tmpl w:val="3EF0E0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5" w15:restartNumberingAfterBreak="0">
    <w:nsid w:val="406645D0"/>
    <w:multiLevelType w:val="hybridMultilevel"/>
    <w:tmpl w:val="66263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971670"/>
    <w:multiLevelType w:val="hybridMultilevel"/>
    <w:tmpl w:val="47E20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47BD6601"/>
    <w:multiLevelType w:val="hybridMultilevel"/>
    <w:tmpl w:val="19D6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BA47B5"/>
    <w:multiLevelType w:val="hybridMultilevel"/>
    <w:tmpl w:val="72467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C3120F"/>
    <w:multiLevelType w:val="hybridMultilevel"/>
    <w:tmpl w:val="2CFE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43" w15:restartNumberingAfterBreak="0">
    <w:nsid w:val="517712C1"/>
    <w:multiLevelType w:val="hybridMultilevel"/>
    <w:tmpl w:val="A93CE9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A2B1D"/>
    <w:multiLevelType w:val="hybridMultilevel"/>
    <w:tmpl w:val="D2D4B5C8"/>
    <w:lvl w:ilvl="0" w:tplc="E48A451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4951258"/>
    <w:multiLevelType w:val="multilevel"/>
    <w:tmpl w:val="D11CC9B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46" w15:restartNumberingAfterBreak="0">
    <w:nsid w:val="5B1E531F"/>
    <w:multiLevelType w:val="multilevel"/>
    <w:tmpl w:val="7B943E18"/>
    <w:numStyleLink w:val="Constraints"/>
  </w:abstractNum>
  <w:abstractNum w:abstractNumId="47" w15:restartNumberingAfterBreak="0">
    <w:nsid w:val="5F91785A"/>
    <w:multiLevelType w:val="hybridMultilevel"/>
    <w:tmpl w:val="D1403D76"/>
    <w:lvl w:ilvl="0" w:tplc="540CC118">
      <w:start w:val="1"/>
      <w:numFmt w:val="bullet"/>
      <w:pStyle w:val="Bull1"/>
      <w:lvlText w:val=""/>
      <w:lvlJc w:val="left"/>
      <w:pPr>
        <w:tabs>
          <w:tab w:val="num" w:pos="1080"/>
        </w:tabs>
        <w:ind w:left="1080" w:hanging="360"/>
      </w:pPr>
      <w:rPr>
        <w:rFonts w:ascii="Symbol" w:hAnsi="Symbol"/>
      </w:rPr>
    </w:lvl>
    <w:lvl w:ilvl="1" w:tplc="67382B32">
      <w:numFmt w:val="decimal"/>
      <w:lvlText w:val=""/>
      <w:lvlJc w:val="left"/>
      <w:rPr>
        <w:rFonts w:cs="Times New Roman"/>
      </w:rPr>
    </w:lvl>
    <w:lvl w:ilvl="2" w:tplc="7CE4A01A">
      <w:numFmt w:val="decimal"/>
      <w:lvlText w:val=""/>
      <w:lvlJc w:val="left"/>
      <w:rPr>
        <w:rFonts w:cs="Times New Roman"/>
      </w:rPr>
    </w:lvl>
    <w:lvl w:ilvl="3" w:tplc="8700AC34">
      <w:numFmt w:val="decimal"/>
      <w:lvlText w:val=""/>
      <w:lvlJc w:val="left"/>
      <w:rPr>
        <w:rFonts w:cs="Times New Roman"/>
      </w:rPr>
    </w:lvl>
    <w:lvl w:ilvl="4" w:tplc="C33E99CE">
      <w:numFmt w:val="decimal"/>
      <w:lvlText w:val=""/>
      <w:lvlJc w:val="left"/>
      <w:rPr>
        <w:rFonts w:cs="Times New Roman"/>
      </w:rPr>
    </w:lvl>
    <w:lvl w:ilvl="5" w:tplc="FE42B15E">
      <w:numFmt w:val="decimal"/>
      <w:lvlText w:val=""/>
      <w:lvlJc w:val="left"/>
      <w:rPr>
        <w:rFonts w:cs="Times New Roman"/>
      </w:rPr>
    </w:lvl>
    <w:lvl w:ilvl="6" w:tplc="E554443A">
      <w:numFmt w:val="decimal"/>
      <w:lvlText w:val=""/>
      <w:lvlJc w:val="left"/>
      <w:rPr>
        <w:rFonts w:cs="Times New Roman"/>
      </w:rPr>
    </w:lvl>
    <w:lvl w:ilvl="7" w:tplc="D72ADD0A">
      <w:numFmt w:val="decimal"/>
      <w:lvlText w:val=""/>
      <w:lvlJc w:val="left"/>
      <w:rPr>
        <w:rFonts w:cs="Times New Roman"/>
      </w:rPr>
    </w:lvl>
    <w:lvl w:ilvl="8" w:tplc="5DD88A58">
      <w:numFmt w:val="decimal"/>
      <w:lvlText w:val=""/>
      <w:lvlJc w:val="left"/>
      <w:rPr>
        <w:rFonts w:cs="Times New Roman"/>
      </w:rPr>
    </w:lvl>
  </w:abstractNum>
  <w:abstractNum w:abstractNumId="48" w15:restartNumberingAfterBreak="0">
    <w:nsid w:val="63D82FE7"/>
    <w:multiLevelType w:val="hybridMultilevel"/>
    <w:tmpl w:val="80D854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764B78"/>
    <w:multiLevelType w:val="hybridMultilevel"/>
    <w:tmpl w:val="36EC73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E30C12"/>
    <w:multiLevelType w:val="hybridMultilevel"/>
    <w:tmpl w:val="62189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8B0E16"/>
    <w:multiLevelType w:val="hybridMultilevel"/>
    <w:tmpl w:val="E09A1092"/>
    <w:lvl w:ilvl="0" w:tplc="00984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92D0028"/>
    <w:multiLevelType w:val="hybridMultilevel"/>
    <w:tmpl w:val="C28E3A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B8F672A"/>
    <w:multiLevelType w:val="hybridMultilevel"/>
    <w:tmpl w:val="EC284A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55" w15:restartNumberingAfterBreak="0">
    <w:nsid w:val="7DB01949"/>
    <w:multiLevelType w:val="hybridMultilevel"/>
    <w:tmpl w:val="5802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87372748">
    <w:abstractNumId w:val="55"/>
  </w:num>
  <w:num w:numId="2" w16cid:durableId="600989854">
    <w:abstractNumId w:val="20"/>
  </w:num>
  <w:num w:numId="3" w16cid:durableId="367799831">
    <w:abstractNumId w:val="47"/>
  </w:num>
  <w:num w:numId="4" w16cid:durableId="2001688023">
    <w:abstractNumId w:val="15"/>
  </w:num>
  <w:num w:numId="5" w16cid:durableId="1903712626">
    <w:abstractNumId w:val="49"/>
  </w:num>
  <w:num w:numId="6" w16cid:durableId="792867633">
    <w:abstractNumId w:val="48"/>
  </w:num>
  <w:num w:numId="7" w16cid:durableId="240263305">
    <w:abstractNumId w:val="39"/>
  </w:num>
  <w:num w:numId="8" w16cid:durableId="2146893913">
    <w:abstractNumId w:val="14"/>
  </w:num>
  <w:num w:numId="9" w16cid:durableId="1537037056">
    <w:abstractNumId w:val="22"/>
  </w:num>
  <w:num w:numId="10" w16cid:durableId="891959256">
    <w:abstractNumId w:val="35"/>
  </w:num>
  <w:num w:numId="11" w16cid:durableId="1567688814">
    <w:abstractNumId w:val="52"/>
  </w:num>
  <w:num w:numId="12" w16cid:durableId="348140665">
    <w:abstractNumId w:val="16"/>
  </w:num>
  <w:num w:numId="13" w16cid:durableId="1693610294">
    <w:abstractNumId w:val="25"/>
  </w:num>
  <w:num w:numId="14" w16cid:durableId="1551841347">
    <w:abstractNumId w:val="42"/>
  </w:num>
  <w:num w:numId="15" w16cid:durableId="1112094051">
    <w:abstractNumId w:val="10"/>
  </w:num>
  <w:num w:numId="16" w16cid:durableId="1333992141">
    <w:abstractNumId w:val="27"/>
  </w:num>
  <w:num w:numId="17" w16cid:durableId="527761438">
    <w:abstractNumId w:val="9"/>
  </w:num>
  <w:num w:numId="18" w16cid:durableId="889146739">
    <w:abstractNumId w:val="19"/>
  </w:num>
  <w:num w:numId="19" w16cid:durableId="1456564206">
    <w:abstractNumId w:val="11"/>
  </w:num>
  <w:num w:numId="20" w16cid:durableId="1432512743">
    <w:abstractNumId w:val="30"/>
  </w:num>
  <w:num w:numId="21" w16cid:durableId="1952471723">
    <w:abstractNumId w:val="24"/>
  </w:num>
  <w:num w:numId="22" w16cid:durableId="1135367161">
    <w:abstractNumId w:val="56"/>
  </w:num>
  <w:num w:numId="23" w16cid:durableId="1104954769">
    <w:abstractNumId w:val="38"/>
  </w:num>
  <w:num w:numId="24" w16cid:durableId="121386481">
    <w:abstractNumId w:val="34"/>
  </w:num>
  <w:num w:numId="25" w16cid:durableId="2044553978">
    <w:abstractNumId w:val="28"/>
  </w:num>
  <w:num w:numId="26" w16cid:durableId="430274546">
    <w:abstractNumId w:val="45"/>
  </w:num>
  <w:num w:numId="27" w16cid:durableId="477310873">
    <w:abstractNumId w:val="7"/>
  </w:num>
  <w:num w:numId="28" w16cid:durableId="908345979">
    <w:abstractNumId w:val="6"/>
  </w:num>
  <w:num w:numId="29" w16cid:durableId="908032667">
    <w:abstractNumId w:val="5"/>
  </w:num>
  <w:num w:numId="30" w16cid:durableId="618995769">
    <w:abstractNumId w:val="8"/>
  </w:num>
  <w:num w:numId="31" w16cid:durableId="493226396">
    <w:abstractNumId w:val="4"/>
  </w:num>
  <w:num w:numId="32" w16cid:durableId="1390422561">
    <w:abstractNumId w:val="3"/>
  </w:num>
  <w:num w:numId="33" w16cid:durableId="228073446">
    <w:abstractNumId w:val="2"/>
  </w:num>
  <w:num w:numId="34" w16cid:durableId="1707441565">
    <w:abstractNumId w:val="1"/>
  </w:num>
  <w:num w:numId="35" w16cid:durableId="793132425">
    <w:abstractNumId w:val="36"/>
  </w:num>
  <w:num w:numId="36" w16cid:durableId="1732844161">
    <w:abstractNumId w:val="31"/>
  </w:num>
  <w:num w:numId="37" w16cid:durableId="98725084">
    <w:abstractNumId w:val="32"/>
  </w:num>
  <w:num w:numId="38" w16cid:durableId="1763992889">
    <w:abstractNumId w:val="51"/>
  </w:num>
  <w:num w:numId="39" w16cid:durableId="1910117532">
    <w:abstractNumId w:val="33"/>
  </w:num>
  <w:num w:numId="40" w16cid:durableId="1737821725">
    <w:abstractNumId w:val="17"/>
  </w:num>
  <w:num w:numId="41" w16cid:durableId="292832985">
    <w:abstractNumId w:val="29"/>
  </w:num>
  <w:num w:numId="42" w16cid:durableId="829444144">
    <w:abstractNumId w:val="21"/>
  </w:num>
  <w:num w:numId="43" w16cid:durableId="735974755">
    <w:abstractNumId w:val="26"/>
  </w:num>
  <w:num w:numId="44" w16cid:durableId="662393473">
    <w:abstractNumId w:val="43"/>
  </w:num>
  <w:num w:numId="45" w16cid:durableId="385836824">
    <w:abstractNumId w:val="44"/>
  </w:num>
  <w:num w:numId="46" w16cid:durableId="1553611158">
    <w:abstractNumId w:val="12"/>
  </w:num>
  <w:num w:numId="47" w16cid:durableId="2143880826">
    <w:abstractNumId w:val="41"/>
  </w:num>
  <w:num w:numId="48" w16cid:durableId="2049598060">
    <w:abstractNumId w:val="0"/>
  </w:num>
  <w:num w:numId="49" w16cid:durableId="482115036">
    <w:abstractNumId w:val="13"/>
  </w:num>
  <w:num w:numId="50" w16cid:durableId="2077508415">
    <w:abstractNumId w:val="45"/>
  </w:num>
  <w:num w:numId="51" w16cid:durableId="239026635">
    <w:abstractNumId w:val="45"/>
  </w:num>
  <w:num w:numId="52" w16cid:durableId="1266309538">
    <w:abstractNumId w:val="53"/>
  </w:num>
  <w:num w:numId="53" w16cid:durableId="1868332740">
    <w:abstractNumId w:val="37"/>
  </w:num>
  <w:num w:numId="54" w16cid:durableId="1983654608">
    <w:abstractNumId w:val="36"/>
  </w:num>
  <w:num w:numId="55" w16cid:durableId="1303657458">
    <w:abstractNumId w:val="36"/>
  </w:num>
  <w:num w:numId="56" w16cid:durableId="1786341324">
    <w:abstractNumId w:val="36"/>
  </w:num>
  <w:num w:numId="57" w16cid:durableId="374743961">
    <w:abstractNumId w:val="36"/>
  </w:num>
  <w:num w:numId="58" w16cid:durableId="1901205756">
    <w:abstractNumId w:val="23"/>
  </w:num>
  <w:num w:numId="59" w16cid:durableId="1862862263">
    <w:abstractNumId w:val="18"/>
  </w:num>
  <w:num w:numId="60" w16cid:durableId="2044358438">
    <w:abstractNumId w:val="36"/>
  </w:num>
  <w:num w:numId="61" w16cid:durableId="1839999028">
    <w:abstractNumId w:val="54"/>
  </w:num>
  <w:num w:numId="62" w16cid:durableId="147502336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484320097">
    <w:abstractNumId w:val="40"/>
  </w:num>
  <w:num w:numId="64" w16cid:durableId="339283742">
    <w:abstractNumId w:val="50"/>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uss Ott">
    <w15:presenceInfo w15:providerId="None" w15:userId="Russ O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trackRevisions/>
  <w:defaultTabStop w:val="288"/>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1C"/>
    <w:rsid w:val="00000A9D"/>
    <w:rsid w:val="00001615"/>
    <w:rsid w:val="00001F2E"/>
    <w:rsid w:val="000025A2"/>
    <w:rsid w:val="00002640"/>
    <w:rsid w:val="00002A6F"/>
    <w:rsid w:val="00002FD2"/>
    <w:rsid w:val="000031E9"/>
    <w:rsid w:val="0000474B"/>
    <w:rsid w:val="00004750"/>
    <w:rsid w:val="000047D4"/>
    <w:rsid w:val="00004911"/>
    <w:rsid w:val="0000537B"/>
    <w:rsid w:val="000056F6"/>
    <w:rsid w:val="00005992"/>
    <w:rsid w:val="000065D7"/>
    <w:rsid w:val="00006CB9"/>
    <w:rsid w:val="00010E70"/>
    <w:rsid w:val="00010F3E"/>
    <w:rsid w:val="000111ED"/>
    <w:rsid w:val="00011877"/>
    <w:rsid w:val="00012538"/>
    <w:rsid w:val="000143D3"/>
    <w:rsid w:val="00014741"/>
    <w:rsid w:val="00014B94"/>
    <w:rsid w:val="00014CDE"/>
    <w:rsid w:val="0001604B"/>
    <w:rsid w:val="00016B43"/>
    <w:rsid w:val="00016B69"/>
    <w:rsid w:val="000178DD"/>
    <w:rsid w:val="00017F2B"/>
    <w:rsid w:val="000206D9"/>
    <w:rsid w:val="000209C3"/>
    <w:rsid w:val="00020BF6"/>
    <w:rsid w:val="00020D60"/>
    <w:rsid w:val="000212C5"/>
    <w:rsid w:val="00021A64"/>
    <w:rsid w:val="00021AF1"/>
    <w:rsid w:val="0002372D"/>
    <w:rsid w:val="000241A7"/>
    <w:rsid w:val="000244CF"/>
    <w:rsid w:val="00025BD4"/>
    <w:rsid w:val="00026198"/>
    <w:rsid w:val="00026412"/>
    <w:rsid w:val="00026AEF"/>
    <w:rsid w:val="00026E3D"/>
    <w:rsid w:val="00026EB5"/>
    <w:rsid w:val="00030170"/>
    <w:rsid w:val="0003074C"/>
    <w:rsid w:val="00030D8A"/>
    <w:rsid w:val="0003172D"/>
    <w:rsid w:val="000320E5"/>
    <w:rsid w:val="00032971"/>
    <w:rsid w:val="00032C2D"/>
    <w:rsid w:val="000347F4"/>
    <w:rsid w:val="000363A8"/>
    <w:rsid w:val="00036A40"/>
    <w:rsid w:val="00037092"/>
    <w:rsid w:val="000375A8"/>
    <w:rsid w:val="0003795A"/>
    <w:rsid w:val="00037FFD"/>
    <w:rsid w:val="0004027D"/>
    <w:rsid w:val="00041836"/>
    <w:rsid w:val="00041CFF"/>
    <w:rsid w:val="00041F17"/>
    <w:rsid w:val="00042EFD"/>
    <w:rsid w:val="00042EFF"/>
    <w:rsid w:val="0004472A"/>
    <w:rsid w:val="00044911"/>
    <w:rsid w:val="00044CCE"/>
    <w:rsid w:val="000451B2"/>
    <w:rsid w:val="00045DE3"/>
    <w:rsid w:val="00045E5E"/>
    <w:rsid w:val="000461F8"/>
    <w:rsid w:val="00046A63"/>
    <w:rsid w:val="00047261"/>
    <w:rsid w:val="0004734A"/>
    <w:rsid w:val="000473DE"/>
    <w:rsid w:val="00047ADD"/>
    <w:rsid w:val="00047EAC"/>
    <w:rsid w:val="00050952"/>
    <w:rsid w:val="0005119A"/>
    <w:rsid w:val="000511A4"/>
    <w:rsid w:val="00051490"/>
    <w:rsid w:val="00052A08"/>
    <w:rsid w:val="000530CB"/>
    <w:rsid w:val="0005330C"/>
    <w:rsid w:val="00053D5E"/>
    <w:rsid w:val="00053F41"/>
    <w:rsid w:val="0005408F"/>
    <w:rsid w:val="00054EA3"/>
    <w:rsid w:val="00055776"/>
    <w:rsid w:val="000557D4"/>
    <w:rsid w:val="000557F3"/>
    <w:rsid w:val="00055B09"/>
    <w:rsid w:val="00055B78"/>
    <w:rsid w:val="00055BE3"/>
    <w:rsid w:val="00055CB8"/>
    <w:rsid w:val="00057857"/>
    <w:rsid w:val="00057DCA"/>
    <w:rsid w:val="000601A0"/>
    <w:rsid w:val="00060AE3"/>
    <w:rsid w:val="00060B0C"/>
    <w:rsid w:val="00060B5C"/>
    <w:rsid w:val="00060B70"/>
    <w:rsid w:val="0006112B"/>
    <w:rsid w:val="00061A49"/>
    <w:rsid w:val="000626DB"/>
    <w:rsid w:val="00062F48"/>
    <w:rsid w:val="00063525"/>
    <w:rsid w:val="00063650"/>
    <w:rsid w:val="00064592"/>
    <w:rsid w:val="0006482C"/>
    <w:rsid w:val="00064B11"/>
    <w:rsid w:val="00065B47"/>
    <w:rsid w:val="0006614F"/>
    <w:rsid w:val="000668F7"/>
    <w:rsid w:val="0006761D"/>
    <w:rsid w:val="000679BD"/>
    <w:rsid w:val="00067A1C"/>
    <w:rsid w:val="00070065"/>
    <w:rsid w:val="00070157"/>
    <w:rsid w:val="00070734"/>
    <w:rsid w:val="00070B49"/>
    <w:rsid w:val="00070B6C"/>
    <w:rsid w:val="00071A08"/>
    <w:rsid w:val="00071B86"/>
    <w:rsid w:val="00071BC1"/>
    <w:rsid w:val="00072412"/>
    <w:rsid w:val="000725A5"/>
    <w:rsid w:val="00072807"/>
    <w:rsid w:val="00073229"/>
    <w:rsid w:val="00073919"/>
    <w:rsid w:val="000744D7"/>
    <w:rsid w:val="000749A2"/>
    <w:rsid w:val="00074F37"/>
    <w:rsid w:val="0007503B"/>
    <w:rsid w:val="00075D33"/>
    <w:rsid w:val="00076653"/>
    <w:rsid w:val="00076835"/>
    <w:rsid w:val="000801D1"/>
    <w:rsid w:val="000801F5"/>
    <w:rsid w:val="0008094C"/>
    <w:rsid w:val="00080977"/>
    <w:rsid w:val="00080E59"/>
    <w:rsid w:val="00081839"/>
    <w:rsid w:val="000827CF"/>
    <w:rsid w:val="00082971"/>
    <w:rsid w:val="00083565"/>
    <w:rsid w:val="00083A21"/>
    <w:rsid w:val="00083ED5"/>
    <w:rsid w:val="00084066"/>
    <w:rsid w:val="000855AA"/>
    <w:rsid w:val="00085C42"/>
    <w:rsid w:val="00086738"/>
    <w:rsid w:val="00086F89"/>
    <w:rsid w:val="000870B9"/>
    <w:rsid w:val="0009150A"/>
    <w:rsid w:val="00092464"/>
    <w:rsid w:val="00092945"/>
    <w:rsid w:val="0009321F"/>
    <w:rsid w:val="00093962"/>
    <w:rsid w:val="00093BCB"/>
    <w:rsid w:val="00093DED"/>
    <w:rsid w:val="00093FF7"/>
    <w:rsid w:val="0009444B"/>
    <w:rsid w:val="000946EF"/>
    <w:rsid w:val="00095000"/>
    <w:rsid w:val="000954CF"/>
    <w:rsid w:val="000958F3"/>
    <w:rsid w:val="00096BF3"/>
    <w:rsid w:val="00096DCE"/>
    <w:rsid w:val="00097D8A"/>
    <w:rsid w:val="00097DFB"/>
    <w:rsid w:val="000A0651"/>
    <w:rsid w:val="000A0ED1"/>
    <w:rsid w:val="000A2047"/>
    <w:rsid w:val="000A2DD0"/>
    <w:rsid w:val="000A342B"/>
    <w:rsid w:val="000A477C"/>
    <w:rsid w:val="000A4FF3"/>
    <w:rsid w:val="000A5A89"/>
    <w:rsid w:val="000A5FAD"/>
    <w:rsid w:val="000A600D"/>
    <w:rsid w:val="000A6175"/>
    <w:rsid w:val="000A631E"/>
    <w:rsid w:val="000A7821"/>
    <w:rsid w:val="000A7C4C"/>
    <w:rsid w:val="000B16FC"/>
    <w:rsid w:val="000B1D7C"/>
    <w:rsid w:val="000B2536"/>
    <w:rsid w:val="000B3C1E"/>
    <w:rsid w:val="000B3EF8"/>
    <w:rsid w:val="000B5149"/>
    <w:rsid w:val="000B51BA"/>
    <w:rsid w:val="000B6768"/>
    <w:rsid w:val="000B6D74"/>
    <w:rsid w:val="000B7433"/>
    <w:rsid w:val="000B76FF"/>
    <w:rsid w:val="000B7B3D"/>
    <w:rsid w:val="000B7C18"/>
    <w:rsid w:val="000B7F5A"/>
    <w:rsid w:val="000C1CC2"/>
    <w:rsid w:val="000C24A0"/>
    <w:rsid w:val="000C2631"/>
    <w:rsid w:val="000C321F"/>
    <w:rsid w:val="000C3729"/>
    <w:rsid w:val="000C3BB2"/>
    <w:rsid w:val="000C40B8"/>
    <w:rsid w:val="000C431D"/>
    <w:rsid w:val="000C4CDD"/>
    <w:rsid w:val="000C56E1"/>
    <w:rsid w:val="000C6A27"/>
    <w:rsid w:val="000C6B58"/>
    <w:rsid w:val="000C6D93"/>
    <w:rsid w:val="000C6FF8"/>
    <w:rsid w:val="000C7186"/>
    <w:rsid w:val="000C72C1"/>
    <w:rsid w:val="000C753D"/>
    <w:rsid w:val="000D0AD3"/>
    <w:rsid w:val="000D17D0"/>
    <w:rsid w:val="000D1CE8"/>
    <w:rsid w:val="000D1D48"/>
    <w:rsid w:val="000D2E6E"/>
    <w:rsid w:val="000D3706"/>
    <w:rsid w:val="000D3F6B"/>
    <w:rsid w:val="000D4B84"/>
    <w:rsid w:val="000D724D"/>
    <w:rsid w:val="000D7900"/>
    <w:rsid w:val="000D791F"/>
    <w:rsid w:val="000E0625"/>
    <w:rsid w:val="000E0871"/>
    <w:rsid w:val="000E0B9C"/>
    <w:rsid w:val="000E0C78"/>
    <w:rsid w:val="000E3BD9"/>
    <w:rsid w:val="000E3E29"/>
    <w:rsid w:val="000E3E80"/>
    <w:rsid w:val="000E4D82"/>
    <w:rsid w:val="000E5CD0"/>
    <w:rsid w:val="000E6826"/>
    <w:rsid w:val="000E7241"/>
    <w:rsid w:val="000F0049"/>
    <w:rsid w:val="000F022A"/>
    <w:rsid w:val="000F03D6"/>
    <w:rsid w:val="000F06DA"/>
    <w:rsid w:val="000F15FA"/>
    <w:rsid w:val="000F1B35"/>
    <w:rsid w:val="000F1F2C"/>
    <w:rsid w:val="000F306B"/>
    <w:rsid w:val="000F32B1"/>
    <w:rsid w:val="000F3913"/>
    <w:rsid w:val="000F4691"/>
    <w:rsid w:val="000F46BF"/>
    <w:rsid w:val="000F4FE4"/>
    <w:rsid w:val="000F5DD3"/>
    <w:rsid w:val="000F6024"/>
    <w:rsid w:val="000F6656"/>
    <w:rsid w:val="000F678F"/>
    <w:rsid w:val="000F6FDF"/>
    <w:rsid w:val="000F74E3"/>
    <w:rsid w:val="001001B6"/>
    <w:rsid w:val="001009BE"/>
    <w:rsid w:val="00100DD1"/>
    <w:rsid w:val="00101573"/>
    <w:rsid w:val="001015E3"/>
    <w:rsid w:val="00101643"/>
    <w:rsid w:val="00101B1B"/>
    <w:rsid w:val="001020A6"/>
    <w:rsid w:val="001037D3"/>
    <w:rsid w:val="001038DF"/>
    <w:rsid w:val="00103F77"/>
    <w:rsid w:val="001054EE"/>
    <w:rsid w:val="00105981"/>
    <w:rsid w:val="001067D1"/>
    <w:rsid w:val="00106A1D"/>
    <w:rsid w:val="00107B4B"/>
    <w:rsid w:val="001112E6"/>
    <w:rsid w:val="0011185E"/>
    <w:rsid w:val="00111883"/>
    <w:rsid w:val="00112E3B"/>
    <w:rsid w:val="00113397"/>
    <w:rsid w:val="00113F89"/>
    <w:rsid w:val="00114140"/>
    <w:rsid w:val="00114569"/>
    <w:rsid w:val="001157C4"/>
    <w:rsid w:val="0011609A"/>
    <w:rsid w:val="00116391"/>
    <w:rsid w:val="00116A0D"/>
    <w:rsid w:val="00116A97"/>
    <w:rsid w:val="001173DD"/>
    <w:rsid w:val="00117D5A"/>
    <w:rsid w:val="0012120F"/>
    <w:rsid w:val="00121AB7"/>
    <w:rsid w:val="00122833"/>
    <w:rsid w:val="00122867"/>
    <w:rsid w:val="0012409D"/>
    <w:rsid w:val="0012464F"/>
    <w:rsid w:val="00124CB2"/>
    <w:rsid w:val="00125630"/>
    <w:rsid w:val="00125695"/>
    <w:rsid w:val="00125F0B"/>
    <w:rsid w:val="00126FC9"/>
    <w:rsid w:val="00127C90"/>
    <w:rsid w:val="0013200A"/>
    <w:rsid w:val="00132F26"/>
    <w:rsid w:val="0013392F"/>
    <w:rsid w:val="00133A93"/>
    <w:rsid w:val="00133C8F"/>
    <w:rsid w:val="001346E1"/>
    <w:rsid w:val="00134B24"/>
    <w:rsid w:val="00134CAE"/>
    <w:rsid w:val="00135183"/>
    <w:rsid w:val="00135228"/>
    <w:rsid w:val="00135894"/>
    <w:rsid w:val="00136258"/>
    <w:rsid w:val="001372FF"/>
    <w:rsid w:val="001373C6"/>
    <w:rsid w:val="0013776A"/>
    <w:rsid w:val="001414A7"/>
    <w:rsid w:val="0014153D"/>
    <w:rsid w:val="0014270F"/>
    <w:rsid w:val="00142971"/>
    <w:rsid w:val="00142F10"/>
    <w:rsid w:val="00143F1E"/>
    <w:rsid w:val="00144409"/>
    <w:rsid w:val="001444F1"/>
    <w:rsid w:val="00145EC4"/>
    <w:rsid w:val="00146A15"/>
    <w:rsid w:val="00146DF4"/>
    <w:rsid w:val="001476C3"/>
    <w:rsid w:val="001476C4"/>
    <w:rsid w:val="00147B50"/>
    <w:rsid w:val="0015093A"/>
    <w:rsid w:val="00150978"/>
    <w:rsid w:val="001509CD"/>
    <w:rsid w:val="001523F4"/>
    <w:rsid w:val="00152FAF"/>
    <w:rsid w:val="0015336B"/>
    <w:rsid w:val="0015382D"/>
    <w:rsid w:val="00153AA9"/>
    <w:rsid w:val="00153CF3"/>
    <w:rsid w:val="0015470A"/>
    <w:rsid w:val="00154A09"/>
    <w:rsid w:val="001552E3"/>
    <w:rsid w:val="00157A5D"/>
    <w:rsid w:val="0016098D"/>
    <w:rsid w:val="00160AA5"/>
    <w:rsid w:val="001619B4"/>
    <w:rsid w:val="00161DCA"/>
    <w:rsid w:val="001624A2"/>
    <w:rsid w:val="00162594"/>
    <w:rsid w:val="0016265B"/>
    <w:rsid w:val="00163919"/>
    <w:rsid w:val="00163D12"/>
    <w:rsid w:val="001640BF"/>
    <w:rsid w:val="00166064"/>
    <w:rsid w:val="00166AFD"/>
    <w:rsid w:val="001673C5"/>
    <w:rsid w:val="00167A94"/>
    <w:rsid w:val="00170473"/>
    <w:rsid w:val="00171745"/>
    <w:rsid w:val="00171D8A"/>
    <w:rsid w:val="001723C3"/>
    <w:rsid w:val="0017454A"/>
    <w:rsid w:val="00174627"/>
    <w:rsid w:val="00175E84"/>
    <w:rsid w:val="00176276"/>
    <w:rsid w:val="00177449"/>
    <w:rsid w:val="00177B03"/>
    <w:rsid w:val="00177B45"/>
    <w:rsid w:val="001811D3"/>
    <w:rsid w:val="00182149"/>
    <w:rsid w:val="0018280B"/>
    <w:rsid w:val="00182A54"/>
    <w:rsid w:val="001830C5"/>
    <w:rsid w:val="001845AB"/>
    <w:rsid w:val="001845EE"/>
    <w:rsid w:val="0018485B"/>
    <w:rsid w:val="001866EB"/>
    <w:rsid w:val="001870BE"/>
    <w:rsid w:val="001870CD"/>
    <w:rsid w:val="00187284"/>
    <w:rsid w:val="00187290"/>
    <w:rsid w:val="00190D5C"/>
    <w:rsid w:val="0019143D"/>
    <w:rsid w:val="00191B35"/>
    <w:rsid w:val="00192BFA"/>
    <w:rsid w:val="00192D28"/>
    <w:rsid w:val="001938DF"/>
    <w:rsid w:val="00194B0F"/>
    <w:rsid w:val="00195869"/>
    <w:rsid w:val="001959DD"/>
    <w:rsid w:val="00196590"/>
    <w:rsid w:val="001966E8"/>
    <w:rsid w:val="00197065"/>
    <w:rsid w:val="001970DE"/>
    <w:rsid w:val="001A0F3C"/>
    <w:rsid w:val="001A1397"/>
    <w:rsid w:val="001A1531"/>
    <w:rsid w:val="001A16C9"/>
    <w:rsid w:val="001A29F8"/>
    <w:rsid w:val="001A2FA2"/>
    <w:rsid w:val="001A3526"/>
    <w:rsid w:val="001A5428"/>
    <w:rsid w:val="001A60F6"/>
    <w:rsid w:val="001A6E88"/>
    <w:rsid w:val="001B06DB"/>
    <w:rsid w:val="001B0B2E"/>
    <w:rsid w:val="001B0BF2"/>
    <w:rsid w:val="001B1054"/>
    <w:rsid w:val="001B19D9"/>
    <w:rsid w:val="001B1BE0"/>
    <w:rsid w:val="001B1F37"/>
    <w:rsid w:val="001B2077"/>
    <w:rsid w:val="001B2205"/>
    <w:rsid w:val="001B25D6"/>
    <w:rsid w:val="001B3059"/>
    <w:rsid w:val="001B38BD"/>
    <w:rsid w:val="001B3C93"/>
    <w:rsid w:val="001B4161"/>
    <w:rsid w:val="001B42B3"/>
    <w:rsid w:val="001B4F8D"/>
    <w:rsid w:val="001B54AA"/>
    <w:rsid w:val="001B5685"/>
    <w:rsid w:val="001B5CA6"/>
    <w:rsid w:val="001B680E"/>
    <w:rsid w:val="001C001B"/>
    <w:rsid w:val="001C05D8"/>
    <w:rsid w:val="001C12FF"/>
    <w:rsid w:val="001C17AB"/>
    <w:rsid w:val="001C310D"/>
    <w:rsid w:val="001C31A1"/>
    <w:rsid w:val="001C486C"/>
    <w:rsid w:val="001C7577"/>
    <w:rsid w:val="001C7C8E"/>
    <w:rsid w:val="001D03FC"/>
    <w:rsid w:val="001D0747"/>
    <w:rsid w:val="001D0B01"/>
    <w:rsid w:val="001D1B4C"/>
    <w:rsid w:val="001D2180"/>
    <w:rsid w:val="001D3211"/>
    <w:rsid w:val="001D41E6"/>
    <w:rsid w:val="001D465D"/>
    <w:rsid w:val="001D4DBF"/>
    <w:rsid w:val="001D530F"/>
    <w:rsid w:val="001D5384"/>
    <w:rsid w:val="001D56EC"/>
    <w:rsid w:val="001D6673"/>
    <w:rsid w:val="001D7112"/>
    <w:rsid w:val="001D715D"/>
    <w:rsid w:val="001E0298"/>
    <w:rsid w:val="001E14AA"/>
    <w:rsid w:val="001E1E2A"/>
    <w:rsid w:val="001E268B"/>
    <w:rsid w:val="001E2C87"/>
    <w:rsid w:val="001E2E3A"/>
    <w:rsid w:val="001E3519"/>
    <w:rsid w:val="001E3694"/>
    <w:rsid w:val="001E4CBC"/>
    <w:rsid w:val="001E5AC4"/>
    <w:rsid w:val="001E5C76"/>
    <w:rsid w:val="001F0B0A"/>
    <w:rsid w:val="001F1871"/>
    <w:rsid w:val="001F2BE2"/>
    <w:rsid w:val="001F31BA"/>
    <w:rsid w:val="001F3F6A"/>
    <w:rsid w:val="001F4510"/>
    <w:rsid w:val="001F5407"/>
    <w:rsid w:val="001F543F"/>
    <w:rsid w:val="001F55CB"/>
    <w:rsid w:val="001F5652"/>
    <w:rsid w:val="001F5C72"/>
    <w:rsid w:val="001F5EE8"/>
    <w:rsid w:val="001F79DB"/>
    <w:rsid w:val="001F7C56"/>
    <w:rsid w:val="001F7DC4"/>
    <w:rsid w:val="0020017D"/>
    <w:rsid w:val="00201B13"/>
    <w:rsid w:val="00201B1F"/>
    <w:rsid w:val="00202A0E"/>
    <w:rsid w:val="00202E4D"/>
    <w:rsid w:val="00203B13"/>
    <w:rsid w:val="00204390"/>
    <w:rsid w:val="00204996"/>
    <w:rsid w:val="00204EAF"/>
    <w:rsid w:val="00204F53"/>
    <w:rsid w:val="00205782"/>
    <w:rsid w:val="00205B14"/>
    <w:rsid w:val="00206597"/>
    <w:rsid w:val="00206C29"/>
    <w:rsid w:val="00207715"/>
    <w:rsid w:val="00210101"/>
    <w:rsid w:val="00210B3A"/>
    <w:rsid w:val="002119E7"/>
    <w:rsid w:val="00212408"/>
    <w:rsid w:val="00212545"/>
    <w:rsid w:val="00212F96"/>
    <w:rsid w:val="0021328D"/>
    <w:rsid w:val="00213677"/>
    <w:rsid w:val="002138E2"/>
    <w:rsid w:val="00213911"/>
    <w:rsid w:val="00214709"/>
    <w:rsid w:val="00214B10"/>
    <w:rsid w:val="00215027"/>
    <w:rsid w:val="002154B2"/>
    <w:rsid w:val="002164D0"/>
    <w:rsid w:val="002167C3"/>
    <w:rsid w:val="00216B4B"/>
    <w:rsid w:val="0021743E"/>
    <w:rsid w:val="00217766"/>
    <w:rsid w:val="00217771"/>
    <w:rsid w:val="00220543"/>
    <w:rsid w:val="0022229F"/>
    <w:rsid w:val="00222589"/>
    <w:rsid w:val="00222CC7"/>
    <w:rsid w:val="00222D4C"/>
    <w:rsid w:val="0022364E"/>
    <w:rsid w:val="002236D1"/>
    <w:rsid w:val="00223FF3"/>
    <w:rsid w:val="00224140"/>
    <w:rsid w:val="0022573A"/>
    <w:rsid w:val="00225F75"/>
    <w:rsid w:val="00226C36"/>
    <w:rsid w:val="00227109"/>
    <w:rsid w:val="00227401"/>
    <w:rsid w:val="002274D0"/>
    <w:rsid w:val="002278E4"/>
    <w:rsid w:val="00227DAE"/>
    <w:rsid w:val="002301A8"/>
    <w:rsid w:val="002325EF"/>
    <w:rsid w:val="002326F7"/>
    <w:rsid w:val="0023291E"/>
    <w:rsid w:val="0023296A"/>
    <w:rsid w:val="00232A8A"/>
    <w:rsid w:val="00233050"/>
    <w:rsid w:val="002331B8"/>
    <w:rsid w:val="00233BEA"/>
    <w:rsid w:val="00233DD2"/>
    <w:rsid w:val="0023430C"/>
    <w:rsid w:val="00234BD4"/>
    <w:rsid w:val="00234BF1"/>
    <w:rsid w:val="00234FCF"/>
    <w:rsid w:val="0023637D"/>
    <w:rsid w:val="002368FE"/>
    <w:rsid w:val="00240184"/>
    <w:rsid w:val="00240A14"/>
    <w:rsid w:val="00240CF6"/>
    <w:rsid w:val="00241BCB"/>
    <w:rsid w:val="00241D10"/>
    <w:rsid w:val="00242810"/>
    <w:rsid w:val="00242AA2"/>
    <w:rsid w:val="00242B9F"/>
    <w:rsid w:val="0024318F"/>
    <w:rsid w:val="00244DE7"/>
    <w:rsid w:val="00245AA4"/>
    <w:rsid w:val="002466EF"/>
    <w:rsid w:val="002472E0"/>
    <w:rsid w:val="00247750"/>
    <w:rsid w:val="0025043A"/>
    <w:rsid w:val="002504C0"/>
    <w:rsid w:val="00250F10"/>
    <w:rsid w:val="002513A7"/>
    <w:rsid w:val="0025279C"/>
    <w:rsid w:val="002527C7"/>
    <w:rsid w:val="00252E6C"/>
    <w:rsid w:val="00254099"/>
    <w:rsid w:val="0025434F"/>
    <w:rsid w:val="002546BF"/>
    <w:rsid w:val="00254F81"/>
    <w:rsid w:val="0025686D"/>
    <w:rsid w:val="002568DE"/>
    <w:rsid w:val="002572A8"/>
    <w:rsid w:val="002606FD"/>
    <w:rsid w:val="00263796"/>
    <w:rsid w:val="0026441C"/>
    <w:rsid w:val="002644CB"/>
    <w:rsid w:val="002651C4"/>
    <w:rsid w:val="00265380"/>
    <w:rsid w:val="00266243"/>
    <w:rsid w:val="0026687F"/>
    <w:rsid w:val="00266DFF"/>
    <w:rsid w:val="00266F34"/>
    <w:rsid w:val="00267AB0"/>
    <w:rsid w:val="002702F5"/>
    <w:rsid w:val="00270CD0"/>
    <w:rsid w:val="00271136"/>
    <w:rsid w:val="0027119F"/>
    <w:rsid w:val="002714C7"/>
    <w:rsid w:val="00271546"/>
    <w:rsid w:val="00271626"/>
    <w:rsid w:val="002717F4"/>
    <w:rsid w:val="002718E8"/>
    <w:rsid w:val="00274B52"/>
    <w:rsid w:val="002750D5"/>
    <w:rsid w:val="00276138"/>
    <w:rsid w:val="0027667C"/>
    <w:rsid w:val="00276815"/>
    <w:rsid w:val="00276B76"/>
    <w:rsid w:val="00276E49"/>
    <w:rsid w:val="002772C5"/>
    <w:rsid w:val="002779D9"/>
    <w:rsid w:val="00277F5C"/>
    <w:rsid w:val="00280354"/>
    <w:rsid w:val="002805C5"/>
    <w:rsid w:val="00280772"/>
    <w:rsid w:val="00280E3C"/>
    <w:rsid w:val="00280E51"/>
    <w:rsid w:val="00281035"/>
    <w:rsid w:val="00282009"/>
    <w:rsid w:val="00282276"/>
    <w:rsid w:val="00282609"/>
    <w:rsid w:val="002827D9"/>
    <w:rsid w:val="00282C52"/>
    <w:rsid w:val="00282C5A"/>
    <w:rsid w:val="002830F8"/>
    <w:rsid w:val="00283216"/>
    <w:rsid w:val="002835FC"/>
    <w:rsid w:val="002846C7"/>
    <w:rsid w:val="00285145"/>
    <w:rsid w:val="0028599A"/>
    <w:rsid w:val="002869FD"/>
    <w:rsid w:val="00286F17"/>
    <w:rsid w:val="00287920"/>
    <w:rsid w:val="00287B66"/>
    <w:rsid w:val="00287D3F"/>
    <w:rsid w:val="00290240"/>
    <w:rsid w:val="00290775"/>
    <w:rsid w:val="0029085B"/>
    <w:rsid w:val="002910F3"/>
    <w:rsid w:val="00291634"/>
    <w:rsid w:val="002919AC"/>
    <w:rsid w:val="00295231"/>
    <w:rsid w:val="002952B1"/>
    <w:rsid w:val="00295BD6"/>
    <w:rsid w:val="00295C52"/>
    <w:rsid w:val="0029632B"/>
    <w:rsid w:val="0029776A"/>
    <w:rsid w:val="00297C60"/>
    <w:rsid w:val="002A0356"/>
    <w:rsid w:val="002A0748"/>
    <w:rsid w:val="002A0F08"/>
    <w:rsid w:val="002A1D32"/>
    <w:rsid w:val="002A284A"/>
    <w:rsid w:val="002A2C8A"/>
    <w:rsid w:val="002A3380"/>
    <w:rsid w:val="002A4B3A"/>
    <w:rsid w:val="002A5031"/>
    <w:rsid w:val="002A550D"/>
    <w:rsid w:val="002A576A"/>
    <w:rsid w:val="002A5860"/>
    <w:rsid w:val="002A5AF1"/>
    <w:rsid w:val="002A65D0"/>
    <w:rsid w:val="002A7978"/>
    <w:rsid w:val="002A7EDF"/>
    <w:rsid w:val="002B02AD"/>
    <w:rsid w:val="002B0921"/>
    <w:rsid w:val="002B1EBA"/>
    <w:rsid w:val="002B3DB0"/>
    <w:rsid w:val="002B4942"/>
    <w:rsid w:val="002B4B04"/>
    <w:rsid w:val="002B4E1C"/>
    <w:rsid w:val="002B585B"/>
    <w:rsid w:val="002B62F7"/>
    <w:rsid w:val="002B6866"/>
    <w:rsid w:val="002B6AA7"/>
    <w:rsid w:val="002B6F7D"/>
    <w:rsid w:val="002B75B7"/>
    <w:rsid w:val="002B79CE"/>
    <w:rsid w:val="002B7C5F"/>
    <w:rsid w:val="002B7DB9"/>
    <w:rsid w:val="002B7F20"/>
    <w:rsid w:val="002C07F4"/>
    <w:rsid w:val="002C1699"/>
    <w:rsid w:val="002C18BA"/>
    <w:rsid w:val="002C1DE3"/>
    <w:rsid w:val="002C1ECC"/>
    <w:rsid w:val="002C2547"/>
    <w:rsid w:val="002C2919"/>
    <w:rsid w:val="002C2A02"/>
    <w:rsid w:val="002C2FEF"/>
    <w:rsid w:val="002C3E1D"/>
    <w:rsid w:val="002C3F9B"/>
    <w:rsid w:val="002C4023"/>
    <w:rsid w:val="002C4967"/>
    <w:rsid w:val="002C4D5D"/>
    <w:rsid w:val="002C603D"/>
    <w:rsid w:val="002C62E2"/>
    <w:rsid w:val="002C6560"/>
    <w:rsid w:val="002C6F2D"/>
    <w:rsid w:val="002C749E"/>
    <w:rsid w:val="002C79BB"/>
    <w:rsid w:val="002C7CD2"/>
    <w:rsid w:val="002D1620"/>
    <w:rsid w:val="002D1E71"/>
    <w:rsid w:val="002D27E1"/>
    <w:rsid w:val="002D3503"/>
    <w:rsid w:val="002D4F17"/>
    <w:rsid w:val="002D4FA8"/>
    <w:rsid w:val="002D78FA"/>
    <w:rsid w:val="002D79C6"/>
    <w:rsid w:val="002E113A"/>
    <w:rsid w:val="002E161E"/>
    <w:rsid w:val="002E1AF7"/>
    <w:rsid w:val="002E403B"/>
    <w:rsid w:val="002E4205"/>
    <w:rsid w:val="002E4AFD"/>
    <w:rsid w:val="002E4DC1"/>
    <w:rsid w:val="002E5461"/>
    <w:rsid w:val="002E5BD9"/>
    <w:rsid w:val="002E6749"/>
    <w:rsid w:val="002E6CD8"/>
    <w:rsid w:val="002E729D"/>
    <w:rsid w:val="002E7335"/>
    <w:rsid w:val="002E74B3"/>
    <w:rsid w:val="002E7665"/>
    <w:rsid w:val="002E78D4"/>
    <w:rsid w:val="002E7D61"/>
    <w:rsid w:val="002E7D7C"/>
    <w:rsid w:val="002F0183"/>
    <w:rsid w:val="002F05E5"/>
    <w:rsid w:val="002F1A4F"/>
    <w:rsid w:val="002F1D4F"/>
    <w:rsid w:val="002F27D5"/>
    <w:rsid w:val="002F2B75"/>
    <w:rsid w:val="002F34F1"/>
    <w:rsid w:val="002F3610"/>
    <w:rsid w:val="002F36C9"/>
    <w:rsid w:val="002F4AFB"/>
    <w:rsid w:val="002F54DF"/>
    <w:rsid w:val="002F693A"/>
    <w:rsid w:val="002F6D4B"/>
    <w:rsid w:val="002F7398"/>
    <w:rsid w:val="002F74D6"/>
    <w:rsid w:val="00301108"/>
    <w:rsid w:val="00301F32"/>
    <w:rsid w:val="0030217D"/>
    <w:rsid w:val="003023CB"/>
    <w:rsid w:val="0030261A"/>
    <w:rsid w:val="00303721"/>
    <w:rsid w:val="00303DA3"/>
    <w:rsid w:val="00304852"/>
    <w:rsid w:val="00304AF9"/>
    <w:rsid w:val="003055DF"/>
    <w:rsid w:val="0030561D"/>
    <w:rsid w:val="003063DF"/>
    <w:rsid w:val="003071E4"/>
    <w:rsid w:val="0030765E"/>
    <w:rsid w:val="00307764"/>
    <w:rsid w:val="00307C43"/>
    <w:rsid w:val="0031041D"/>
    <w:rsid w:val="00310465"/>
    <w:rsid w:val="00311118"/>
    <w:rsid w:val="00311C9D"/>
    <w:rsid w:val="003123CC"/>
    <w:rsid w:val="00312551"/>
    <w:rsid w:val="00312A44"/>
    <w:rsid w:val="00312E14"/>
    <w:rsid w:val="00313BDA"/>
    <w:rsid w:val="00313FD8"/>
    <w:rsid w:val="003144AB"/>
    <w:rsid w:val="003163DF"/>
    <w:rsid w:val="0031647A"/>
    <w:rsid w:val="00316F2C"/>
    <w:rsid w:val="003176F0"/>
    <w:rsid w:val="0031775D"/>
    <w:rsid w:val="00317B2F"/>
    <w:rsid w:val="0032147A"/>
    <w:rsid w:val="00322C52"/>
    <w:rsid w:val="003231FF"/>
    <w:rsid w:val="00323F04"/>
    <w:rsid w:val="00324A17"/>
    <w:rsid w:val="00324B00"/>
    <w:rsid w:val="00325E30"/>
    <w:rsid w:val="00325EEF"/>
    <w:rsid w:val="00326692"/>
    <w:rsid w:val="0032696F"/>
    <w:rsid w:val="0032713D"/>
    <w:rsid w:val="00327D0B"/>
    <w:rsid w:val="0033012F"/>
    <w:rsid w:val="00330711"/>
    <w:rsid w:val="003311B1"/>
    <w:rsid w:val="0033208F"/>
    <w:rsid w:val="0033293F"/>
    <w:rsid w:val="00332C26"/>
    <w:rsid w:val="003338CC"/>
    <w:rsid w:val="00333CCA"/>
    <w:rsid w:val="00334F1F"/>
    <w:rsid w:val="00335184"/>
    <w:rsid w:val="00335816"/>
    <w:rsid w:val="00336F3B"/>
    <w:rsid w:val="00337022"/>
    <w:rsid w:val="00337BA2"/>
    <w:rsid w:val="00337E4A"/>
    <w:rsid w:val="00337F3A"/>
    <w:rsid w:val="00341341"/>
    <w:rsid w:val="003418C4"/>
    <w:rsid w:val="00341A13"/>
    <w:rsid w:val="00342768"/>
    <w:rsid w:val="0034283E"/>
    <w:rsid w:val="003433DC"/>
    <w:rsid w:val="00344197"/>
    <w:rsid w:val="00344283"/>
    <w:rsid w:val="00344823"/>
    <w:rsid w:val="00344D61"/>
    <w:rsid w:val="00344EE8"/>
    <w:rsid w:val="00345441"/>
    <w:rsid w:val="00346725"/>
    <w:rsid w:val="00346D5E"/>
    <w:rsid w:val="003474EC"/>
    <w:rsid w:val="00347EC8"/>
    <w:rsid w:val="003502CD"/>
    <w:rsid w:val="003508EA"/>
    <w:rsid w:val="00350E9F"/>
    <w:rsid w:val="00350F08"/>
    <w:rsid w:val="00351489"/>
    <w:rsid w:val="003519F0"/>
    <w:rsid w:val="00351BCE"/>
    <w:rsid w:val="00352B2D"/>
    <w:rsid w:val="00352EC9"/>
    <w:rsid w:val="00353003"/>
    <w:rsid w:val="003533E0"/>
    <w:rsid w:val="00353E03"/>
    <w:rsid w:val="00353F34"/>
    <w:rsid w:val="0035460E"/>
    <w:rsid w:val="0035492E"/>
    <w:rsid w:val="00355444"/>
    <w:rsid w:val="00355A4F"/>
    <w:rsid w:val="00355B87"/>
    <w:rsid w:val="00356238"/>
    <w:rsid w:val="00356920"/>
    <w:rsid w:val="003570A4"/>
    <w:rsid w:val="00357BFC"/>
    <w:rsid w:val="0036030C"/>
    <w:rsid w:val="003604EC"/>
    <w:rsid w:val="00360F37"/>
    <w:rsid w:val="003619F1"/>
    <w:rsid w:val="00362604"/>
    <w:rsid w:val="00362B78"/>
    <w:rsid w:val="00362F36"/>
    <w:rsid w:val="00363348"/>
    <w:rsid w:val="0036343B"/>
    <w:rsid w:val="00363A88"/>
    <w:rsid w:val="0036497B"/>
    <w:rsid w:val="0036601C"/>
    <w:rsid w:val="00366866"/>
    <w:rsid w:val="0036748B"/>
    <w:rsid w:val="003678E4"/>
    <w:rsid w:val="00367FDC"/>
    <w:rsid w:val="003714F3"/>
    <w:rsid w:val="00371780"/>
    <w:rsid w:val="00371FE6"/>
    <w:rsid w:val="00373DC1"/>
    <w:rsid w:val="00375D08"/>
    <w:rsid w:val="00375FB1"/>
    <w:rsid w:val="00376276"/>
    <w:rsid w:val="003765C6"/>
    <w:rsid w:val="00376C1C"/>
    <w:rsid w:val="0038055B"/>
    <w:rsid w:val="00380DD9"/>
    <w:rsid w:val="0038105E"/>
    <w:rsid w:val="0038116A"/>
    <w:rsid w:val="003812E9"/>
    <w:rsid w:val="00381937"/>
    <w:rsid w:val="00382A9E"/>
    <w:rsid w:val="00383761"/>
    <w:rsid w:val="003842D3"/>
    <w:rsid w:val="003856D0"/>
    <w:rsid w:val="003868B2"/>
    <w:rsid w:val="00387097"/>
    <w:rsid w:val="0039016F"/>
    <w:rsid w:val="00390AAC"/>
    <w:rsid w:val="00390F85"/>
    <w:rsid w:val="00391227"/>
    <w:rsid w:val="003914C4"/>
    <w:rsid w:val="00391A6E"/>
    <w:rsid w:val="00391C1E"/>
    <w:rsid w:val="00392B37"/>
    <w:rsid w:val="00393DAA"/>
    <w:rsid w:val="00395E30"/>
    <w:rsid w:val="00395F3A"/>
    <w:rsid w:val="00395FEC"/>
    <w:rsid w:val="003973E1"/>
    <w:rsid w:val="00397493"/>
    <w:rsid w:val="003977CB"/>
    <w:rsid w:val="0039790A"/>
    <w:rsid w:val="003A059B"/>
    <w:rsid w:val="003A0E49"/>
    <w:rsid w:val="003A0F93"/>
    <w:rsid w:val="003A147F"/>
    <w:rsid w:val="003A222A"/>
    <w:rsid w:val="003A226C"/>
    <w:rsid w:val="003A32EC"/>
    <w:rsid w:val="003A3A49"/>
    <w:rsid w:val="003A4220"/>
    <w:rsid w:val="003A527E"/>
    <w:rsid w:val="003A534B"/>
    <w:rsid w:val="003A5FA2"/>
    <w:rsid w:val="003A6000"/>
    <w:rsid w:val="003A6389"/>
    <w:rsid w:val="003A721A"/>
    <w:rsid w:val="003A7783"/>
    <w:rsid w:val="003A7DF3"/>
    <w:rsid w:val="003B00BD"/>
    <w:rsid w:val="003B05A3"/>
    <w:rsid w:val="003B107C"/>
    <w:rsid w:val="003B195A"/>
    <w:rsid w:val="003B1A68"/>
    <w:rsid w:val="003B251F"/>
    <w:rsid w:val="003B25B0"/>
    <w:rsid w:val="003B2B0E"/>
    <w:rsid w:val="003B347B"/>
    <w:rsid w:val="003B44D7"/>
    <w:rsid w:val="003B4FCE"/>
    <w:rsid w:val="003B56C7"/>
    <w:rsid w:val="003B57A7"/>
    <w:rsid w:val="003B5C67"/>
    <w:rsid w:val="003B699D"/>
    <w:rsid w:val="003B6F40"/>
    <w:rsid w:val="003B7F5A"/>
    <w:rsid w:val="003C006D"/>
    <w:rsid w:val="003C0BE6"/>
    <w:rsid w:val="003C0CF8"/>
    <w:rsid w:val="003C1206"/>
    <w:rsid w:val="003C1954"/>
    <w:rsid w:val="003C2263"/>
    <w:rsid w:val="003C22B2"/>
    <w:rsid w:val="003C2B7D"/>
    <w:rsid w:val="003C2BD2"/>
    <w:rsid w:val="003C2BD8"/>
    <w:rsid w:val="003C3511"/>
    <w:rsid w:val="003C3E0D"/>
    <w:rsid w:val="003C4313"/>
    <w:rsid w:val="003C460C"/>
    <w:rsid w:val="003C4E21"/>
    <w:rsid w:val="003C5F95"/>
    <w:rsid w:val="003C6246"/>
    <w:rsid w:val="003C6C74"/>
    <w:rsid w:val="003C70CD"/>
    <w:rsid w:val="003C7140"/>
    <w:rsid w:val="003C7E07"/>
    <w:rsid w:val="003D00CC"/>
    <w:rsid w:val="003D0BDC"/>
    <w:rsid w:val="003D0D1E"/>
    <w:rsid w:val="003D10CE"/>
    <w:rsid w:val="003D1981"/>
    <w:rsid w:val="003D2728"/>
    <w:rsid w:val="003D28E0"/>
    <w:rsid w:val="003D2C59"/>
    <w:rsid w:val="003D31AF"/>
    <w:rsid w:val="003D31C7"/>
    <w:rsid w:val="003D326C"/>
    <w:rsid w:val="003D3C19"/>
    <w:rsid w:val="003D5282"/>
    <w:rsid w:val="003D56D0"/>
    <w:rsid w:val="003D5723"/>
    <w:rsid w:val="003D5E4D"/>
    <w:rsid w:val="003D637B"/>
    <w:rsid w:val="003D73D8"/>
    <w:rsid w:val="003D7700"/>
    <w:rsid w:val="003D7DD5"/>
    <w:rsid w:val="003E00DD"/>
    <w:rsid w:val="003E0C85"/>
    <w:rsid w:val="003E1DDE"/>
    <w:rsid w:val="003E1FF9"/>
    <w:rsid w:val="003E24C7"/>
    <w:rsid w:val="003E2A78"/>
    <w:rsid w:val="003E3558"/>
    <w:rsid w:val="003E366D"/>
    <w:rsid w:val="003E3A51"/>
    <w:rsid w:val="003E3C35"/>
    <w:rsid w:val="003E3CBA"/>
    <w:rsid w:val="003E40A5"/>
    <w:rsid w:val="003E4DDA"/>
    <w:rsid w:val="003E4F5D"/>
    <w:rsid w:val="003E5041"/>
    <w:rsid w:val="003E5A5E"/>
    <w:rsid w:val="003E5CAC"/>
    <w:rsid w:val="003E73DA"/>
    <w:rsid w:val="003E7561"/>
    <w:rsid w:val="003E7C44"/>
    <w:rsid w:val="003E7C8A"/>
    <w:rsid w:val="003F153F"/>
    <w:rsid w:val="003F1643"/>
    <w:rsid w:val="003F1E1A"/>
    <w:rsid w:val="003F1F62"/>
    <w:rsid w:val="003F1FD5"/>
    <w:rsid w:val="003F2375"/>
    <w:rsid w:val="003F23FA"/>
    <w:rsid w:val="003F2BED"/>
    <w:rsid w:val="003F2FBF"/>
    <w:rsid w:val="003F33EB"/>
    <w:rsid w:val="003F3EF2"/>
    <w:rsid w:val="003F5976"/>
    <w:rsid w:val="003F6AD9"/>
    <w:rsid w:val="003F7A53"/>
    <w:rsid w:val="00400375"/>
    <w:rsid w:val="004017DA"/>
    <w:rsid w:val="0040188B"/>
    <w:rsid w:val="004022C8"/>
    <w:rsid w:val="00402896"/>
    <w:rsid w:val="00402EF8"/>
    <w:rsid w:val="0040337D"/>
    <w:rsid w:val="004035D5"/>
    <w:rsid w:val="0040380F"/>
    <w:rsid w:val="00403D63"/>
    <w:rsid w:val="0040439D"/>
    <w:rsid w:val="004050CD"/>
    <w:rsid w:val="00405112"/>
    <w:rsid w:val="004065FA"/>
    <w:rsid w:val="00406968"/>
    <w:rsid w:val="00407F1E"/>
    <w:rsid w:val="00410D55"/>
    <w:rsid w:val="0041123B"/>
    <w:rsid w:val="0041338D"/>
    <w:rsid w:val="0041369A"/>
    <w:rsid w:val="00413AB9"/>
    <w:rsid w:val="0041459A"/>
    <w:rsid w:val="0041492C"/>
    <w:rsid w:val="00414A08"/>
    <w:rsid w:val="00414DC3"/>
    <w:rsid w:val="004150FE"/>
    <w:rsid w:val="004161F4"/>
    <w:rsid w:val="00416830"/>
    <w:rsid w:val="00416869"/>
    <w:rsid w:val="004174C8"/>
    <w:rsid w:val="004176DB"/>
    <w:rsid w:val="00417B9B"/>
    <w:rsid w:val="004201FA"/>
    <w:rsid w:val="00420465"/>
    <w:rsid w:val="00420909"/>
    <w:rsid w:val="00420C90"/>
    <w:rsid w:val="004210C4"/>
    <w:rsid w:val="00421BF4"/>
    <w:rsid w:val="004226B8"/>
    <w:rsid w:val="004234E7"/>
    <w:rsid w:val="00423AD5"/>
    <w:rsid w:val="00423BEF"/>
    <w:rsid w:val="00425704"/>
    <w:rsid w:val="00425BD6"/>
    <w:rsid w:val="004260FF"/>
    <w:rsid w:val="004265DC"/>
    <w:rsid w:val="0042781D"/>
    <w:rsid w:val="004278E1"/>
    <w:rsid w:val="0042795D"/>
    <w:rsid w:val="00430065"/>
    <w:rsid w:val="004304EE"/>
    <w:rsid w:val="004305FC"/>
    <w:rsid w:val="00431CA5"/>
    <w:rsid w:val="00431F4D"/>
    <w:rsid w:val="00432322"/>
    <w:rsid w:val="00432BEF"/>
    <w:rsid w:val="00433EF8"/>
    <w:rsid w:val="00434B35"/>
    <w:rsid w:val="00434BC5"/>
    <w:rsid w:val="00435730"/>
    <w:rsid w:val="00435E98"/>
    <w:rsid w:val="0043675E"/>
    <w:rsid w:val="004369C1"/>
    <w:rsid w:val="00437142"/>
    <w:rsid w:val="00437A32"/>
    <w:rsid w:val="00437E40"/>
    <w:rsid w:val="004400A4"/>
    <w:rsid w:val="00440369"/>
    <w:rsid w:val="004410A9"/>
    <w:rsid w:val="004415A8"/>
    <w:rsid w:val="0044191F"/>
    <w:rsid w:val="00441C55"/>
    <w:rsid w:val="00442358"/>
    <w:rsid w:val="0044258D"/>
    <w:rsid w:val="00442C43"/>
    <w:rsid w:val="00442E06"/>
    <w:rsid w:val="00443677"/>
    <w:rsid w:val="00443709"/>
    <w:rsid w:val="00443D27"/>
    <w:rsid w:val="00443D49"/>
    <w:rsid w:val="00444092"/>
    <w:rsid w:val="0044414D"/>
    <w:rsid w:val="0044463F"/>
    <w:rsid w:val="00444C36"/>
    <w:rsid w:val="00445834"/>
    <w:rsid w:val="00445AAF"/>
    <w:rsid w:val="00445B8A"/>
    <w:rsid w:val="00446932"/>
    <w:rsid w:val="004476F6"/>
    <w:rsid w:val="00447928"/>
    <w:rsid w:val="00447B0D"/>
    <w:rsid w:val="004500FB"/>
    <w:rsid w:val="0045027E"/>
    <w:rsid w:val="00450CC9"/>
    <w:rsid w:val="0045140A"/>
    <w:rsid w:val="00452182"/>
    <w:rsid w:val="00452195"/>
    <w:rsid w:val="00452B6B"/>
    <w:rsid w:val="00452E0F"/>
    <w:rsid w:val="00453554"/>
    <w:rsid w:val="00453A3D"/>
    <w:rsid w:val="0045460A"/>
    <w:rsid w:val="00454AB6"/>
    <w:rsid w:val="00454AD9"/>
    <w:rsid w:val="00454F89"/>
    <w:rsid w:val="00455023"/>
    <w:rsid w:val="00455081"/>
    <w:rsid w:val="004556D6"/>
    <w:rsid w:val="00455A9F"/>
    <w:rsid w:val="00456221"/>
    <w:rsid w:val="00457A34"/>
    <w:rsid w:val="00457EC8"/>
    <w:rsid w:val="00457FA5"/>
    <w:rsid w:val="00460B7F"/>
    <w:rsid w:val="00460F02"/>
    <w:rsid w:val="004615E3"/>
    <w:rsid w:val="004618F6"/>
    <w:rsid w:val="00461BF6"/>
    <w:rsid w:val="00462180"/>
    <w:rsid w:val="00462A22"/>
    <w:rsid w:val="00463555"/>
    <w:rsid w:val="00463977"/>
    <w:rsid w:val="00464518"/>
    <w:rsid w:val="00464938"/>
    <w:rsid w:val="00465D4F"/>
    <w:rsid w:val="00466021"/>
    <w:rsid w:val="004668F7"/>
    <w:rsid w:val="00466C12"/>
    <w:rsid w:val="00470332"/>
    <w:rsid w:val="0047059A"/>
    <w:rsid w:val="00471E8B"/>
    <w:rsid w:val="004721D5"/>
    <w:rsid w:val="004721FC"/>
    <w:rsid w:val="00472393"/>
    <w:rsid w:val="00473559"/>
    <w:rsid w:val="00473946"/>
    <w:rsid w:val="00473C3A"/>
    <w:rsid w:val="00473DE5"/>
    <w:rsid w:val="00474C71"/>
    <w:rsid w:val="0047547D"/>
    <w:rsid w:val="00477D5B"/>
    <w:rsid w:val="00480BA5"/>
    <w:rsid w:val="00480DB9"/>
    <w:rsid w:val="00481204"/>
    <w:rsid w:val="004813BF"/>
    <w:rsid w:val="00481538"/>
    <w:rsid w:val="00481A8E"/>
    <w:rsid w:val="00482502"/>
    <w:rsid w:val="00482EA7"/>
    <w:rsid w:val="00483DF6"/>
    <w:rsid w:val="00484229"/>
    <w:rsid w:val="00484432"/>
    <w:rsid w:val="0048554F"/>
    <w:rsid w:val="00485587"/>
    <w:rsid w:val="0048649E"/>
    <w:rsid w:val="00486B29"/>
    <w:rsid w:val="00486E66"/>
    <w:rsid w:val="00486F8D"/>
    <w:rsid w:val="00487717"/>
    <w:rsid w:val="0049018C"/>
    <w:rsid w:val="004902CD"/>
    <w:rsid w:val="004919B5"/>
    <w:rsid w:val="00492405"/>
    <w:rsid w:val="00492713"/>
    <w:rsid w:val="0049289E"/>
    <w:rsid w:val="00492D0E"/>
    <w:rsid w:val="00492D9E"/>
    <w:rsid w:val="004932DE"/>
    <w:rsid w:val="00493E5E"/>
    <w:rsid w:val="00494C83"/>
    <w:rsid w:val="00495B02"/>
    <w:rsid w:val="004979B7"/>
    <w:rsid w:val="00497B13"/>
    <w:rsid w:val="004A01FA"/>
    <w:rsid w:val="004A01FD"/>
    <w:rsid w:val="004A0BA4"/>
    <w:rsid w:val="004A12CC"/>
    <w:rsid w:val="004A1B75"/>
    <w:rsid w:val="004A23F8"/>
    <w:rsid w:val="004A311C"/>
    <w:rsid w:val="004A3201"/>
    <w:rsid w:val="004A4243"/>
    <w:rsid w:val="004A45A9"/>
    <w:rsid w:val="004A4C85"/>
    <w:rsid w:val="004A4E2B"/>
    <w:rsid w:val="004A55C5"/>
    <w:rsid w:val="004A5855"/>
    <w:rsid w:val="004A6095"/>
    <w:rsid w:val="004A616C"/>
    <w:rsid w:val="004A658A"/>
    <w:rsid w:val="004A6C68"/>
    <w:rsid w:val="004A73CB"/>
    <w:rsid w:val="004B0426"/>
    <w:rsid w:val="004B1385"/>
    <w:rsid w:val="004B19AA"/>
    <w:rsid w:val="004B1EAC"/>
    <w:rsid w:val="004B241F"/>
    <w:rsid w:val="004B2495"/>
    <w:rsid w:val="004B264C"/>
    <w:rsid w:val="004B29FF"/>
    <w:rsid w:val="004B2D4E"/>
    <w:rsid w:val="004B3E87"/>
    <w:rsid w:val="004B42A7"/>
    <w:rsid w:val="004B5541"/>
    <w:rsid w:val="004B5711"/>
    <w:rsid w:val="004B5CCF"/>
    <w:rsid w:val="004B5D05"/>
    <w:rsid w:val="004B63D2"/>
    <w:rsid w:val="004B64B2"/>
    <w:rsid w:val="004B6A7C"/>
    <w:rsid w:val="004C00CC"/>
    <w:rsid w:val="004C0355"/>
    <w:rsid w:val="004C0817"/>
    <w:rsid w:val="004C156A"/>
    <w:rsid w:val="004C1774"/>
    <w:rsid w:val="004C1976"/>
    <w:rsid w:val="004C1EDC"/>
    <w:rsid w:val="004C226E"/>
    <w:rsid w:val="004C2BC1"/>
    <w:rsid w:val="004C4994"/>
    <w:rsid w:val="004C540C"/>
    <w:rsid w:val="004C5C75"/>
    <w:rsid w:val="004C5F88"/>
    <w:rsid w:val="004C63FF"/>
    <w:rsid w:val="004C67B5"/>
    <w:rsid w:val="004C6E55"/>
    <w:rsid w:val="004C7220"/>
    <w:rsid w:val="004C7753"/>
    <w:rsid w:val="004D0143"/>
    <w:rsid w:val="004D08F9"/>
    <w:rsid w:val="004D0A2A"/>
    <w:rsid w:val="004D0DB0"/>
    <w:rsid w:val="004D10A3"/>
    <w:rsid w:val="004D11F5"/>
    <w:rsid w:val="004D128C"/>
    <w:rsid w:val="004D28AD"/>
    <w:rsid w:val="004D3003"/>
    <w:rsid w:val="004D3159"/>
    <w:rsid w:val="004D3B3B"/>
    <w:rsid w:val="004D3BDB"/>
    <w:rsid w:val="004D41A5"/>
    <w:rsid w:val="004D5FD9"/>
    <w:rsid w:val="004D6799"/>
    <w:rsid w:val="004D7D38"/>
    <w:rsid w:val="004E02D0"/>
    <w:rsid w:val="004E0B87"/>
    <w:rsid w:val="004E1706"/>
    <w:rsid w:val="004E1A6D"/>
    <w:rsid w:val="004E213E"/>
    <w:rsid w:val="004E228E"/>
    <w:rsid w:val="004E2638"/>
    <w:rsid w:val="004E2E0F"/>
    <w:rsid w:val="004E3754"/>
    <w:rsid w:val="004E5944"/>
    <w:rsid w:val="004E5AC3"/>
    <w:rsid w:val="004E67B3"/>
    <w:rsid w:val="004E6E65"/>
    <w:rsid w:val="004E7231"/>
    <w:rsid w:val="004E7677"/>
    <w:rsid w:val="004E7DF4"/>
    <w:rsid w:val="004F033E"/>
    <w:rsid w:val="004F1F2D"/>
    <w:rsid w:val="004F2189"/>
    <w:rsid w:val="004F22E9"/>
    <w:rsid w:val="004F31E8"/>
    <w:rsid w:val="004F397E"/>
    <w:rsid w:val="004F430F"/>
    <w:rsid w:val="004F4785"/>
    <w:rsid w:val="004F5DFF"/>
    <w:rsid w:val="004F67AA"/>
    <w:rsid w:val="0050048A"/>
    <w:rsid w:val="005013EB"/>
    <w:rsid w:val="00502633"/>
    <w:rsid w:val="005026E3"/>
    <w:rsid w:val="00503257"/>
    <w:rsid w:val="005037DD"/>
    <w:rsid w:val="00505756"/>
    <w:rsid w:val="00505FD1"/>
    <w:rsid w:val="005111EC"/>
    <w:rsid w:val="005120A3"/>
    <w:rsid w:val="00513451"/>
    <w:rsid w:val="005134D9"/>
    <w:rsid w:val="00513837"/>
    <w:rsid w:val="00514B84"/>
    <w:rsid w:val="005176A7"/>
    <w:rsid w:val="00517BA9"/>
    <w:rsid w:val="00517F65"/>
    <w:rsid w:val="005205A9"/>
    <w:rsid w:val="0052140A"/>
    <w:rsid w:val="00521478"/>
    <w:rsid w:val="00521687"/>
    <w:rsid w:val="00521977"/>
    <w:rsid w:val="00521CF9"/>
    <w:rsid w:val="00522C9C"/>
    <w:rsid w:val="00523A24"/>
    <w:rsid w:val="00524153"/>
    <w:rsid w:val="005241E6"/>
    <w:rsid w:val="00526045"/>
    <w:rsid w:val="00526264"/>
    <w:rsid w:val="0052643E"/>
    <w:rsid w:val="0052660C"/>
    <w:rsid w:val="00526BDC"/>
    <w:rsid w:val="0052742E"/>
    <w:rsid w:val="005304C7"/>
    <w:rsid w:val="005304F4"/>
    <w:rsid w:val="005308CA"/>
    <w:rsid w:val="00530B83"/>
    <w:rsid w:val="00530DD3"/>
    <w:rsid w:val="00530E0E"/>
    <w:rsid w:val="0053114B"/>
    <w:rsid w:val="005314E6"/>
    <w:rsid w:val="0053168B"/>
    <w:rsid w:val="00531E6A"/>
    <w:rsid w:val="00531EDC"/>
    <w:rsid w:val="0053249D"/>
    <w:rsid w:val="00532C90"/>
    <w:rsid w:val="00534311"/>
    <w:rsid w:val="005348F7"/>
    <w:rsid w:val="00534A7D"/>
    <w:rsid w:val="00534BBC"/>
    <w:rsid w:val="0053517D"/>
    <w:rsid w:val="005355CB"/>
    <w:rsid w:val="00535BCA"/>
    <w:rsid w:val="00535DF5"/>
    <w:rsid w:val="0053639A"/>
    <w:rsid w:val="005366D4"/>
    <w:rsid w:val="00536A79"/>
    <w:rsid w:val="00537969"/>
    <w:rsid w:val="00537D66"/>
    <w:rsid w:val="00537EC9"/>
    <w:rsid w:val="0054053D"/>
    <w:rsid w:val="00540675"/>
    <w:rsid w:val="0054073F"/>
    <w:rsid w:val="00540BC9"/>
    <w:rsid w:val="00540C28"/>
    <w:rsid w:val="0054136E"/>
    <w:rsid w:val="00541391"/>
    <w:rsid w:val="00541DDA"/>
    <w:rsid w:val="00542144"/>
    <w:rsid w:val="005429DD"/>
    <w:rsid w:val="00543785"/>
    <w:rsid w:val="00543A31"/>
    <w:rsid w:val="00543B06"/>
    <w:rsid w:val="005452DA"/>
    <w:rsid w:val="00545BD7"/>
    <w:rsid w:val="005463D3"/>
    <w:rsid w:val="005479CE"/>
    <w:rsid w:val="00551F94"/>
    <w:rsid w:val="00552CD9"/>
    <w:rsid w:val="00552EF5"/>
    <w:rsid w:val="00553AA9"/>
    <w:rsid w:val="00554B72"/>
    <w:rsid w:val="00554DDE"/>
    <w:rsid w:val="00555D0E"/>
    <w:rsid w:val="00555D36"/>
    <w:rsid w:val="005573D8"/>
    <w:rsid w:val="005606BB"/>
    <w:rsid w:val="00561369"/>
    <w:rsid w:val="00561ABD"/>
    <w:rsid w:val="005621FC"/>
    <w:rsid w:val="005623BB"/>
    <w:rsid w:val="00562A51"/>
    <w:rsid w:val="00562C3D"/>
    <w:rsid w:val="005635A0"/>
    <w:rsid w:val="005641D4"/>
    <w:rsid w:val="0056464C"/>
    <w:rsid w:val="00565D57"/>
    <w:rsid w:val="00566833"/>
    <w:rsid w:val="00566842"/>
    <w:rsid w:val="005701CE"/>
    <w:rsid w:val="00571E10"/>
    <w:rsid w:val="0057271B"/>
    <w:rsid w:val="00573D07"/>
    <w:rsid w:val="00574A4A"/>
    <w:rsid w:val="00574C75"/>
    <w:rsid w:val="00574C96"/>
    <w:rsid w:val="00575068"/>
    <w:rsid w:val="00575232"/>
    <w:rsid w:val="005759CA"/>
    <w:rsid w:val="00575EFF"/>
    <w:rsid w:val="00576523"/>
    <w:rsid w:val="005766F2"/>
    <w:rsid w:val="00576C71"/>
    <w:rsid w:val="0057731B"/>
    <w:rsid w:val="00577481"/>
    <w:rsid w:val="00577E48"/>
    <w:rsid w:val="00580656"/>
    <w:rsid w:val="00581539"/>
    <w:rsid w:val="005826D6"/>
    <w:rsid w:val="0058282C"/>
    <w:rsid w:val="00582B3E"/>
    <w:rsid w:val="00583080"/>
    <w:rsid w:val="005833AE"/>
    <w:rsid w:val="00583DD5"/>
    <w:rsid w:val="005845C7"/>
    <w:rsid w:val="00584797"/>
    <w:rsid w:val="0058533D"/>
    <w:rsid w:val="00586C8E"/>
    <w:rsid w:val="00586CBD"/>
    <w:rsid w:val="00586E86"/>
    <w:rsid w:val="0058733F"/>
    <w:rsid w:val="00587580"/>
    <w:rsid w:val="005875ED"/>
    <w:rsid w:val="0058767A"/>
    <w:rsid w:val="005876C7"/>
    <w:rsid w:val="00590217"/>
    <w:rsid w:val="005919E6"/>
    <w:rsid w:val="00591B79"/>
    <w:rsid w:val="00591D03"/>
    <w:rsid w:val="0059202B"/>
    <w:rsid w:val="005931D6"/>
    <w:rsid w:val="0059389E"/>
    <w:rsid w:val="0059435F"/>
    <w:rsid w:val="00594A0F"/>
    <w:rsid w:val="00594A65"/>
    <w:rsid w:val="00594D8C"/>
    <w:rsid w:val="00595787"/>
    <w:rsid w:val="005958DB"/>
    <w:rsid w:val="0059645C"/>
    <w:rsid w:val="0059740D"/>
    <w:rsid w:val="005974C1"/>
    <w:rsid w:val="005976AD"/>
    <w:rsid w:val="005976E5"/>
    <w:rsid w:val="005A0688"/>
    <w:rsid w:val="005A0C90"/>
    <w:rsid w:val="005A128D"/>
    <w:rsid w:val="005A17F2"/>
    <w:rsid w:val="005A3416"/>
    <w:rsid w:val="005A343F"/>
    <w:rsid w:val="005A3AC2"/>
    <w:rsid w:val="005A3B06"/>
    <w:rsid w:val="005A3E88"/>
    <w:rsid w:val="005A431E"/>
    <w:rsid w:val="005A466A"/>
    <w:rsid w:val="005A48E5"/>
    <w:rsid w:val="005A51CA"/>
    <w:rsid w:val="005A53E1"/>
    <w:rsid w:val="005A6BC3"/>
    <w:rsid w:val="005A6BD8"/>
    <w:rsid w:val="005A7D86"/>
    <w:rsid w:val="005B030D"/>
    <w:rsid w:val="005B08D3"/>
    <w:rsid w:val="005B09ED"/>
    <w:rsid w:val="005B0FDD"/>
    <w:rsid w:val="005B19A8"/>
    <w:rsid w:val="005B1B41"/>
    <w:rsid w:val="005B1DB1"/>
    <w:rsid w:val="005B2129"/>
    <w:rsid w:val="005B2177"/>
    <w:rsid w:val="005B26D4"/>
    <w:rsid w:val="005B2CCB"/>
    <w:rsid w:val="005B31A9"/>
    <w:rsid w:val="005B41A3"/>
    <w:rsid w:val="005B460E"/>
    <w:rsid w:val="005B49C7"/>
    <w:rsid w:val="005B51D1"/>
    <w:rsid w:val="005B56FA"/>
    <w:rsid w:val="005B5700"/>
    <w:rsid w:val="005B58BF"/>
    <w:rsid w:val="005B6D07"/>
    <w:rsid w:val="005B7287"/>
    <w:rsid w:val="005C014D"/>
    <w:rsid w:val="005C0223"/>
    <w:rsid w:val="005C1681"/>
    <w:rsid w:val="005C1BAF"/>
    <w:rsid w:val="005C20B5"/>
    <w:rsid w:val="005C23C3"/>
    <w:rsid w:val="005C28F8"/>
    <w:rsid w:val="005C55EF"/>
    <w:rsid w:val="005C5D37"/>
    <w:rsid w:val="005C68B8"/>
    <w:rsid w:val="005C6CA3"/>
    <w:rsid w:val="005C7388"/>
    <w:rsid w:val="005C73C1"/>
    <w:rsid w:val="005D0872"/>
    <w:rsid w:val="005D1741"/>
    <w:rsid w:val="005D17E2"/>
    <w:rsid w:val="005D1C62"/>
    <w:rsid w:val="005D2081"/>
    <w:rsid w:val="005D2ADE"/>
    <w:rsid w:val="005D353E"/>
    <w:rsid w:val="005D393A"/>
    <w:rsid w:val="005D3CE1"/>
    <w:rsid w:val="005D412D"/>
    <w:rsid w:val="005D41C3"/>
    <w:rsid w:val="005D4304"/>
    <w:rsid w:val="005D48DC"/>
    <w:rsid w:val="005D491E"/>
    <w:rsid w:val="005D52C2"/>
    <w:rsid w:val="005D5BB0"/>
    <w:rsid w:val="005D5BE9"/>
    <w:rsid w:val="005D72F4"/>
    <w:rsid w:val="005D7A99"/>
    <w:rsid w:val="005D7EE4"/>
    <w:rsid w:val="005E010E"/>
    <w:rsid w:val="005E0209"/>
    <w:rsid w:val="005E0FE2"/>
    <w:rsid w:val="005E1B03"/>
    <w:rsid w:val="005E23C0"/>
    <w:rsid w:val="005E25DA"/>
    <w:rsid w:val="005E274D"/>
    <w:rsid w:val="005E27AF"/>
    <w:rsid w:val="005E2A84"/>
    <w:rsid w:val="005E2F42"/>
    <w:rsid w:val="005E31E5"/>
    <w:rsid w:val="005E3B1C"/>
    <w:rsid w:val="005E45CF"/>
    <w:rsid w:val="005E54EA"/>
    <w:rsid w:val="005E54EE"/>
    <w:rsid w:val="005E61EC"/>
    <w:rsid w:val="005E6D5E"/>
    <w:rsid w:val="005E7818"/>
    <w:rsid w:val="005F1039"/>
    <w:rsid w:val="005F1DD7"/>
    <w:rsid w:val="005F20B9"/>
    <w:rsid w:val="005F2D34"/>
    <w:rsid w:val="005F31BE"/>
    <w:rsid w:val="005F3214"/>
    <w:rsid w:val="005F451F"/>
    <w:rsid w:val="005F4579"/>
    <w:rsid w:val="005F4B8A"/>
    <w:rsid w:val="005F546E"/>
    <w:rsid w:val="005F5A41"/>
    <w:rsid w:val="005F6678"/>
    <w:rsid w:val="005F6875"/>
    <w:rsid w:val="005F6A66"/>
    <w:rsid w:val="005F7880"/>
    <w:rsid w:val="005F7D32"/>
    <w:rsid w:val="006007D6"/>
    <w:rsid w:val="0060122E"/>
    <w:rsid w:val="0060214B"/>
    <w:rsid w:val="00602E8C"/>
    <w:rsid w:val="00603AC5"/>
    <w:rsid w:val="00604683"/>
    <w:rsid w:val="00604740"/>
    <w:rsid w:val="006047D8"/>
    <w:rsid w:val="00604CD3"/>
    <w:rsid w:val="00604DCE"/>
    <w:rsid w:val="00604EA1"/>
    <w:rsid w:val="00604FEB"/>
    <w:rsid w:val="0060598E"/>
    <w:rsid w:val="00605D99"/>
    <w:rsid w:val="00606503"/>
    <w:rsid w:val="00606DD8"/>
    <w:rsid w:val="006112BC"/>
    <w:rsid w:val="00611B3E"/>
    <w:rsid w:val="00613053"/>
    <w:rsid w:val="006130AE"/>
    <w:rsid w:val="0061342C"/>
    <w:rsid w:val="006136B5"/>
    <w:rsid w:val="00614668"/>
    <w:rsid w:val="006147B5"/>
    <w:rsid w:val="00614DCC"/>
    <w:rsid w:val="00614F6B"/>
    <w:rsid w:val="0061566D"/>
    <w:rsid w:val="006157D1"/>
    <w:rsid w:val="00615DB1"/>
    <w:rsid w:val="0061620D"/>
    <w:rsid w:val="00620175"/>
    <w:rsid w:val="006213B4"/>
    <w:rsid w:val="006220F5"/>
    <w:rsid w:val="0062245D"/>
    <w:rsid w:val="00622B77"/>
    <w:rsid w:val="00622C5C"/>
    <w:rsid w:val="006231F1"/>
    <w:rsid w:val="00623763"/>
    <w:rsid w:val="0062403C"/>
    <w:rsid w:val="00624291"/>
    <w:rsid w:val="00624BCD"/>
    <w:rsid w:val="00626B23"/>
    <w:rsid w:val="0062766B"/>
    <w:rsid w:val="00627972"/>
    <w:rsid w:val="00627AEC"/>
    <w:rsid w:val="00630086"/>
    <w:rsid w:val="0063040D"/>
    <w:rsid w:val="006305D4"/>
    <w:rsid w:val="00631CDF"/>
    <w:rsid w:val="00631E54"/>
    <w:rsid w:val="00631FBF"/>
    <w:rsid w:val="0063352D"/>
    <w:rsid w:val="00635180"/>
    <w:rsid w:val="00635C8E"/>
    <w:rsid w:val="006373F5"/>
    <w:rsid w:val="0063778A"/>
    <w:rsid w:val="006403E9"/>
    <w:rsid w:val="00640817"/>
    <w:rsid w:val="0064096D"/>
    <w:rsid w:val="00640AE4"/>
    <w:rsid w:val="00640CA7"/>
    <w:rsid w:val="0064249B"/>
    <w:rsid w:val="00642670"/>
    <w:rsid w:val="00642702"/>
    <w:rsid w:val="00642F0D"/>
    <w:rsid w:val="00643ACA"/>
    <w:rsid w:val="00643F53"/>
    <w:rsid w:val="00644A5D"/>
    <w:rsid w:val="00645B08"/>
    <w:rsid w:val="00645C9E"/>
    <w:rsid w:val="00645E0C"/>
    <w:rsid w:val="00645E69"/>
    <w:rsid w:val="00646267"/>
    <w:rsid w:val="006462D7"/>
    <w:rsid w:val="0064744B"/>
    <w:rsid w:val="00647911"/>
    <w:rsid w:val="00647E32"/>
    <w:rsid w:val="00651E6D"/>
    <w:rsid w:val="00653238"/>
    <w:rsid w:val="006535E0"/>
    <w:rsid w:val="00653F12"/>
    <w:rsid w:val="00654847"/>
    <w:rsid w:val="006548A4"/>
    <w:rsid w:val="0065516F"/>
    <w:rsid w:val="006564AB"/>
    <w:rsid w:val="00656BDF"/>
    <w:rsid w:val="00657719"/>
    <w:rsid w:val="00657732"/>
    <w:rsid w:val="00660503"/>
    <w:rsid w:val="00660A6B"/>
    <w:rsid w:val="00661D42"/>
    <w:rsid w:val="00661DAB"/>
    <w:rsid w:val="00662745"/>
    <w:rsid w:val="00662E33"/>
    <w:rsid w:val="00662E41"/>
    <w:rsid w:val="00663A45"/>
    <w:rsid w:val="006644E9"/>
    <w:rsid w:val="00664AF5"/>
    <w:rsid w:val="00664F85"/>
    <w:rsid w:val="006654EB"/>
    <w:rsid w:val="0066588C"/>
    <w:rsid w:val="00665F0F"/>
    <w:rsid w:val="006663D5"/>
    <w:rsid w:val="00666A71"/>
    <w:rsid w:val="006670FC"/>
    <w:rsid w:val="0066730C"/>
    <w:rsid w:val="00667B2D"/>
    <w:rsid w:val="00667C22"/>
    <w:rsid w:val="00667D7F"/>
    <w:rsid w:val="00667DAB"/>
    <w:rsid w:val="00670804"/>
    <w:rsid w:val="006708D0"/>
    <w:rsid w:val="00670D13"/>
    <w:rsid w:val="00671BEA"/>
    <w:rsid w:val="00672586"/>
    <w:rsid w:val="0067261A"/>
    <w:rsid w:val="006739EC"/>
    <w:rsid w:val="00673DCD"/>
    <w:rsid w:val="006744BD"/>
    <w:rsid w:val="00674CE1"/>
    <w:rsid w:val="00675520"/>
    <w:rsid w:val="00675596"/>
    <w:rsid w:val="006778BB"/>
    <w:rsid w:val="00680A90"/>
    <w:rsid w:val="00680ABD"/>
    <w:rsid w:val="006815B4"/>
    <w:rsid w:val="006817CE"/>
    <w:rsid w:val="00681D71"/>
    <w:rsid w:val="006830E8"/>
    <w:rsid w:val="00683169"/>
    <w:rsid w:val="00683C3F"/>
    <w:rsid w:val="0068404C"/>
    <w:rsid w:val="00685505"/>
    <w:rsid w:val="006855AA"/>
    <w:rsid w:val="00685999"/>
    <w:rsid w:val="0068607E"/>
    <w:rsid w:val="00686258"/>
    <w:rsid w:val="00686406"/>
    <w:rsid w:val="006864E4"/>
    <w:rsid w:val="00686620"/>
    <w:rsid w:val="006871B0"/>
    <w:rsid w:val="00687D42"/>
    <w:rsid w:val="0069004F"/>
    <w:rsid w:val="0069033D"/>
    <w:rsid w:val="006909C1"/>
    <w:rsid w:val="00691A0E"/>
    <w:rsid w:val="00692110"/>
    <w:rsid w:val="00693C0B"/>
    <w:rsid w:val="00693C2E"/>
    <w:rsid w:val="006940C6"/>
    <w:rsid w:val="006959E5"/>
    <w:rsid w:val="00695C90"/>
    <w:rsid w:val="00696CC3"/>
    <w:rsid w:val="00696F09"/>
    <w:rsid w:val="00696F90"/>
    <w:rsid w:val="00697D82"/>
    <w:rsid w:val="006A028F"/>
    <w:rsid w:val="006A0C08"/>
    <w:rsid w:val="006A141E"/>
    <w:rsid w:val="006A1A38"/>
    <w:rsid w:val="006A1CC8"/>
    <w:rsid w:val="006A1CE4"/>
    <w:rsid w:val="006A2023"/>
    <w:rsid w:val="006A3111"/>
    <w:rsid w:val="006A3377"/>
    <w:rsid w:val="006A33D7"/>
    <w:rsid w:val="006A37CF"/>
    <w:rsid w:val="006A381F"/>
    <w:rsid w:val="006A458F"/>
    <w:rsid w:val="006A4892"/>
    <w:rsid w:val="006A4AD7"/>
    <w:rsid w:val="006A4EF2"/>
    <w:rsid w:val="006A52DA"/>
    <w:rsid w:val="006A6141"/>
    <w:rsid w:val="006A6394"/>
    <w:rsid w:val="006A6987"/>
    <w:rsid w:val="006A6C1F"/>
    <w:rsid w:val="006B0044"/>
    <w:rsid w:val="006B02F8"/>
    <w:rsid w:val="006B1872"/>
    <w:rsid w:val="006B18D3"/>
    <w:rsid w:val="006B1AF0"/>
    <w:rsid w:val="006B1FA6"/>
    <w:rsid w:val="006B2EB5"/>
    <w:rsid w:val="006B3AC0"/>
    <w:rsid w:val="006B412D"/>
    <w:rsid w:val="006B51CD"/>
    <w:rsid w:val="006B5583"/>
    <w:rsid w:val="006B5CEE"/>
    <w:rsid w:val="006B6306"/>
    <w:rsid w:val="006B6A6E"/>
    <w:rsid w:val="006B7708"/>
    <w:rsid w:val="006B7DEE"/>
    <w:rsid w:val="006C02D3"/>
    <w:rsid w:val="006C0507"/>
    <w:rsid w:val="006C0573"/>
    <w:rsid w:val="006C1374"/>
    <w:rsid w:val="006C1C99"/>
    <w:rsid w:val="006C1E25"/>
    <w:rsid w:val="006C1E33"/>
    <w:rsid w:val="006C289D"/>
    <w:rsid w:val="006C2A34"/>
    <w:rsid w:val="006C2BA2"/>
    <w:rsid w:val="006C3245"/>
    <w:rsid w:val="006C373B"/>
    <w:rsid w:val="006C3C96"/>
    <w:rsid w:val="006C3CCC"/>
    <w:rsid w:val="006C40C2"/>
    <w:rsid w:val="006C41E5"/>
    <w:rsid w:val="006C4278"/>
    <w:rsid w:val="006C45AB"/>
    <w:rsid w:val="006C49D5"/>
    <w:rsid w:val="006C49E8"/>
    <w:rsid w:val="006C4D13"/>
    <w:rsid w:val="006C4E4E"/>
    <w:rsid w:val="006C55A4"/>
    <w:rsid w:val="006C5682"/>
    <w:rsid w:val="006C6364"/>
    <w:rsid w:val="006C69D7"/>
    <w:rsid w:val="006C6A29"/>
    <w:rsid w:val="006D0C51"/>
    <w:rsid w:val="006D234E"/>
    <w:rsid w:val="006D2F1A"/>
    <w:rsid w:val="006D3275"/>
    <w:rsid w:val="006D37D8"/>
    <w:rsid w:val="006D395F"/>
    <w:rsid w:val="006D4136"/>
    <w:rsid w:val="006D4B82"/>
    <w:rsid w:val="006D5889"/>
    <w:rsid w:val="006D6F8B"/>
    <w:rsid w:val="006D71A4"/>
    <w:rsid w:val="006D71D2"/>
    <w:rsid w:val="006E1216"/>
    <w:rsid w:val="006E13BA"/>
    <w:rsid w:val="006E15ED"/>
    <w:rsid w:val="006E1CB1"/>
    <w:rsid w:val="006E2298"/>
    <w:rsid w:val="006E2CA9"/>
    <w:rsid w:val="006E38D4"/>
    <w:rsid w:val="006E4AAE"/>
    <w:rsid w:val="006E52BC"/>
    <w:rsid w:val="006E5ABD"/>
    <w:rsid w:val="006E69E6"/>
    <w:rsid w:val="006E6D9E"/>
    <w:rsid w:val="006E790F"/>
    <w:rsid w:val="006F066D"/>
    <w:rsid w:val="006F0AB5"/>
    <w:rsid w:val="006F0CF1"/>
    <w:rsid w:val="006F0FE7"/>
    <w:rsid w:val="006F111A"/>
    <w:rsid w:val="006F1126"/>
    <w:rsid w:val="006F2479"/>
    <w:rsid w:val="006F2A3B"/>
    <w:rsid w:val="006F318E"/>
    <w:rsid w:val="006F3E5E"/>
    <w:rsid w:val="006F415F"/>
    <w:rsid w:val="006F44AC"/>
    <w:rsid w:val="006F48E4"/>
    <w:rsid w:val="006F4F3C"/>
    <w:rsid w:val="006F684A"/>
    <w:rsid w:val="006F7E69"/>
    <w:rsid w:val="00700790"/>
    <w:rsid w:val="007016CF"/>
    <w:rsid w:val="00701F32"/>
    <w:rsid w:val="00701F56"/>
    <w:rsid w:val="00701F60"/>
    <w:rsid w:val="007020E8"/>
    <w:rsid w:val="007024D6"/>
    <w:rsid w:val="00703939"/>
    <w:rsid w:val="0070424B"/>
    <w:rsid w:val="00704388"/>
    <w:rsid w:val="00705DC2"/>
    <w:rsid w:val="007062ED"/>
    <w:rsid w:val="0070646E"/>
    <w:rsid w:val="00706761"/>
    <w:rsid w:val="007068AD"/>
    <w:rsid w:val="00706D0A"/>
    <w:rsid w:val="00706D78"/>
    <w:rsid w:val="00710268"/>
    <w:rsid w:val="00711205"/>
    <w:rsid w:val="00711386"/>
    <w:rsid w:val="00711B3A"/>
    <w:rsid w:val="00711B94"/>
    <w:rsid w:val="007131BE"/>
    <w:rsid w:val="0071363F"/>
    <w:rsid w:val="00713B8B"/>
    <w:rsid w:val="0071429C"/>
    <w:rsid w:val="00715681"/>
    <w:rsid w:val="007157CB"/>
    <w:rsid w:val="00716318"/>
    <w:rsid w:val="007163AB"/>
    <w:rsid w:val="007168EE"/>
    <w:rsid w:val="0071693C"/>
    <w:rsid w:val="007203DA"/>
    <w:rsid w:val="0072178A"/>
    <w:rsid w:val="00721DBA"/>
    <w:rsid w:val="00721FF5"/>
    <w:rsid w:val="0072234D"/>
    <w:rsid w:val="00722808"/>
    <w:rsid w:val="00722CF4"/>
    <w:rsid w:val="007231EB"/>
    <w:rsid w:val="00723268"/>
    <w:rsid w:val="007237D0"/>
    <w:rsid w:val="00723CE4"/>
    <w:rsid w:val="007241A1"/>
    <w:rsid w:val="007255FC"/>
    <w:rsid w:val="00725EE8"/>
    <w:rsid w:val="00726079"/>
    <w:rsid w:val="007261AC"/>
    <w:rsid w:val="00726D32"/>
    <w:rsid w:val="00727459"/>
    <w:rsid w:val="00727AE8"/>
    <w:rsid w:val="00727C7C"/>
    <w:rsid w:val="00727FAC"/>
    <w:rsid w:val="00730035"/>
    <w:rsid w:val="007304CA"/>
    <w:rsid w:val="0073091F"/>
    <w:rsid w:val="00731E90"/>
    <w:rsid w:val="00732167"/>
    <w:rsid w:val="007333D1"/>
    <w:rsid w:val="007341D8"/>
    <w:rsid w:val="0073428C"/>
    <w:rsid w:val="0073511C"/>
    <w:rsid w:val="0073548C"/>
    <w:rsid w:val="0073645B"/>
    <w:rsid w:val="00737175"/>
    <w:rsid w:val="007372FC"/>
    <w:rsid w:val="00737538"/>
    <w:rsid w:val="00737C2F"/>
    <w:rsid w:val="00740DC2"/>
    <w:rsid w:val="007414D1"/>
    <w:rsid w:val="00741825"/>
    <w:rsid w:val="00741B0F"/>
    <w:rsid w:val="0074216A"/>
    <w:rsid w:val="007434C4"/>
    <w:rsid w:val="0074366C"/>
    <w:rsid w:val="007442E2"/>
    <w:rsid w:val="00744832"/>
    <w:rsid w:val="00744977"/>
    <w:rsid w:val="0074535F"/>
    <w:rsid w:val="00745408"/>
    <w:rsid w:val="00746111"/>
    <w:rsid w:val="0074654D"/>
    <w:rsid w:val="007473B3"/>
    <w:rsid w:val="0074778D"/>
    <w:rsid w:val="00747CED"/>
    <w:rsid w:val="007507C7"/>
    <w:rsid w:val="0075087C"/>
    <w:rsid w:val="0075131C"/>
    <w:rsid w:val="00751433"/>
    <w:rsid w:val="00751CAD"/>
    <w:rsid w:val="007526E7"/>
    <w:rsid w:val="00753529"/>
    <w:rsid w:val="00753570"/>
    <w:rsid w:val="00753F3D"/>
    <w:rsid w:val="0075455C"/>
    <w:rsid w:val="00756E12"/>
    <w:rsid w:val="00756E78"/>
    <w:rsid w:val="00756E82"/>
    <w:rsid w:val="00757D96"/>
    <w:rsid w:val="007606FD"/>
    <w:rsid w:val="00761006"/>
    <w:rsid w:val="00761038"/>
    <w:rsid w:val="00761217"/>
    <w:rsid w:val="007614A7"/>
    <w:rsid w:val="00761983"/>
    <w:rsid w:val="00762505"/>
    <w:rsid w:val="00763828"/>
    <w:rsid w:val="00763CA0"/>
    <w:rsid w:val="007641DD"/>
    <w:rsid w:val="00764632"/>
    <w:rsid w:val="007662A5"/>
    <w:rsid w:val="0076664F"/>
    <w:rsid w:val="00766BDF"/>
    <w:rsid w:val="007670EE"/>
    <w:rsid w:val="007675D4"/>
    <w:rsid w:val="00770BD0"/>
    <w:rsid w:val="007712F7"/>
    <w:rsid w:val="00771570"/>
    <w:rsid w:val="0077180A"/>
    <w:rsid w:val="00771A18"/>
    <w:rsid w:val="00771F02"/>
    <w:rsid w:val="00772480"/>
    <w:rsid w:val="007735B5"/>
    <w:rsid w:val="00773925"/>
    <w:rsid w:val="007756C6"/>
    <w:rsid w:val="0077600C"/>
    <w:rsid w:val="00776AE2"/>
    <w:rsid w:val="00777479"/>
    <w:rsid w:val="00777738"/>
    <w:rsid w:val="00780578"/>
    <w:rsid w:val="00780A29"/>
    <w:rsid w:val="007810CD"/>
    <w:rsid w:val="0078267F"/>
    <w:rsid w:val="00782B3A"/>
    <w:rsid w:val="007846EA"/>
    <w:rsid w:val="007846FA"/>
    <w:rsid w:val="00786282"/>
    <w:rsid w:val="0078674D"/>
    <w:rsid w:val="00786A69"/>
    <w:rsid w:val="00787968"/>
    <w:rsid w:val="00790506"/>
    <w:rsid w:val="0079098F"/>
    <w:rsid w:val="00790BB4"/>
    <w:rsid w:val="0079116E"/>
    <w:rsid w:val="00791A7D"/>
    <w:rsid w:val="00792067"/>
    <w:rsid w:val="007923AA"/>
    <w:rsid w:val="00792509"/>
    <w:rsid w:val="00792F0E"/>
    <w:rsid w:val="0079375F"/>
    <w:rsid w:val="0079384F"/>
    <w:rsid w:val="00794A3C"/>
    <w:rsid w:val="00794EFD"/>
    <w:rsid w:val="00794F98"/>
    <w:rsid w:val="007952BB"/>
    <w:rsid w:val="0079599E"/>
    <w:rsid w:val="00796395"/>
    <w:rsid w:val="00796C98"/>
    <w:rsid w:val="00797045"/>
    <w:rsid w:val="0079789D"/>
    <w:rsid w:val="007A1658"/>
    <w:rsid w:val="007A17F6"/>
    <w:rsid w:val="007A1D8A"/>
    <w:rsid w:val="007A2549"/>
    <w:rsid w:val="007A2A5E"/>
    <w:rsid w:val="007A3605"/>
    <w:rsid w:val="007A4D56"/>
    <w:rsid w:val="007A596B"/>
    <w:rsid w:val="007A7743"/>
    <w:rsid w:val="007A7AAE"/>
    <w:rsid w:val="007A7AD7"/>
    <w:rsid w:val="007B09C8"/>
    <w:rsid w:val="007B0B3D"/>
    <w:rsid w:val="007B1BBD"/>
    <w:rsid w:val="007B2259"/>
    <w:rsid w:val="007B237E"/>
    <w:rsid w:val="007B2861"/>
    <w:rsid w:val="007B331C"/>
    <w:rsid w:val="007B3773"/>
    <w:rsid w:val="007B4169"/>
    <w:rsid w:val="007B41C2"/>
    <w:rsid w:val="007B4FB5"/>
    <w:rsid w:val="007B5FD6"/>
    <w:rsid w:val="007B7039"/>
    <w:rsid w:val="007B7E21"/>
    <w:rsid w:val="007C1390"/>
    <w:rsid w:val="007C1E2B"/>
    <w:rsid w:val="007C2942"/>
    <w:rsid w:val="007C2996"/>
    <w:rsid w:val="007C2AED"/>
    <w:rsid w:val="007C34D6"/>
    <w:rsid w:val="007C37A9"/>
    <w:rsid w:val="007C4214"/>
    <w:rsid w:val="007C49E2"/>
    <w:rsid w:val="007C5A07"/>
    <w:rsid w:val="007C5BB2"/>
    <w:rsid w:val="007C6105"/>
    <w:rsid w:val="007C63B1"/>
    <w:rsid w:val="007C648E"/>
    <w:rsid w:val="007C7225"/>
    <w:rsid w:val="007D02A0"/>
    <w:rsid w:val="007D0EFE"/>
    <w:rsid w:val="007D1904"/>
    <w:rsid w:val="007D2406"/>
    <w:rsid w:val="007D2A3B"/>
    <w:rsid w:val="007D2B60"/>
    <w:rsid w:val="007D31E5"/>
    <w:rsid w:val="007D3398"/>
    <w:rsid w:val="007D456A"/>
    <w:rsid w:val="007D507F"/>
    <w:rsid w:val="007D5CF3"/>
    <w:rsid w:val="007D5DF1"/>
    <w:rsid w:val="007D5F23"/>
    <w:rsid w:val="007E0406"/>
    <w:rsid w:val="007E0637"/>
    <w:rsid w:val="007E08DB"/>
    <w:rsid w:val="007E09B4"/>
    <w:rsid w:val="007E19D9"/>
    <w:rsid w:val="007E2255"/>
    <w:rsid w:val="007E26D4"/>
    <w:rsid w:val="007E37F2"/>
    <w:rsid w:val="007E38E2"/>
    <w:rsid w:val="007E39CC"/>
    <w:rsid w:val="007E3DC6"/>
    <w:rsid w:val="007E3DE3"/>
    <w:rsid w:val="007E4C60"/>
    <w:rsid w:val="007E5068"/>
    <w:rsid w:val="007E51FC"/>
    <w:rsid w:val="007E7504"/>
    <w:rsid w:val="007F05C4"/>
    <w:rsid w:val="007F0D7C"/>
    <w:rsid w:val="007F0F80"/>
    <w:rsid w:val="007F14E0"/>
    <w:rsid w:val="007F2452"/>
    <w:rsid w:val="007F27FB"/>
    <w:rsid w:val="007F2996"/>
    <w:rsid w:val="007F2B35"/>
    <w:rsid w:val="007F3C2C"/>
    <w:rsid w:val="007F3E72"/>
    <w:rsid w:val="007F5208"/>
    <w:rsid w:val="007F609C"/>
    <w:rsid w:val="007F7B84"/>
    <w:rsid w:val="00800B7A"/>
    <w:rsid w:val="00800C0D"/>
    <w:rsid w:val="00800DD5"/>
    <w:rsid w:val="0080123E"/>
    <w:rsid w:val="008012E4"/>
    <w:rsid w:val="008013D7"/>
    <w:rsid w:val="008016B1"/>
    <w:rsid w:val="00801857"/>
    <w:rsid w:val="00802F16"/>
    <w:rsid w:val="00803FC6"/>
    <w:rsid w:val="0080421A"/>
    <w:rsid w:val="008055C4"/>
    <w:rsid w:val="008058C7"/>
    <w:rsid w:val="00805C32"/>
    <w:rsid w:val="00805CE0"/>
    <w:rsid w:val="00806D80"/>
    <w:rsid w:val="00807F57"/>
    <w:rsid w:val="008107BA"/>
    <w:rsid w:val="00810A20"/>
    <w:rsid w:val="00813B80"/>
    <w:rsid w:val="008151ED"/>
    <w:rsid w:val="00815701"/>
    <w:rsid w:val="008165E6"/>
    <w:rsid w:val="00816642"/>
    <w:rsid w:val="00817008"/>
    <w:rsid w:val="00817F19"/>
    <w:rsid w:val="008219D4"/>
    <w:rsid w:val="0082220F"/>
    <w:rsid w:val="008235A3"/>
    <w:rsid w:val="00823635"/>
    <w:rsid w:val="0082432C"/>
    <w:rsid w:val="00824375"/>
    <w:rsid w:val="0082474E"/>
    <w:rsid w:val="0082493E"/>
    <w:rsid w:val="00824A43"/>
    <w:rsid w:val="00824D7B"/>
    <w:rsid w:val="008259DE"/>
    <w:rsid w:val="00825E47"/>
    <w:rsid w:val="00825FCE"/>
    <w:rsid w:val="00826137"/>
    <w:rsid w:val="00826897"/>
    <w:rsid w:val="00827447"/>
    <w:rsid w:val="008274B2"/>
    <w:rsid w:val="008275F4"/>
    <w:rsid w:val="00827C89"/>
    <w:rsid w:val="00830546"/>
    <w:rsid w:val="00830624"/>
    <w:rsid w:val="00830C16"/>
    <w:rsid w:val="00830D8E"/>
    <w:rsid w:val="00830EAB"/>
    <w:rsid w:val="00830F09"/>
    <w:rsid w:val="0083116F"/>
    <w:rsid w:val="00831413"/>
    <w:rsid w:val="00831487"/>
    <w:rsid w:val="00831FA6"/>
    <w:rsid w:val="008320A1"/>
    <w:rsid w:val="0083252F"/>
    <w:rsid w:val="00832861"/>
    <w:rsid w:val="00832C44"/>
    <w:rsid w:val="00832F19"/>
    <w:rsid w:val="008330D8"/>
    <w:rsid w:val="00834EDE"/>
    <w:rsid w:val="00835487"/>
    <w:rsid w:val="00835EC8"/>
    <w:rsid w:val="008361F4"/>
    <w:rsid w:val="00836579"/>
    <w:rsid w:val="00836AA8"/>
    <w:rsid w:val="0083706F"/>
    <w:rsid w:val="00837148"/>
    <w:rsid w:val="008371C7"/>
    <w:rsid w:val="00837A7F"/>
    <w:rsid w:val="00837B50"/>
    <w:rsid w:val="00840245"/>
    <w:rsid w:val="0084167A"/>
    <w:rsid w:val="008417E3"/>
    <w:rsid w:val="00841B72"/>
    <w:rsid w:val="00841C6F"/>
    <w:rsid w:val="008420F2"/>
    <w:rsid w:val="00842186"/>
    <w:rsid w:val="0084218A"/>
    <w:rsid w:val="00842F88"/>
    <w:rsid w:val="00843D87"/>
    <w:rsid w:val="00844181"/>
    <w:rsid w:val="008443A2"/>
    <w:rsid w:val="008445F3"/>
    <w:rsid w:val="008452BD"/>
    <w:rsid w:val="0084533F"/>
    <w:rsid w:val="008458C0"/>
    <w:rsid w:val="00845BE2"/>
    <w:rsid w:val="00845C21"/>
    <w:rsid w:val="00845D40"/>
    <w:rsid w:val="00846784"/>
    <w:rsid w:val="00847461"/>
    <w:rsid w:val="0084789F"/>
    <w:rsid w:val="00850AEE"/>
    <w:rsid w:val="0085185F"/>
    <w:rsid w:val="00851B0A"/>
    <w:rsid w:val="0085233E"/>
    <w:rsid w:val="00852EA8"/>
    <w:rsid w:val="00854C27"/>
    <w:rsid w:val="00854D70"/>
    <w:rsid w:val="00855823"/>
    <w:rsid w:val="00855E54"/>
    <w:rsid w:val="008577B3"/>
    <w:rsid w:val="008579A5"/>
    <w:rsid w:val="00857A24"/>
    <w:rsid w:val="00857AFA"/>
    <w:rsid w:val="00860528"/>
    <w:rsid w:val="00862AA6"/>
    <w:rsid w:val="00862E8A"/>
    <w:rsid w:val="008634B7"/>
    <w:rsid w:val="008642FE"/>
    <w:rsid w:val="008649EE"/>
    <w:rsid w:val="00864E4E"/>
    <w:rsid w:val="00865185"/>
    <w:rsid w:val="00865B8A"/>
    <w:rsid w:val="008663FD"/>
    <w:rsid w:val="00866DE1"/>
    <w:rsid w:val="00870285"/>
    <w:rsid w:val="008703AB"/>
    <w:rsid w:val="008705D8"/>
    <w:rsid w:val="00870C48"/>
    <w:rsid w:val="008712AC"/>
    <w:rsid w:val="00871534"/>
    <w:rsid w:val="008718E2"/>
    <w:rsid w:val="008718EC"/>
    <w:rsid w:val="008725A4"/>
    <w:rsid w:val="00872B82"/>
    <w:rsid w:val="008738C5"/>
    <w:rsid w:val="00873AF4"/>
    <w:rsid w:val="00873D35"/>
    <w:rsid w:val="008748DC"/>
    <w:rsid w:val="008754CD"/>
    <w:rsid w:val="00875E38"/>
    <w:rsid w:val="0087656D"/>
    <w:rsid w:val="00876724"/>
    <w:rsid w:val="008776D2"/>
    <w:rsid w:val="00881B16"/>
    <w:rsid w:val="00881CE5"/>
    <w:rsid w:val="00881D62"/>
    <w:rsid w:val="008824C2"/>
    <w:rsid w:val="00883ADA"/>
    <w:rsid w:val="00883F10"/>
    <w:rsid w:val="00885DA2"/>
    <w:rsid w:val="00887D7E"/>
    <w:rsid w:val="00891241"/>
    <w:rsid w:val="008918F2"/>
    <w:rsid w:val="00891B18"/>
    <w:rsid w:val="008920BE"/>
    <w:rsid w:val="0089261C"/>
    <w:rsid w:val="0089299E"/>
    <w:rsid w:val="00892F05"/>
    <w:rsid w:val="00893423"/>
    <w:rsid w:val="00893684"/>
    <w:rsid w:val="0089385D"/>
    <w:rsid w:val="00893A0D"/>
    <w:rsid w:val="00893A72"/>
    <w:rsid w:val="008951C8"/>
    <w:rsid w:val="008955EA"/>
    <w:rsid w:val="008958DB"/>
    <w:rsid w:val="00895BE7"/>
    <w:rsid w:val="00895C54"/>
    <w:rsid w:val="00895F37"/>
    <w:rsid w:val="00896CB6"/>
    <w:rsid w:val="00896DD4"/>
    <w:rsid w:val="00897674"/>
    <w:rsid w:val="008A0D80"/>
    <w:rsid w:val="008A1512"/>
    <w:rsid w:val="008A1565"/>
    <w:rsid w:val="008A3260"/>
    <w:rsid w:val="008A3617"/>
    <w:rsid w:val="008A3F85"/>
    <w:rsid w:val="008A4FC6"/>
    <w:rsid w:val="008A5939"/>
    <w:rsid w:val="008A5AC4"/>
    <w:rsid w:val="008A5DB9"/>
    <w:rsid w:val="008A64B8"/>
    <w:rsid w:val="008A67BC"/>
    <w:rsid w:val="008A7A21"/>
    <w:rsid w:val="008A7F6C"/>
    <w:rsid w:val="008B01BE"/>
    <w:rsid w:val="008B07DC"/>
    <w:rsid w:val="008B0C8E"/>
    <w:rsid w:val="008B14F5"/>
    <w:rsid w:val="008B1C55"/>
    <w:rsid w:val="008B1D6D"/>
    <w:rsid w:val="008B2768"/>
    <w:rsid w:val="008B2A75"/>
    <w:rsid w:val="008B2E98"/>
    <w:rsid w:val="008B34CB"/>
    <w:rsid w:val="008B35A0"/>
    <w:rsid w:val="008B3CD0"/>
    <w:rsid w:val="008B40C7"/>
    <w:rsid w:val="008B4DD5"/>
    <w:rsid w:val="008B4FB7"/>
    <w:rsid w:val="008B5234"/>
    <w:rsid w:val="008B60C2"/>
    <w:rsid w:val="008B76E2"/>
    <w:rsid w:val="008B79C5"/>
    <w:rsid w:val="008B7B60"/>
    <w:rsid w:val="008C03C6"/>
    <w:rsid w:val="008C07D3"/>
    <w:rsid w:val="008C1D1F"/>
    <w:rsid w:val="008C1F14"/>
    <w:rsid w:val="008C206D"/>
    <w:rsid w:val="008C2F0C"/>
    <w:rsid w:val="008C2FF0"/>
    <w:rsid w:val="008C33F1"/>
    <w:rsid w:val="008C3D64"/>
    <w:rsid w:val="008C4C45"/>
    <w:rsid w:val="008C5B78"/>
    <w:rsid w:val="008C611E"/>
    <w:rsid w:val="008C6B92"/>
    <w:rsid w:val="008C7430"/>
    <w:rsid w:val="008C765D"/>
    <w:rsid w:val="008C7C0F"/>
    <w:rsid w:val="008D04D5"/>
    <w:rsid w:val="008D06A2"/>
    <w:rsid w:val="008D11A5"/>
    <w:rsid w:val="008D1CB8"/>
    <w:rsid w:val="008D30FE"/>
    <w:rsid w:val="008D3588"/>
    <w:rsid w:val="008D3628"/>
    <w:rsid w:val="008D42D2"/>
    <w:rsid w:val="008D5140"/>
    <w:rsid w:val="008D736D"/>
    <w:rsid w:val="008D7746"/>
    <w:rsid w:val="008D7C4D"/>
    <w:rsid w:val="008E01CB"/>
    <w:rsid w:val="008E0ABE"/>
    <w:rsid w:val="008E13D7"/>
    <w:rsid w:val="008E164E"/>
    <w:rsid w:val="008E16A1"/>
    <w:rsid w:val="008E17B8"/>
    <w:rsid w:val="008E1E24"/>
    <w:rsid w:val="008E2270"/>
    <w:rsid w:val="008E25E5"/>
    <w:rsid w:val="008E294D"/>
    <w:rsid w:val="008E31C5"/>
    <w:rsid w:val="008E3421"/>
    <w:rsid w:val="008E381D"/>
    <w:rsid w:val="008E47DA"/>
    <w:rsid w:val="008E4CB3"/>
    <w:rsid w:val="008E4D5E"/>
    <w:rsid w:val="008E4F3A"/>
    <w:rsid w:val="008E4F75"/>
    <w:rsid w:val="008E5121"/>
    <w:rsid w:val="008E516B"/>
    <w:rsid w:val="008E5542"/>
    <w:rsid w:val="008E6CED"/>
    <w:rsid w:val="008F0B89"/>
    <w:rsid w:val="008F0BC4"/>
    <w:rsid w:val="008F1835"/>
    <w:rsid w:val="008F1F6E"/>
    <w:rsid w:val="008F2E64"/>
    <w:rsid w:val="008F37EA"/>
    <w:rsid w:val="008F5253"/>
    <w:rsid w:val="008F5F0D"/>
    <w:rsid w:val="008F6AAB"/>
    <w:rsid w:val="008F7838"/>
    <w:rsid w:val="008F7B88"/>
    <w:rsid w:val="00900153"/>
    <w:rsid w:val="00900A54"/>
    <w:rsid w:val="00900B81"/>
    <w:rsid w:val="00900D3A"/>
    <w:rsid w:val="0090336A"/>
    <w:rsid w:val="00903401"/>
    <w:rsid w:val="00903F93"/>
    <w:rsid w:val="009044CF"/>
    <w:rsid w:val="0090492D"/>
    <w:rsid w:val="00904F75"/>
    <w:rsid w:val="00905503"/>
    <w:rsid w:val="00905679"/>
    <w:rsid w:val="00905BF6"/>
    <w:rsid w:val="00905E53"/>
    <w:rsid w:val="00906007"/>
    <w:rsid w:val="00906AB2"/>
    <w:rsid w:val="0090728D"/>
    <w:rsid w:val="0090744D"/>
    <w:rsid w:val="0090749A"/>
    <w:rsid w:val="00910862"/>
    <w:rsid w:val="0091095E"/>
    <w:rsid w:val="00910FA2"/>
    <w:rsid w:val="00911307"/>
    <w:rsid w:val="00911671"/>
    <w:rsid w:val="00912EC1"/>
    <w:rsid w:val="00912F83"/>
    <w:rsid w:val="00912FF0"/>
    <w:rsid w:val="00913085"/>
    <w:rsid w:val="0091509C"/>
    <w:rsid w:val="009150A0"/>
    <w:rsid w:val="009150AD"/>
    <w:rsid w:val="009151BF"/>
    <w:rsid w:val="00915F93"/>
    <w:rsid w:val="00916858"/>
    <w:rsid w:val="00916D89"/>
    <w:rsid w:val="0091754B"/>
    <w:rsid w:val="00917760"/>
    <w:rsid w:val="00917945"/>
    <w:rsid w:val="00920647"/>
    <w:rsid w:val="00920DC0"/>
    <w:rsid w:val="00921064"/>
    <w:rsid w:val="009210A6"/>
    <w:rsid w:val="00921D7A"/>
    <w:rsid w:val="00921E94"/>
    <w:rsid w:val="00921F60"/>
    <w:rsid w:val="0092227B"/>
    <w:rsid w:val="0092247F"/>
    <w:rsid w:val="00922564"/>
    <w:rsid w:val="00922CFE"/>
    <w:rsid w:val="00923F22"/>
    <w:rsid w:val="009248D3"/>
    <w:rsid w:val="009256CC"/>
    <w:rsid w:val="009256E0"/>
    <w:rsid w:val="009277D0"/>
    <w:rsid w:val="00927D1A"/>
    <w:rsid w:val="0093137B"/>
    <w:rsid w:val="0093145A"/>
    <w:rsid w:val="00932992"/>
    <w:rsid w:val="00932EF4"/>
    <w:rsid w:val="00933E10"/>
    <w:rsid w:val="00933EA0"/>
    <w:rsid w:val="00934889"/>
    <w:rsid w:val="00934B7A"/>
    <w:rsid w:val="00934BBB"/>
    <w:rsid w:val="00934D83"/>
    <w:rsid w:val="009354EE"/>
    <w:rsid w:val="009356C4"/>
    <w:rsid w:val="00935B63"/>
    <w:rsid w:val="00935F45"/>
    <w:rsid w:val="00936767"/>
    <w:rsid w:val="00936C83"/>
    <w:rsid w:val="009370C0"/>
    <w:rsid w:val="0093769D"/>
    <w:rsid w:val="009401DA"/>
    <w:rsid w:val="00940529"/>
    <w:rsid w:val="009406E8"/>
    <w:rsid w:val="00941616"/>
    <w:rsid w:val="009420E4"/>
    <w:rsid w:val="00942E7D"/>
    <w:rsid w:val="0094314B"/>
    <w:rsid w:val="00943EDF"/>
    <w:rsid w:val="00943FA4"/>
    <w:rsid w:val="009452C6"/>
    <w:rsid w:val="00946287"/>
    <w:rsid w:val="009471A3"/>
    <w:rsid w:val="00947B1D"/>
    <w:rsid w:val="00950157"/>
    <w:rsid w:val="00950271"/>
    <w:rsid w:val="009503DC"/>
    <w:rsid w:val="00952A93"/>
    <w:rsid w:val="00952BF1"/>
    <w:rsid w:val="00954550"/>
    <w:rsid w:val="00954877"/>
    <w:rsid w:val="00954976"/>
    <w:rsid w:val="00956300"/>
    <w:rsid w:val="00956CF0"/>
    <w:rsid w:val="00960356"/>
    <w:rsid w:val="009608D7"/>
    <w:rsid w:val="00960D74"/>
    <w:rsid w:val="00961F64"/>
    <w:rsid w:val="00962E78"/>
    <w:rsid w:val="009633F1"/>
    <w:rsid w:val="00963623"/>
    <w:rsid w:val="009641DB"/>
    <w:rsid w:val="009645DE"/>
    <w:rsid w:val="0096467E"/>
    <w:rsid w:val="0096505B"/>
    <w:rsid w:val="00966250"/>
    <w:rsid w:val="009668DA"/>
    <w:rsid w:val="00966E1A"/>
    <w:rsid w:val="00967054"/>
    <w:rsid w:val="009672D5"/>
    <w:rsid w:val="00967524"/>
    <w:rsid w:val="00967C0D"/>
    <w:rsid w:val="009701FA"/>
    <w:rsid w:val="00972677"/>
    <w:rsid w:val="0097279C"/>
    <w:rsid w:val="0097283F"/>
    <w:rsid w:val="00972E11"/>
    <w:rsid w:val="00972E9C"/>
    <w:rsid w:val="00972ED4"/>
    <w:rsid w:val="00973B44"/>
    <w:rsid w:val="0097435F"/>
    <w:rsid w:val="00974444"/>
    <w:rsid w:val="00974492"/>
    <w:rsid w:val="00974A11"/>
    <w:rsid w:val="00974A2B"/>
    <w:rsid w:val="00974B8E"/>
    <w:rsid w:val="00974F67"/>
    <w:rsid w:val="009758A2"/>
    <w:rsid w:val="00976FFA"/>
    <w:rsid w:val="0097718A"/>
    <w:rsid w:val="009776B0"/>
    <w:rsid w:val="009779F0"/>
    <w:rsid w:val="00977A22"/>
    <w:rsid w:val="00977C0E"/>
    <w:rsid w:val="00977E72"/>
    <w:rsid w:val="00980F7D"/>
    <w:rsid w:val="00981D58"/>
    <w:rsid w:val="00981F34"/>
    <w:rsid w:val="00982772"/>
    <w:rsid w:val="0098343B"/>
    <w:rsid w:val="009845AE"/>
    <w:rsid w:val="009849F8"/>
    <w:rsid w:val="009859E3"/>
    <w:rsid w:val="009863A1"/>
    <w:rsid w:val="0098645B"/>
    <w:rsid w:val="00986B63"/>
    <w:rsid w:val="00987434"/>
    <w:rsid w:val="009875EA"/>
    <w:rsid w:val="009904D1"/>
    <w:rsid w:val="009904E8"/>
    <w:rsid w:val="009906B7"/>
    <w:rsid w:val="0099198D"/>
    <w:rsid w:val="00991B4D"/>
    <w:rsid w:val="00991B8C"/>
    <w:rsid w:val="00992625"/>
    <w:rsid w:val="00993F99"/>
    <w:rsid w:val="00994470"/>
    <w:rsid w:val="009948CF"/>
    <w:rsid w:val="00994CE2"/>
    <w:rsid w:val="0099570D"/>
    <w:rsid w:val="0099603D"/>
    <w:rsid w:val="0099656A"/>
    <w:rsid w:val="00996668"/>
    <w:rsid w:val="00996E2C"/>
    <w:rsid w:val="009A309C"/>
    <w:rsid w:val="009A3C06"/>
    <w:rsid w:val="009A4250"/>
    <w:rsid w:val="009A4755"/>
    <w:rsid w:val="009A4D82"/>
    <w:rsid w:val="009A6A69"/>
    <w:rsid w:val="009A7387"/>
    <w:rsid w:val="009A7884"/>
    <w:rsid w:val="009B09A6"/>
    <w:rsid w:val="009B155E"/>
    <w:rsid w:val="009B20FD"/>
    <w:rsid w:val="009B2107"/>
    <w:rsid w:val="009B2CB8"/>
    <w:rsid w:val="009B34BF"/>
    <w:rsid w:val="009B4952"/>
    <w:rsid w:val="009B4A7B"/>
    <w:rsid w:val="009B4D65"/>
    <w:rsid w:val="009B4E70"/>
    <w:rsid w:val="009B5560"/>
    <w:rsid w:val="009B559E"/>
    <w:rsid w:val="009B5B13"/>
    <w:rsid w:val="009B6EA7"/>
    <w:rsid w:val="009B77C2"/>
    <w:rsid w:val="009C1B68"/>
    <w:rsid w:val="009C1D08"/>
    <w:rsid w:val="009C22DE"/>
    <w:rsid w:val="009C22F1"/>
    <w:rsid w:val="009C2333"/>
    <w:rsid w:val="009C2F94"/>
    <w:rsid w:val="009C34E0"/>
    <w:rsid w:val="009C39BB"/>
    <w:rsid w:val="009C465F"/>
    <w:rsid w:val="009C642D"/>
    <w:rsid w:val="009C6654"/>
    <w:rsid w:val="009C6771"/>
    <w:rsid w:val="009C7267"/>
    <w:rsid w:val="009D0018"/>
    <w:rsid w:val="009D021A"/>
    <w:rsid w:val="009D03C6"/>
    <w:rsid w:val="009D1345"/>
    <w:rsid w:val="009D1FA4"/>
    <w:rsid w:val="009D2F37"/>
    <w:rsid w:val="009D3011"/>
    <w:rsid w:val="009D31B7"/>
    <w:rsid w:val="009D330D"/>
    <w:rsid w:val="009D45ED"/>
    <w:rsid w:val="009D51C1"/>
    <w:rsid w:val="009D53B8"/>
    <w:rsid w:val="009D564B"/>
    <w:rsid w:val="009D572A"/>
    <w:rsid w:val="009D5A09"/>
    <w:rsid w:val="009D5B25"/>
    <w:rsid w:val="009D6354"/>
    <w:rsid w:val="009D673C"/>
    <w:rsid w:val="009D6D50"/>
    <w:rsid w:val="009E0265"/>
    <w:rsid w:val="009E06D2"/>
    <w:rsid w:val="009E086C"/>
    <w:rsid w:val="009E0A1E"/>
    <w:rsid w:val="009E0CC7"/>
    <w:rsid w:val="009E0DA1"/>
    <w:rsid w:val="009E0E86"/>
    <w:rsid w:val="009E1DA5"/>
    <w:rsid w:val="009E26AF"/>
    <w:rsid w:val="009E30DD"/>
    <w:rsid w:val="009E39A2"/>
    <w:rsid w:val="009E45BB"/>
    <w:rsid w:val="009E4726"/>
    <w:rsid w:val="009E4E0F"/>
    <w:rsid w:val="009E4E56"/>
    <w:rsid w:val="009E5718"/>
    <w:rsid w:val="009E5805"/>
    <w:rsid w:val="009E603D"/>
    <w:rsid w:val="009E6A49"/>
    <w:rsid w:val="009E6F73"/>
    <w:rsid w:val="009E7217"/>
    <w:rsid w:val="009E7497"/>
    <w:rsid w:val="009E7916"/>
    <w:rsid w:val="009E7F21"/>
    <w:rsid w:val="009F09A1"/>
    <w:rsid w:val="009F284F"/>
    <w:rsid w:val="009F325E"/>
    <w:rsid w:val="009F34D7"/>
    <w:rsid w:val="009F3C56"/>
    <w:rsid w:val="009F4332"/>
    <w:rsid w:val="009F5090"/>
    <w:rsid w:val="009F5194"/>
    <w:rsid w:val="009F5F58"/>
    <w:rsid w:val="009F64FC"/>
    <w:rsid w:val="009F65F7"/>
    <w:rsid w:val="009F6D9B"/>
    <w:rsid w:val="009F715A"/>
    <w:rsid w:val="00A0006E"/>
    <w:rsid w:val="00A0111F"/>
    <w:rsid w:val="00A019F7"/>
    <w:rsid w:val="00A027A4"/>
    <w:rsid w:val="00A02BDD"/>
    <w:rsid w:val="00A030A8"/>
    <w:rsid w:val="00A03549"/>
    <w:rsid w:val="00A04AA2"/>
    <w:rsid w:val="00A04B15"/>
    <w:rsid w:val="00A04B60"/>
    <w:rsid w:val="00A04E15"/>
    <w:rsid w:val="00A05EA2"/>
    <w:rsid w:val="00A065AB"/>
    <w:rsid w:val="00A06AEF"/>
    <w:rsid w:val="00A07026"/>
    <w:rsid w:val="00A07595"/>
    <w:rsid w:val="00A1092B"/>
    <w:rsid w:val="00A1139D"/>
    <w:rsid w:val="00A1164F"/>
    <w:rsid w:val="00A11986"/>
    <w:rsid w:val="00A119BB"/>
    <w:rsid w:val="00A11D1B"/>
    <w:rsid w:val="00A11EE7"/>
    <w:rsid w:val="00A11FE1"/>
    <w:rsid w:val="00A12333"/>
    <w:rsid w:val="00A12A55"/>
    <w:rsid w:val="00A12C01"/>
    <w:rsid w:val="00A13019"/>
    <w:rsid w:val="00A13978"/>
    <w:rsid w:val="00A13CED"/>
    <w:rsid w:val="00A143C3"/>
    <w:rsid w:val="00A145D7"/>
    <w:rsid w:val="00A147ED"/>
    <w:rsid w:val="00A14874"/>
    <w:rsid w:val="00A148FA"/>
    <w:rsid w:val="00A14C9D"/>
    <w:rsid w:val="00A1502A"/>
    <w:rsid w:val="00A15ECB"/>
    <w:rsid w:val="00A1605A"/>
    <w:rsid w:val="00A16898"/>
    <w:rsid w:val="00A200A8"/>
    <w:rsid w:val="00A20753"/>
    <w:rsid w:val="00A21683"/>
    <w:rsid w:val="00A216AA"/>
    <w:rsid w:val="00A22020"/>
    <w:rsid w:val="00A22111"/>
    <w:rsid w:val="00A24182"/>
    <w:rsid w:val="00A270D9"/>
    <w:rsid w:val="00A2728E"/>
    <w:rsid w:val="00A30070"/>
    <w:rsid w:val="00A301AF"/>
    <w:rsid w:val="00A30652"/>
    <w:rsid w:val="00A307C6"/>
    <w:rsid w:val="00A30E12"/>
    <w:rsid w:val="00A311D1"/>
    <w:rsid w:val="00A336DC"/>
    <w:rsid w:val="00A33FC0"/>
    <w:rsid w:val="00A344DC"/>
    <w:rsid w:val="00A362E4"/>
    <w:rsid w:val="00A363A0"/>
    <w:rsid w:val="00A369B2"/>
    <w:rsid w:val="00A37FBE"/>
    <w:rsid w:val="00A400E6"/>
    <w:rsid w:val="00A406B7"/>
    <w:rsid w:val="00A40A04"/>
    <w:rsid w:val="00A41D00"/>
    <w:rsid w:val="00A42AFC"/>
    <w:rsid w:val="00A42B88"/>
    <w:rsid w:val="00A42CD4"/>
    <w:rsid w:val="00A42FB8"/>
    <w:rsid w:val="00A43835"/>
    <w:rsid w:val="00A44077"/>
    <w:rsid w:val="00A4417C"/>
    <w:rsid w:val="00A44CA2"/>
    <w:rsid w:val="00A44F05"/>
    <w:rsid w:val="00A459A0"/>
    <w:rsid w:val="00A46D41"/>
    <w:rsid w:val="00A470BA"/>
    <w:rsid w:val="00A47119"/>
    <w:rsid w:val="00A47C1C"/>
    <w:rsid w:val="00A47D5B"/>
    <w:rsid w:val="00A47D68"/>
    <w:rsid w:val="00A47DB1"/>
    <w:rsid w:val="00A47EA3"/>
    <w:rsid w:val="00A50AEA"/>
    <w:rsid w:val="00A5113D"/>
    <w:rsid w:val="00A5124A"/>
    <w:rsid w:val="00A5348F"/>
    <w:rsid w:val="00A53C7C"/>
    <w:rsid w:val="00A54718"/>
    <w:rsid w:val="00A55A28"/>
    <w:rsid w:val="00A55EBF"/>
    <w:rsid w:val="00A5629C"/>
    <w:rsid w:val="00A574BC"/>
    <w:rsid w:val="00A57A1A"/>
    <w:rsid w:val="00A57B3A"/>
    <w:rsid w:val="00A6045F"/>
    <w:rsid w:val="00A60B5F"/>
    <w:rsid w:val="00A624CD"/>
    <w:rsid w:val="00A628B1"/>
    <w:rsid w:val="00A62ADE"/>
    <w:rsid w:val="00A63A18"/>
    <w:rsid w:val="00A63A6B"/>
    <w:rsid w:val="00A64B7C"/>
    <w:rsid w:val="00A65546"/>
    <w:rsid w:val="00A65711"/>
    <w:rsid w:val="00A66B1F"/>
    <w:rsid w:val="00A6729F"/>
    <w:rsid w:val="00A70327"/>
    <w:rsid w:val="00A707F8"/>
    <w:rsid w:val="00A71243"/>
    <w:rsid w:val="00A7243E"/>
    <w:rsid w:val="00A72966"/>
    <w:rsid w:val="00A72A79"/>
    <w:rsid w:val="00A75125"/>
    <w:rsid w:val="00A75C76"/>
    <w:rsid w:val="00A76122"/>
    <w:rsid w:val="00A76165"/>
    <w:rsid w:val="00A7709D"/>
    <w:rsid w:val="00A774DC"/>
    <w:rsid w:val="00A802D4"/>
    <w:rsid w:val="00A807C0"/>
    <w:rsid w:val="00A8119B"/>
    <w:rsid w:val="00A81A21"/>
    <w:rsid w:val="00A81CD6"/>
    <w:rsid w:val="00A82801"/>
    <w:rsid w:val="00A838BC"/>
    <w:rsid w:val="00A83B9E"/>
    <w:rsid w:val="00A849F7"/>
    <w:rsid w:val="00A84C01"/>
    <w:rsid w:val="00A84C61"/>
    <w:rsid w:val="00A84E89"/>
    <w:rsid w:val="00A8522F"/>
    <w:rsid w:val="00A85B47"/>
    <w:rsid w:val="00A86163"/>
    <w:rsid w:val="00A86902"/>
    <w:rsid w:val="00A8771A"/>
    <w:rsid w:val="00A905D0"/>
    <w:rsid w:val="00A907E0"/>
    <w:rsid w:val="00A91815"/>
    <w:rsid w:val="00A919E7"/>
    <w:rsid w:val="00A91CAE"/>
    <w:rsid w:val="00A926C2"/>
    <w:rsid w:val="00A93DAD"/>
    <w:rsid w:val="00A94361"/>
    <w:rsid w:val="00A9543C"/>
    <w:rsid w:val="00A95939"/>
    <w:rsid w:val="00A95BEC"/>
    <w:rsid w:val="00A96130"/>
    <w:rsid w:val="00A96579"/>
    <w:rsid w:val="00A96777"/>
    <w:rsid w:val="00A96E50"/>
    <w:rsid w:val="00A9773F"/>
    <w:rsid w:val="00AA0474"/>
    <w:rsid w:val="00AA167B"/>
    <w:rsid w:val="00AA28D2"/>
    <w:rsid w:val="00AA363B"/>
    <w:rsid w:val="00AA41A2"/>
    <w:rsid w:val="00AA4B80"/>
    <w:rsid w:val="00AA55D3"/>
    <w:rsid w:val="00AA6041"/>
    <w:rsid w:val="00AA6B09"/>
    <w:rsid w:val="00AA7532"/>
    <w:rsid w:val="00AB05DD"/>
    <w:rsid w:val="00AB0CB9"/>
    <w:rsid w:val="00AB1C6E"/>
    <w:rsid w:val="00AB2216"/>
    <w:rsid w:val="00AB2D2C"/>
    <w:rsid w:val="00AB3287"/>
    <w:rsid w:val="00AB3B31"/>
    <w:rsid w:val="00AB4152"/>
    <w:rsid w:val="00AB472C"/>
    <w:rsid w:val="00AB4D6C"/>
    <w:rsid w:val="00AB65BD"/>
    <w:rsid w:val="00AB69A6"/>
    <w:rsid w:val="00AB7160"/>
    <w:rsid w:val="00AB7479"/>
    <w:rsid w:val="00AB7654"/>
    <w:rsid w:val="00AB7EBD"/>
    <w:rsid w:val="00AC053E"/>
    <w:rsid w:val="00AC125F"/>
    <w:rsid w:val="00AC2355"/>
    <w:rsid w:val="00AC25A6"/>
    <w:rsid w:val="00AC3711"/>
    <w:rsid w:val="00AC4E56"/>
    <w:rsid w:val="00AC5CA8"/>
    <w:rsid w:val="00AC5FBF"/>
    <w:rsid w:val="00AC68B2"/>
    <w:rsid w:val="00AC6BA5"/>
    <w:rsid w:val="00AC6EF5"/>
    <w:rsid w:val="00AC7A15"/>
    <w:rsid w:val="00AC7A21"/>
    <w:rsid w:val="00AD0A21"/>
    <w:rsid w:val="00AD1153"/>
    <w:rsid w:val="00AD33C2"/>
    <w:rsid w:val="00AD5CED"/>
    <w:rsid w:val="00AD6DB1"/>
    <w:rsid w:val="00AD6DD2"/>
    <w:rsid w:val="00AD6F05"/>
    <w:rsid w:val="00AD7D05"/>
    <w:rsid w:val="00AD7D4E"/>
    <w:rsid w:val="00AE0902"/>
    <w:rsid w:val="00AE150F"/>
    <w:rsid w:val="00AE15BF"/>
    <w:rsid w:val="00AE1645"/>
    <w:rsid w:val="00AE1E09"/>
    <w:rsid w:val="00AE30EC"/>
    <w:rsid w:val="00AE323A"/>
    <w:rsid w:val="00AE3954"/>
    <w:rsid w:val="00AE3F57"/>
    <w:rsid w:val="00AE3FC1"/>
    <w:rsid w:val="00AE40A7"/>
    <w:rsid w:val="00AE4464"/>
    <w:rsid w:val="00AE48FE"/>
    <w:rsid w:val="00AE4CB3"/>
    <w:rsid w:val="00AE4E9D"/>
    <w:rsid w:val="00AE5B4F"/>
    <w:rsid w:val="00AE5E96"/>
    <w:rsid w:val="00AE674B"/>
    <w:rsid w:val="00AE6DB0"/>
    <w:rsid w:val="00AE6FB5"/>
    <w:rsid w:val="00AE79A8"/>
    <w:rsid w:val="00AE7CF5"/>
    <w:rsid w:val="00AE7E19"/>
    <w:rsid w:val="00AF0921"/>
    <w:rsid w:val="00AF0D61"/>
    <w:rsid w:val="00AF1350"/>
    <w:rsid w:val="00AF2934"/>
    <w:rsid w:val="00AF3550"/>
    <w:rsid w:val="00AF497F"/>
    <w:rsid w:val="00AF577C"/>
    <w:rsid w:val="00AF5EBC"/>
    <w:rsid w:val="00AF6934"/>
    <w:rsid w:val="00AF79A8"/>
    <w:rsid w:val="00AF7F01"/>
    <w:rsid w:val="00B004A9"/>
    <w:rsid w:val="00B0077B"/>
    <w:rsid w:val="00B0150C"/>
    <w:rsid w:val="00B01610"/>
    <w:rsid w:val="00B03F1D"/>
    <w:rsid w:val="00B04817"/>
    <w:rsid w:val="00B04D94"/>
    <w:rsid w:val="00B04F45"/>
    <w:rsid w:val="00B05352"/>
    <w:rsid w:val="00B05795"/>
    <w:rsid w:val="00B05EE8"/>
    <w:rsid w:val="00B07788"/>
    <w:rsid w:val="00B078D9"/>
    <w:rsid w:val="00B07B11"/>
    <w:rsid w:val="00B10518"/>
    <w:rsid w:val="00B10B8F"/>
    <w:rsid w:val="00B12C61"/>
    <w:rsid w:val="00B12DD5"/>
    <w:rsid w:val="00B12EBA"/>
    <w:rsid w:val="00B149F2"/>
    <w:rsid w:val="00B15150"/>
    <w:rsid w:val="00B15492"/>
    <w:rsid w:val="00B15C14"/>
    <w:rsid w:val="00B15C79"/>
    <w:rsid w:val="00B1609F"/>
    <w:rsid w:val="00B16E96"/>
    <w:rsid w:val="00B17265"/>
    <w:rsid w:val="00B179BA"/>
    <w:rsid w:val="00B2070D"/>
    <w:rsid w:val="00B20A53"/>
    <w:rsid w:val="00B211F1"/>
    <w:rsid w:val="00B2199E"/>
    <w:rsid w:val="00B2291E"/>
    <w:rsid w:val="00B22E96"/>
    <w:rsid w:val="00B2300F"/>
    <w:rsid w:val="00B23232"/>
    <w:rsid w:val="00B23B79"/>
    <w:rsid w:val="00B24084"/>
    <w:rsid w:val="00B245BE"/>
    <w:rsid w:val="00B2541A"/>
    <w:rsid w:val="00B255E9"/>
    <w:rsid w:val="00B25CB6"/>
    <w:rsid w:val="00B2708C"/>
    <w:rsid w:val="00B27D76"/>
    <w:rsid w:val="00B302E8"/>
    <w:rsid w:val="00B30BC5"/>
    <w:rsid w:val="00B316FF"/>
    <w:rsid w:val="00B31A09"/>
    <w:rsid w:val="00B32F9F"/>
    <w:rsid w:val="00B3373F"/>
    <w:rsid w:val="00B33B83"/>
    <w:rsid w:val="00B34BEB"/>
    <w:rsid w:val="00B34FA5"/>
    <w:rsid w:val="00B36BDF"/>
    <w:rsid w:val="00B36E11"/>
    <w:rsid w:val="00B4084C"/>
    <w:rsid w:val="00B40C20"/>
    <w:rsid w:val="00B41F5F"/>
    <w:rsid w:val="00B42413"/>
    <w:rsid w:val="00B42592"/>
    <w:rsid w:val="00B4326F"/>
    <w:rsid w:val="00B44174"/>
    <w:rsid w:val="00B4498A"/>
    <w:rsid w:val="00B44FCE"/>
    <w:rsid w:val="00B45623"/>
    <w:rsid w:val="00B4626F"/>
    <w:rsid w:val="00B467B0"/>
    <w:rsid w:val="00B46A35"/>
    <w:rsid w:val="00B46BE3"/>
    <w:rsid w:val="00B475AB"/>
    <w:rsid w:val="00B47F30"/>
    <w:rsid w:val="00B50559"/>
    <w:rsid w:val="00B51670"/>
    <w:rsid w:val="00B51E5B"/>
    <w:rsid w:val="00B523C9"/>
    <w:rsid w:val="00B52C28"/>
    <w:rsid w:val="00B534E9"/>
    <w:rsid w:val="00B53935"/>
    <w:rsid w:val="00B53FF2"/>
    <w:rsid w:val="00B541E5"/>
    <w:rsid w:val="00B5420C"/>
    <w:rsid w:val="00B54227"/>
    <w:rsid w:val="00B54629"/>
    <w:rsid w:val="00B54F19"/>
    <w:rsid w:val="00B56C10"/>
    <w:rsid w:val="00B57521"/>
    <w:rsid w:val="00B5765C"/>
    <w:rsid w:val="00B60018"/>
    <w:rsid w:val="00B60280"/>
    <w:rsid w:val="00B61DF9"/>
    <w:rsid w:val="00B62461"/>
    <w:rsid w:val="00B62532"/>
    <w:rsid w:val="00B626CB"/>
    <w:rsid w:val="00B62F5A"/>
    <w:rsid w:val="00B63077"/>
    <w:rsid w:val="00B63473"/>
    <w:rsid w:val="00B634C8"/>
    <w:rsid w:val="00B6474D"/>
    <w:rsid w:val="00B64B14"/>
    <w:rsid w:val="00B66883"/>
    <w:rsid w:val="00B66CFC"/>
    <w:rsid w:val="00B671E6"/>
    <w:rsid w:val="00B67E22"/>
    <w:rsid w:val="00B709D7"/>
    <w:rsid w:val="00B70B5D"/>
    <w:rsid w:val="00B70D50"/>
    <w:rsid w:val="00B7218A"/>
    <w:rsid w:val="00B729DF"/>
    <w:rsid w:val="00B72DF9"/>
    <w:rsid w:val="00B73381"/>
    <w:rsid w:val="00B73C0F"/>
    <w:rsid w:val="00B73DF7"/>
    <w:rsid w:val="00B74A7F"/>
    <w:rsid w:val="00B74A89"/>
    <w:rsid w:val="00B74CFF"/>
    <w:rsid w:val="00B757C9"/>
    <w:rsid w:val="00B759CB"/>
    <w:rsid w:val="00B75E27"/>
    <w:rsid w:val="00B7674D"/>
    <w:rsid w:val="00B775C6"/>
    <w:rsid w:val="00B77EC9"/>
    <w:rsid w:val="00B802F0"/>
    <w:rsid w:val="00B804FF"/>
    <w:rsid w:val="00B81FCF"/>
    <w:rsid w:val="00B827DE"/>
    <w:rsid w:val="00B82FF8"/>
    <w:rsid w:val="00B83066"/>
    <w:rsid w:val="00B83A1E"/>
    <w:rsid w:val="00B83AAC"/>
    <w:rsid w:val="00B84C10"/>
    <w:rsid w:val="00B84E03"/>
    <w:rsid w:val="00B84F1B"/>
    <w:rsid w:val="00B8539C"/>
    <w:rsid w:val="00B858B9"/>
    <w:rsid w:val="00B861C8"/>
    <w:rsid w:val="00B86533"/>
    <w:rsid w:val="00B870DC"/>
    <w:rsid w:val="00B87689"/>
    <w:rsid w:val="00B900DC"/>
    <w:rsid w:val="00B90697"/>
    <w:rsid w:val="00B90D87"/>
    <w:rsid w:val="00B90DC2"/>
    <w:rsid w:val="00B9145C"/>
    <w:rsid w:val="00B9187C"/>
    <w:rsid w:val="00B91CDC"/>
    <w:rsid w:val="00B91D1F"/>
    <w:rsid w:val="00B91EA5"/>
    <w:rsid w:val="00B926F2"/>
    <w:rsid w:val="00B9419E"/>
    <w:rsid w:val="00B94488"/>
    <w:rsid w:val="00B97015"/>
    <w:rsid w:val="00B9743E"/>
    <w:rsid w:val="00B97A22"/>
    <w:rsid w:val="00B97C05"/>
    <w:rsid w:val="00BA08AC"/>
    <w:rsid w:val="00BA1040"/>
    <w:rsid w:val="00BA1201"/>
    <w:rsid w:val="00BA1AAC"/>
    <w:rsid w:val="00BA1AED"/>
    <w:rsid w:val="00BA23EB"/>
    <w:rsid w:val="00BA2F18"/>
    <w:rsid w:val="00BA39A9"/>
    <w:rsid w:val="00BA47AA"/>
    <w:rsid w:val="00BA480B"/>
    <w:rsid w:val="00BA4B57"/>
    <w:rsid w:val="00BA538D"/>
    <w:rsid w:val="00BA62A7"/>
    <w:rsid w:val="00BA62CF"/>
    <w:rsid w:val="00BA6397"/>
    <w:rsid w:val="00BA6831"/>
    <w:rsid w:val="00BA74E8"/>
    <w:rsid w:val="00BA7665"/>
    <w:rsid w:val="00BB0908"/>
    <w:rsid w:val="00BB1377"/>
    <w:rsid w:val="00BB1439"/>
    <w:rsid w:val="00BB256B"/>
    <w:rsid w:val="00BB2DD4"/>
    <w:rsid w:val="00BB3355"/>
    <w:rsid w:val="00BB394B"/>
    <w:rsid w:val="00BB41F1"/>
    <w:rsid w:val="00BB4C81"/>
    <w:rsid w:val="00BB535A"/>
    <w:rsid w:val="00BB546F"/>
    <w:rsid w:val="00BB560A"/>
    <w:rsid w:val="00BB564A"/>
    <w:rsid w:val="00BB5F1F"/>
    <w:rsid w:val="00BB6479"/>
    <w:rsid w:val="00BB6900"/>
    <w:rsid w:val="00BB6D02"/>
    <w:rsid w:val="00BB7031"/>
    <w:rsid w:val="00BB7BA9"/>
    <w:rsid w:val="00BC0678"/>
    <w:rsid w:val="00BC0A3A"/>
    <w:rsid w:val="00BC0B9D"/>
    <w:rsid w:val="00BC3BC0"/>
    <w:rsid w:val="00BC42D3"/>
    <w:rsid w:val="00BC4D0A"/>
    <w:rsid w:val="00BC4D2D"/>
    <w:rsid w:val="00BC5734"/>
    <w:rsid w:val="00BC5E9E"/>
    <w:rsid w:val="00BC6C5E"/>
    <w:rsid w:val="00BC714C"/>
    <w:rsid w:val="00BC7365"/>
    <w:rsid w:val="00BD0908"/>
    <w:rsid w:val="00BD0ED1"/>
    <w:rsid w:val="00BD189F"/>
    <w:rsid w:val="00BD1934"/>
    <w:rsid w:val="00BD1ED2"/>
    <w:rsid w:val="00BD218F"/>
    <w:rsid w:val="00BD228D"/>
    <w:rsid w:val="00BD2736"/>
    <w:rsid w:val="00BD2B38"/>
    <w:rsid w:val="00BD309C"/>
    <w:rsid w:val="00BD3359"/>
    <w:rsid w:val="00BD4B8D"/>
    <w:rsid w:val="00BD5621"/>
    <w:rsid w:val="00BD5FDF"/>
    <w:rsid w:val="00BD7092"/>
    <w:rsid w:val="00BD7127"/>
    <w:rsid w:val="00BD73A3"/>
    <w:rsid w:val="00BD7F77"/>
    <w:rsid w:val="00BE0D15"/>
    <w:rsid w:val="00BE0D75"/>
    <w:rsid w:val="00BE12A3"/>
    <w:rsid w:val="00BE17C5"/>
    <w:rsid w:val="00BE21EF"/>
    <w:rsid w:val="00BE2969"/>
    <w:rsid w:val="00BE2BE3"/>
    <w:rsid w:val="00BE30E2"/>
    <w:rsid w:val="00BE32CD"/>
    <w:rsid w:val="00BE46A8"/>
    <w:rsid w:val="00BE4F20"/>
    <w:rsid w:val="00BE50BD"/>
    <w:rsid w:val="00BE556F"/>
    <w:rsid w:val="00BE6BBE"/>
    <w:rsid w:val="00BE6DFF"/>
    <w:rsid w:val="00BE740B"/>
    <w:rsid w:val="00BE79A3"/>
    <w:rsid w:val="00BE7E1E"/>
    <w:rsid w:val="00BF044D"/>
    <w:rsid w:val="00BF11F2"/>
    <w:rsid w:val="00BF1D40"/>
    <w:rsid w:val="00BF1D5D"/>
    <w:rsid w:val="00BF237F"/>
    <w:rsid w:val="00BF2600"/>
    <w:rsid w:val="00BF2F1B"/>
    <w:rsid w:val="00BF31C0"/>
    <w:rsid w:val="00BF337C"/>
    <w:rsid w:val="00BF3A5D"/>
    <w:rsid w:val="00BF3C58"/>
    <w:rsid w:val="00BF3D2D"/>
    <w:rsid w:val="00BF60B2"/>
    <w:rsid w:val="00BF6C8C"/>
    <w:rsid w:val="00BF70CD"/>
    <w:rsid w:val="00C0015A"/>
    <w:rsid w:val="00C00362"/>
    <w:rsid w:val="00C005F7"/>
    <w:rsid w:val="00C00A5D"/>
    <w:rsid w:val="00C00EEA"/>
    <w:rsid w:val="00C0161F"/>
    <w:rsid w:val="00C01AD4"/>
    <w:rsid w:val="00C01E57"/>
    <w:rsid w:val="00C020F8"/>
    <w:rsid w:val="00C0248F"/>
    <w:rsid w:val="00C02E63"/>
    <w:rsid w:val="00C03129"/>
    <w:rsid w:val="00C0394B"/>
    <w:rsid w:val="00C05259"/>
    <w:rsid w:val="00C0573F"/>
    <w:rsid w:val="00C05BEB"/>
    <w:rsid w:val="00C06DF2"/>
    <w:rsid w:val="00C077C5"/>
    <w:rsid w:val="00C07CA3"/>
    <w:rsid w:val="00C1013F"/>
    <w:rsid w:val="00C10A2C"/>
    <w:rsid w:val="00C11757"/>
    <w:rsid w:val="00C11BF1"/>
    <w:rsid w:val="00C11EC9"/>
    <w:rsid w:val="00C131B8"/>
    <w:rsid w:val="00C1422A"/>
    <w:rsid w:val="00C1435A"/>
    <w:rsid w:val="00C14836"/>
    <w:rsid w:val="00C14A44"/>
    <w:rsid w:val="00C154C5"/>
    <w:rsid w:val="00C15C02"/>
    <w:rsid w:val="00C17002"/>
    <w:rsid w:val="00C17161"/>
    <w:rsid w:val="00C20913"/>
    <w:rsid w:val="00C215E5"/>
    <w:rsid w:val="00C220F5"/>
    <w:rsid w:val="00C2216F"/>
    <w:rsid w:val="00C22C06"/>
    <w:rsid w:val="00C239C0"/>
    <w:rsid w:val="00C2437A"/>
    <w:rsid w:val="00C24D6A"/>
    <w:rsid w:val="00C24DA5"/>
    <w:rsid w:val="00C25F3E"/>
    <w:rsid w:val="00C26E8D"/>
    <w:rsid w:val="00C2737B"/>
    <w:rsid w:val="00C275C8"/>
    <w:rsid w:val="00C27C77"/>
    <w:rsid w:val="00C30375"/>
    <w:rsid w:val="00C31452"/>
    <w:rsid w:val="00C31747"/>
    <w:rsid w:val="00C31D8A"/>
    <w:rsid w:val="00C32630"/>
    <w:rsid w:val="00C32855"/>
    <w:rsid w:val="00C32C9D"/>
    <w:rsid w:val="00C32CF7"/>
    <w:rsid w:val="00C34142"/>
    <w:rsid w:val="00C34367"/>
    <w:rsid w:val="00C34487"/>
    <w:rsid w:val="00C344F8"/>
    <w:rsid w:val="00C3461F"/>
    <w:rsid w:val="00C34D01"/>
    <w:rsid w:val="00C34E78"/>
    <w:rsid w:val="00C36D75"/>
    <w:rsid w:val="00C37BDA"/>
    <w:rsid w:val="00C37FFC"/>
    <w:rsid w:val="00C40406"/>
    <w:rsid w:val="00C404B4"/>
    <w:rsid w:val="00C40AA3"/>
    <w:rsid w:val="00C40ACE"/>
    <w:rsid w:val="00C411FF"/>
    <w:rsid w:val="00C41BF2"/>
    <w:rsid w:val="00C41D71"/>
    <w:rsid w:val="00C41D7A"/>
    <w:rsid w:val="00C4228F"/>
    <w:rsid w:val="00C42A7D"/>
    <w:rsid w:val="00C42D9F"/>
    <w:rsid w:val="00C430DA"/>
    <w:rsid w:val="00C437E7"/>
    <w:rsid w:val="00C44A93"/>
    <w:rsid w:val="00C4547B"/>
    <w:rsid w:val="00C45B27"/>
    <w:rsid w:val="00C45B4F"/>
    <w:rsid w:val="00C45D9B"/>
    <w:rsid w:val="00C45E4B"/>
    <w:rsid w:val="00C4628C"/>
    <w:rsid w:val="00C47CBF"/>
    <w:rsid w:val="00C50829"/>
    <w:rsid w:val="00C51B65"/>
    <w:rsid w:val="00C51C1C"/>
    <w:rsid w:val="00C52E31"/>
    <w:rsid w:val="00C5361D"/>
    <w:rsid w:val="00C542F0"/>
    <w:rsid w:val="00C54657"/>
    <w:rsid w:val="00C54FD1"/>
    <w:rsid w:val="00C556B6"/>
    <w:rsid w:val="00C56044"/>
    <w:rsid w:val="00C561F3"/>
    <w:rsid w:val="00C574C8"/>
    <w:rsid w:val="00C57A3B"/>
    <w:rsid w:val="00C603BD"/>
    <w:rsid w:val="00C60722"/>
    <w:rsid w:val="00C6103D"/>
    <w:rsid w:val="00C614DB"/>
    <w:rsid w:val="00C619E9"/>
    <w:rsid w:val="00C61A05"/>
    <w:rsid w:val="00C62F8E"/>
    <w:rsid w:val="00C63F93"/>
    <w:rsid w:val="00C6405F"/>
    <w:rsid w:val="00C6602B"/>
    <w:rsid w:val="00C675E1"/>
    <w:rsid w:val="00C677BD"/>
    <w:rsid w:val="00C67948"/>
    <w:rsid w:val="00C709B2"/>
    <w:rsid w:val="00C70A50"/>
    <w:rsid w:val="00C717C9"/>
    <w:rsid w:val="00C71FB2"/>
    <w:rsid w:val="00C72BA3"/>
    <w:rsid w:val="00C72ED2"/>
    <w:rsid w:val="00C72F8B"/>
    <w:rsid w:val="00C736B4"/>
    <w:rsid w:val="00C741A7"/>
    <w:rsid w:val="00C74981"/>
    <w:rsid w:val="00C74FA8"/>
    <w:rsid w:val="00C76968"/>
    <w:rsid w:val="00C77EA6"/>
    <w:rsid w:val="00C80882"/>
    <w:rsid w:val="00C82125"/>
    <w:rsid w:val="00C829A4"/>
    <w:rsid w:val="00C82C96"/>
    <w:rsid w:val="00C83032"/>
    <w:rsid w:val="00C83841"/>
    <w:rsid w:val="00C84E6E"/>
    <w:rsid w:val="00C853F9"/>
    <w:rsid w:val="00C85472"/>
    <w:rsid w:val="00C85989"/>
    <w:rsid w:val="00C86E2F"/>
    <w:rsid w:val="00C90019"/>
    <w:rsid w:val="00C900E6"/>
    <w:rsid w:val="00C905DD"/>
    <w:rsid w:val="00C90988"/>
    <w:rsid w:val="00C92A3A"/>
    <w:rsid w:val="00C93633"/>
    <w:rsid w:val="00C938C0"/>
    <w:rsid w:val="00C9458F"/>
    <w:rsid w:val="00C94789"/>
    <w:rsid w:val="00C94B6C"/>
    <w:rsid w:val="00C94F15"/>
    <w:rsid w:val="00C95424"/>
    <w:rsid w:val="00C95745"/>
    <w:rsid w:val="00C95C2C"/>
    <w:rsid w:val="00C95DC7"/>
    <w:rsid w:val="00C97EA9"/>
    <w:rsid w:val="00CA0B9C"/>
    <w:rsid w:val="00CA3E4E"/>
    <w:rsid w:val="00CA5B8E"/>
    <w:rsid w:val="00CA6497"/>
    <w:rsid w:val="00CA696F"/>
    <w:rsid w:val="00CA6AED"/>
    <w:rsid w:val="00CA729D"/>
    <w:rsid w:val="00CA7474"/>
    <w:rsid w:val="00CA7692"/>
    <w:rsid w:val="00CA7A99"/>
    <w:rsid w:val="00CA7D1E"/>
    <w:rsid w:val="00CA7E12"/>
    <w:rsid w:val="00CB04E0"/>
    <w:rsid w:val="00CB06C0"/>
    <w:rsid w:val="00CB0EFB"/>
    <w:rsid w:val="00CB112A"/>
    <w:rsid w:val="00CB20B9"/>
    <w:rsid w:val="00CB2E13"/>
    <w:rsid w:val="00CB30BB"/>
    <w:rsid w:val="00CB30CB"/>
    <w:rsid w:val="00CB322C"/>
    <w:rsid w:val="00CB3E8E"/>
    <w:rsid w:val="00CB3F23"/>
    <w:rsid w:val="00CB4106"/>
    <w:rsid w:val="00CB4BEE"/>
    <w:rsid w:val="00CB4E5D"/>
    <w:rsid w:val="00CB53F1"/>
    <w:rsid w:val="00CB544E"/>
    <w:rsid w:val="00CB6353"/>
    <w:rsid w:val="00CB6FE3"/>
    <w:rsid w:val="00CB7948"/>
    <w:rsid w:val="00CB794C"/>
    <w:rsid w:val="00CB7CBF"/>
    <w:rsid w:val="00CC0901"/>
    <w:rsid w:val="00CC0E1B"/>
    <w:rsid w:val="00CC1BCA"/>
    <w:rsid w:val="00CC2ACB"/>
    <w:rsid w:val="00CC2CEE"/>
    <w:rsid w:val="00CC31E2"/>
    <w:rsid w:val="00CC3BE2"/>
    <w:rsid w:val="00CC3CED"/>
    <w:rsid w:val="00CC481C"/>
    <w:rsid w:val="00CC651A"/>
    <w:rsid w:val="00CC69A6"/>
    <w:rsid w:val="00CC6B59"/>
    <w:rsid w:val="00CC6E5E"/>
    <w:rsid w:val="00CC7D3C"/>
    <w:rsid w:val="00CC7F34"/>
    <w:rsid w:val="00CD0744"/>
    <w:rsid w:val="00CD31CA"/>
    <w:rsid w:val="00CD3C4A"/>
    <w:rsid w:val="00CD3D9E"/>
    <w:rsid w:val="00CD683C"/>
    <w:rsid w:val="00CD6EC1"/>
    <w:rsid w:val="00CD7807"/>
    <w:rsid w:val="00CE10F4"/>
    <w:rsid w:val="00CE1210"/>
    <w:rsid w:val="00CE16F3"/>
    <w:rsid w:val="00CE17A8"/>
    <w:rsid w:val="00CE1DFC"/>
    <w:rsid w:val="00CE24D5"/>
    <w:rsid w:val="00CE2DEA"/>
    <w:rsid w:val="00CE3303"/>
    <w:rsid w:val="00CE3551"/>
    <w:rsid w:val="00CE3816"/>
    <w:rsid w:val="00CE42EC"/>
    <w:rsid w:val="00CE5412"/>
    <w:rsid w:val="00CE58D0"/>
    <w:rsid w:val="00CE6224"/>
    <w:rsid w:val="00CE65F9"/>
    <w:rsid w:val="00CE7232"/>
    <w:rsid w:val="00CE76A4"/>
    <w:rsid w:val="00CE7EF7"/>
    <w:rsid w:val="00CF0A85"/>
    <w:rsid w:val="00CF0EF9"/>
    <w:rsid w:val="00CF14C2"/>
    <w:rsid w:val="00CF1563"/>
    <w:rsid w:val="00CF170E"/>
    <w:rsid w:val="00CF1A42"/>
    <w:rsid w:val="00CF2994"/>
    <w:rsid w:val="00CF34B6"/>
    <w:rsid w:val="00CF3611"/>
    <w:rsid w:val="00CF37E4"/>
    <w:rsid w:val="00CF39A5"/>
    <w:rsid w:val="00CF3EC5"/>
    <w:rsid w:val="00CF3F55"/>
    <w:rsid w:val="00CF4105"/>
    <w:rsid w:val="00CF42B2"/>
    <w:rsid w:val="00CF431D"/>
    <w:rsid w:val="00CF46A5"/>
    <w:rsid w:val="00CF4756"/>
    <w:rsid w:val="00CF59EE"/>
    <w:rsid w:val="00CF650E"/>
    <w:rsid w:val="00CF6612"/>
    <w:rsid w:val="00CF67C7"/>
    <w:rsid w:val="00CF6D52"/>
    <w:rsid w:val="00CF7B67"/>
    <w:rsid w:val="00D00272"/>
    <w:rsid w:val="00D002C1"/>
    <w:rsid w:val="00D0065E"/>
    <w:rsid w:val="00D00AFE"/>
    <w:rsid w:val="00D01176"/>
    <w:rsid w:val="00D02C52"/>
    <w:rsid w:val="00D034D6"/>
    <w:rsid w:val="00D039AA"/>
    <w:rsid w:val="00D03B05"/>
    <w:rsid w:val="00D03D91"/>
    <w:rsid w:val="00D03FB3"/>
    <w:rsid w:val="00D04F2F"/>
    <w:rsid w:val="00D054BC"/>
    <w:rsid w:val="00D054F6"/>
    <w:rsid w:val="00D055F9"/>
    <w:rsid w:val="00D0577F"/>
    <w:rsid w:val="00D0599F"/>
    <w:rsid w:val="00D06CA5"/>
    <w:rsid w:val="00D1004C"/>
    <w:rsid w:val="00D1004D"/>
    <w:rsid w:val="00D10285"/>
    <w:rsid w:val="00D10777"/>
    <w:rsid w:val="00D10782"/>
    <w:rsid w:val="00D1165D"/>
    <w:rsid w:val="00D11D7E"/>
    <w:rsid w:val="00D11FAC"/>
    <w:rsid w:val="00D135A8"/>
    <w:rsid w:val="00D13A35"/>
    <w:rsid w:val="00D13B2E"/>
    <w:rsid w:val="00D1447A"/>
    <w:rsid w:val="00D144BB"/>
    <w:rsid w:val="00D14F6F"/>
    <w:rsid w:val="00D15030"/>
    <w:rsid w:val="00D15847"/>
    <w:rsid w:val="00D158CD"/>
    <w:rsid w:val="00D159CF"/>
    <w:rsid w:val="00D16935"/>
    <w:rsid w:val="00D16E30"/>
    <w:rsid w:val="00D16E8B"/>
    <w:rsid w:val="00D17D72"/>
    <w:rsid w:val="00D17F33"/>
    <w:rsid w:val="00D20C69"/>
    <w:rsid w:val="00D20F8F"/>
    <w:rsid w:val="00D20FBB"/>
    <w:rsid w:val="00D210BE"/>
    <w:rsid w:val="00D219C9"/>
    <w:rsid w:val="00D22C0F"/>
    <w:rsid w:val="00D24B8F"/>
    <w:rsid w:val="00D25211"/>
    <w:rsid w:val="00D26080"/>
    <w:rsid w:val="00D2634C"/>
    <w:rsid w:val="00D26EFF"/>
    <w:rsid w:val="00D2738C"/>
    <w:rsid w:val="00D27B45"/>
    <w:rsid w:val="00D30161"/>
    <w:rsid w:val="00D303D7"/>
    <w:rsid w:val="00D32552"/>
    <w:rsid w:val="00D3374B"/>
    <w:rsid w:val="00D33FF9"/>
    <w:rsid w:val="00D341C6"/>
    <w:rsid w:val="00D3431C"/>
    <w:rsid w:val="00D345D2"/>
    <w:rsid w:val="00D350D5"/>
    <w:rsid w:val="00D357C1"/>
    <w:rsid w:val="00D35C93"/>
    <w:rsid w:val="00D3657E"/>
    <w:rsid w:val="00D3710E"/>
    <w:rsid w:val="00D37558"/>
    <w:rsid w:val="00D375CC"/>
    <w:rsid w:val="00D377C8"/>
    <w:rsid w:val="00D40A38"/>
    <w:rsid w:val="00D410BC"/>
    <w:rsid w:val="00D41560"/>
    <w:rsid w:val="00D42D07"/>
    <w:rsid w:val="00D430ED"/>
    <w:rsid w:val="00D43CB9"/>
    <w:rsid w:val="00D43D13"/>
    <w:rsid w:val="00D44576"/>
    <w:rsid w:val="00D446C9"/>
    <w:rsid w:val="00D4474C"/>
    <w:rsid w:val="00D44834"/>
    <w:rsid w:val="00D44FB2"/>
    <w:rsid w:val="00D45BAC"/>
    <w:rsid w:val="00D45FA8"/>
    <w:rsid w:val="00D46D0F"/>
    <w:rsid w:val="00D50768"/>
    <w:rsid w:val="00D50B21"/>
    <w:rsid w:val="00D50E13"/>
    <w:rsid w:val="00D51653"/>
    <w:rsid w:val="00D519CB"/>
    <w:rsid w:val="00D5239C"/>
    <w:rsid w:val="00D528C6"/>
    <w:rsid w:val="00D52B9E"/>
    <w:rsid w:val="00D542B0"/>
    <w:rsid w:val="00D54B80"/>
    <w:rsid w:val="00D550B6"/>
    <w:rsid w:val="00D55175"/>
    <w:rsid w:val="00D55BA5"/>
    <w:rsid w:val="00D55ECB"/>
    <w:rsid w:val="00D56498"/>
    <w:rsid w:val="00D567DF"/>
    <w:rsid w:val="00D56E5F"/>
    <w:rsid w:val="00D56F6C"/>
    <w:rsid w:val="00D575E6"/>
    <w:rsid w:val="00D576F8"/>
    <w:rsid w:val="00D57A86"/>
    <w:rsid w:val="00D57E9F"/>
    <w:rsid w:val="00D57F9D"/>
    <w:rsid w:val="00D61B4E"/>
    <w:rsid w:val="00D625B1"/>
    <w:rsid w:val="00D62CB4"/>
    <w:rsid w:val="00D63344"/>
    <w:rsid w:val="00D63A3D"/>
    <w:rsid w:val="00D63FB8"/>
    <w:rsid w:val="00D64D68"/>
    <w:rsid w:val="00D658C4"/>
    <w:rsid w:val="00D65BE4"/>
    <w:rsid w:val="00D66044"/>
    <w:rsid w:val="00D66762"/>
    <w:rsid w:val="00D66DD6"/>
    <w:rsid w:val="00D67FBE"/>
    <w:rsid w:val="00D70EB1"/>
    <w:rsid w:val="00D70EBD"/>
    <w:rsid w:val="00D71190"/>
    <w:rsid w:val="00D717AB"/>
    <w:rsid w:val="00D717AE"/>
    <w:rsid w:val="00D71878"/>
    <w:rsid w:val="00D72637"/>
    <w:rsid w:val="00D729ED"/>
    <w:rsid w:val="00D73673"/>
    <w:rsid w:val="00D736B2"/>
    <w:rsid w:val="00D736C4"/>
    <w:rsid w:val="00D748CA"/>
    <w:rsid w:val="00D7499B"/>
    <w:rsid w:val="00D74B72"/>
    <w:rsid w:val="00D755F3"/>
    <w:rsid w:val="00D7585D"/>
    <w:rsid w:val="00D75F70"/>
    <w:rsid w:val="00D76B62"/>
    <w:rsid w:val="00D8105E"/>
    <w:rsid w:val="00D82161"/>
    <w:rsid w:val="00D82F63"/>
    <w:rsid w:val="00D83787"/>
    <w:rsid w:val="00D84803"/>
    <w:rsid w:val="00D84A84"/>
    <w:rsid w:val="00D84BA2"/>
    <w:rsid w:val="00D84CE9"/>
    <w:rsid w:val="00D8511A"/>
    <w:rsid w:val="00D85AD9"/>
    <w:rsid w:val="00D85B84"/>
    <w:rsid w:val="00D85E88"/>
    <w:rsid w:val="00D86DE1"/>
    <w:rsid w:val="00D871A2"/>
    <w:rsid w:val="00D873BB"/>
    <w:rsid w:val="00D87FC4"/>
    <w:rsid w:val="00D90687"/>
    <w:rsid w:val="00D91389"/>
    <w:rsid w:val="00D914FA"/>
    <w:rsid w:val="00D91F70"/>
    <w:rsid w:val="00D92B92"/>
    <w:rsid w:val="00D93489"/>
    <w:rsid w:val="00D9423A"/>
    <w:rsid w:val="00D946E0"/>
    <w:rsid w:val="00D9491A"/>
    <w:rsid w:val="00D94D79"/>
    <w:rsid w:val="00D9511F"/>
    <w:rsid w:val="00D961E9"/>
    <w:rsid w:val="00D961EF"/>
    <w:rsid w:val="00D96254"/>
    <w:rsid w:val="00D96641"/>
    <w:rsid w:val="00D97893"/>
    <w:rsid w:val="00D97AEB"/>
    <w:rsid w:val="00D97B4B"/>
    <w:rsid w:val="00D97C5D"/>
    <w:rsid w:val="00D97CB6"/>
    <w:rsid w:val="00D97F7D"/>
    <w:rsid w:val="00DA0525"/>
    <w:rsid w:val="00DA0952"/>
    <w:rsid w:val="00DA1B4C"/>
    <w:rsid w:val="00DA1B60"/>
    <w:rsid w:val="00DA2334"/>
    <w:rsid w:val="00DA253A"/>
    <w:rsid w:val="00DA2C0C"/>
    <w:rsid w:val="00DA302D"/>
    <w:rsid w:val="00DA3397"/>
    <w:rsid w:val="00DA37D8"/>
    <w:rsid w:val="00DA4224"/>
    <w:rsid w:val="00DA452D"/>
    <w:rsid w:val="00DA48DC"/>
    <w:rsid w:val="00DA4E19"/>
    <w:rsid w:val="00DA5189"/>
    <w:rsid w:val="00DA5669"/>
    <w:rsid w:val="00DA5915"/>
    <w:rsid w:val="00DA6273"/>
    <w:rsid w:val="00DA6404"/>
    <w:rsid w:val="00DA76FB"/>
    <w:rsid w:val="00DA78D6"/>
    <w:rsid w:val="00DA7DF8"/>
    <w:rsid w:val="00DB0B64"/>
    <w:rsid w:val="00DB0ECB"/>
    <w:rsid w:val="00DB1060"/>
    <w:rsid w:val="00DB1782"/>
    <w:rsid w:val="00DB1BBA"/>
    <w:rsid w:val="00DB28BE"/>
    <w:rsid w:val="00DB373B"/>
    <w:rsid w:val="00DB3E63"/>
    <w:rsid w:val="00DB3F31"/>
    <w:rsid w:val="00DB4535"/>
    <w:rsid w:val="00DB4AB8"/>
    <w:rsid w:val="00DB6965"/>
    <w:rsid w:val="00DB786A"/>
    <w:rsid w:val="00DC0542"/>
    <w:rsid w:val="00DC0A3F"/>
    <w:rsid w:val="00DC279F"/>
    <w:rsid w:val="00DC2FCF"/>
    <w:rsid w:val="00DC3310"/>
    <w:rsid w:val="00DC383C"/>
    <w:rsid w:val="00DC3B93"/>
    <w:rsid w:val="00DC3F13"/>
    <w:rsid w:val="00DC475A"/>
    <w:rsid w:val="00DC476A"/>
    <w:rsid w:val="00DC63FA"/>
    <w:rsid w:val="00DC6BF4"/>
    <w:rsid w:val="00DC7BAE"/>
    <w:rsid w:val="00DD141A"/>
    <w:rsid w:val="00DD182A"/>
    <w:rsid w:val="00DD2D97"/>
    <w:rsid w:val="00DD3140"/>
    <w:rsid w:val="00DD3ABF"/>
    <w:rsid w:val="00DD3CCC"/>
    <w:rsid w:val="00DD425E"/>
    <w:rsid w:val="00DD4AFF"/>
    <w:rsid w:val="00DD522F"/>
    <w:rsid w:val="00DD56D9"/>
    <w:rsid w:val="00DD67CF"/>
    <w:rsid w:val="00DD6A12"/>
    <w:rsid w:val="00DD6E3C"/>
    <w:rsid w:val="00DE0009"/>
    <w:rsid w:val="00DE0F1C"/>
    <w:rsid w:val="00DE10BA"/>
    <w:rsid w:val="00DE10F5"/>
    <w:rsid w:val="00DE1B28"/>
    <w:rsid w:val="00DE1EEA"/>
    <w:rsid w:val="00DE2569"/>
    <w:rsid w:val="00DE2C7F"/>
    <w:rsid w:val="00DE2DAD"/>
    <w:rsid w:val="00DE31AA"/>
    <w:rsid w:val="00DE32E1"/>
    <w:rsid w:val="00DE3B5A"/>
    <w:rsid w:val="00DE4221"/>
    <w:rsid w:val="00DE5A01"/>
    <w:rsid w:val="00DE6617"/>
    <w:rsid w:val="00DE7170"/>
    <w:rsid w:val="00DE72FF"/>
    <w:rsid w:val="00DF0262"/>
    <w:rsid w:val="00DF0916"/>
    <w:rsid w:val="00DF0E96"/>
    <w:rsid w:val="00DF16D5"/>
    <w:rsid w:val="00DF170C"/>
    <w:rsid w:val="00DF1B74"/>
    <w:rsid w:val="00DF1F5B"/>
    <w:rsid w:val="00DF2DD5"/>
    <w:rsid w:val="00DF3603"/>
    <w:rsid w:val="00DF3A03"/>
    <w:rsid w:val="00DF42E1"/>
    <w:rsid w:val="00DF4FA7"/>
    <w:rsid w:val="00DF5373"/>
    <w:rsid w:val="00DF5670"/>
    <w:rsid w:val="00DF5A60"/>
    <w:rsid w:val="00DF5D4C"/>
    <w:rsid w:val="00DF723E"/>
    <w:rsid w:val="00DF766F"/>
    <w:rsid w:val="00E00813"/>
    <w:rsid w:val="00E02691"/>
    <w:rsid w:val="00E02996"/>
    <w:rsid w:val="00E02EA3"/>
    <w:rsid w:val="00E043B7"/>
    <w:rsid w:val="00E04950"/>
    <w:rsid w:val="00E04FF0"/>
    <w:rsid w:val="00E05777"/>
    <w:rsid w:val="00E0717A"/>
    <w:rsid w:val="00E07975"/>
    <w:rsid w:val="00E07BBB"/>
    <w:rsid w:val="00E10575"/>
    <w:rsid w:val="00E12304"/>
    <w:rsid w:val="00E12A5D"/>
    <w:rsid w:val="00E142AD"/>
    <w:rsid w:val="00E144F1"/>
    <w:rsid w:val="00E14506"/>
    <w:rsid w:val="00E1507C"/>
    <w:rsid w:val="00E15A04"/>
    <w:rsid w:val="00E1697D"/>
    <w:rsid w:val="00E170E0"/>
    <w:rsid w:val="00E17976"/>
    <w:rsid w:val="00E17A11"/>
    <w:rsid w:val="00E17C2E"/>
    <w:rsid w:val="00E17CC4"/>
    <w:rsid w:val="00E2190D"/>
    <w:rsid w:val="00E2216E"/>
    <w:rsid w:val="00E2279A"/>
    <w:rsid w:val="00E23F1D"/>
    <w:rsid w:val="00E2515C"/>
    <w:rsid w:val="00E254DC"/>
    <w:rsid w:val="00E259EB"/>
    <w:rsid w:val="00E25C4C"/>
    <w:rsid w:val="00E262F5"/>
    <w:rsid w:val="00E26917"/>
    <w:rsid w:val="00E26A23"/>
    <w:rsid w:val="00E27284"/>
    <w:rsid w:val="00E277F8"/>
    <w:rsid w:val="00E30026"/>
    <w:rsid w:val="00E3032D"/>
    <w:rsid w:val="00E30413"/>
    <w:rsid w:val="00E309A4"/>
    <w:rsid w:val="00E30DDA"/>
    <w:rsid w:val="00E311D2"/>
    <w:rsid w:val="00E315A1"/>
    <w:rsid w:val="00E3173F"/>
    <w:rsid w:val="00E3196D"/>
    <w:rsid w:val="00E31FCC"/>
    <w:rsid w:val="00E32A1A"/>
    <w:rsid w:val="00E32FCA"/>
    <w:rsid w:val="00E33F7A"/>
    <w:rsid w:val="00E34561"/>
    <w:rsid w:val="00E35002"/>
    <w:rsid w:val="00E3530F"/>
    <w:rsid w:val="00E35782"/>
    <w:rsid w:val="00E35A25"/>
    <w:rsid w:val="00E35A42"/>
    <w:rsid w:val="00E4065F"/>
    <w:rsid w:val="00E40D0B"/>
    <w:rsid w:val="00E411AB"/>
    <w:rsid w:val="00E4256F"/>
    <w:rsid w:val="00E435F7"/>
    <w:rsid w:val="00E44361"/>
    <w:rsid w:val="00E44455"/>
    <w:rsid w:val="00E46501"/>
    <w:rsid w:val="00E46D09"/>
    <w:rsid w:val="00E475BE"/>
    <w:rsid w:val="00E50462"/>
    <w:rsid w:val="00E50800"/>
    <w:rsid w:val="00E50C06"/>
    <w:rsid w:val="00E50EE7"/>
    <w:rsid w:val="00E51ADB"/>
    <w:rsid w:val="00E52C16"/>
    <w:rsid w:val="00E53162"/>
    <w:rsid w:val="00E533E3"/>
    <w:rsid w:val="00E535F1"/>
    <w:rsid w:val="00E539AC"/>
    <w:rsid w:val="00E53F86"/>
    <w:rsid w:val="00E5507D"/>
    <w:rsid w:val="00E553F7"/>
    <w:rsid w:val="00E55761"/>
    <w:rsid w:val="00E56E4B"/>
    <w:rsid w:val="00E572BB"/>
    <w:rsid w:val="00E5773C"/>
    <w:rsid w:val="00E610F8"/>
    <w:rsid w:val="00E61331"/>
    <w:rsid w:val="00E6179C"/>
    <w:rsid w:val="00E6192D"/>
    <w:rsid w:val="00E61C93"/>
    <w:rsid w:val="00E6442B"/>
    <w:rsid w:val="00E6542F"/>
    <w:rsid w:val="00E6639E"/>
    <w:rsid w:val="00E6658F"/>
    <w:rsid w:val="00E667F6"/>
    <w:rsid w:val="00E67969"/>
    <w:rsid w:val="00E71EA6"/>
    <w:rsid w:val="00E7303E"/>
    <w:rsid w:val="00E730A0"/>
    <w:rsid w:val="00E73308"/>
    <w:rsid w:val="00E739A4"/>
    <w:rsid w:val="00E740AB"/>
    <w:rsid w:val="00E74145"/>
    <w:rsid w:val="00E741EA"/>
    <w:rsid w:val="00E74E6B"/>
    <w:rsid w:val="00E751B2"/>
    <w:rsid w:val="00E75295"/>
    <w:rsid w:val="00E75D44"/>
    <w:rsid w:val="00E7677F"/>
    <w:rsid w:val="00E76E9A"/>
    <w:rsid w:val="00E77330"/>
    <w:rsid w:val="00E77602"/>
    <w:rsid w:val="00E80E89"/>
    <w:rsid w:val="00E80F38"/>
    <w:rsid w:val="00E81590"/>
    <w:rsid w:val="00E81B44"/>
    <w:rsid w:val="00E82489"/>
    <w:rsid w:val="00E836EF"/>
    <w:rsid w:val="00E83C5E"/>
    <w:rsid w:val="00E83D23"/>
    <w:rsid w:val="00E848C9"/>
    <w:rsid w:val="00E848F2"/>
    <w:rsid w:val="00E84C83"/>
    <w:rsid w:val="00E859D7"/>
    <w:rsid w:val="00E85E6E"/>
    <w:rsid w:val="00E86D56"/>
    <w:rsid w:val="00E86EF8"/>
    <w:rsid w:val="00E86F5A"/>
    <w:rsid w:val="00E8719E"/>
    <w:rsid w:val="00E87A64"/>
    <w:rsid w:val="00E87D93"/>
    <w:rsid w:val="00E87F2B"/>
    <w:rsid w:val="00E905BA"/>
    <w:rsid w:val="00E90EE5"/>
    <w:rsid w:val="00E913A7"/>
    <w:rsid w:val="00E91903"/>
    <w:rsid w:val="00E91FB1"/>
    <w:rsid w:val="00E9336F"/>
    <w:rsid w:val="00E93963"/>
    <w:rsid w:val="00E94070"/>
    <w:rsid w:val="00E940A3"/>
    <w:rsid w:val="00E94A3F"/>
    <w:rsid w:val="00E95132"/>
    <w:rsid w:val="00E95BD0"/>
    <w:rsid w:val="00E95F86"/>
    <w:rsid w:val="00E96203"/>
    <w:rsid w:val="00E96653"/>
    <w:rsid w:val="00E968A7"/>
    <w:rsid w:val="00E9699D"/>
    <w:rsid w:val="00E97BF9"/>
    <w:rsid w:val="00EA05E1"/>
    <w:rsid w:val="00EA0837"/>
    <w:rsid w:val="00EA091B"/>
    <w:rsid w:val="00EA0DFC"/>
    <w:rsid w:val="00EA212D"/>
    <w:rsid w:val="00EA268B"/>
    <w:rsid w:val="00EA2F77"/>
    <w:rsid w:val="00EA3514"/>
    <w:rsid w:val="00EA384A"/>
    <w:rsid w:val="00EA4A2A"/>
    <w:rsid w:val="00EA5231"/>
    <w:rsid w:val="00EA5E3C"/>
    <w:rsid w:val="00EA6AD5"/>
    <w:rsid w:val="00EA6B48"/>
    <w:rsid w:val="00EA7657"/>
    <w:rsid w:val="00EA768A"/>
    <w:rsid w:val="00EA7ED1"/>
    <w:rsid w:val="00EB037B"/>
    <w:rsid w:val="00EB039E"/>
    <w:rsid w:val="00EB0678"/>
    <w:rsid w:val="00EB0AD4"/>
    <w:rsid w:val="00EB1C49"/>
    <w:rsid w:val="00EB2A57"/>
    <w:rsid w:val="00EB3D4E"/>
    <w:rsid w:val="00EB490A"/>
    <w:rsid w:val="00EB4DD6"/>
    <w:rsid w:val="00EB6AE9"/>
    <w:rsid w:val="00EB6D51"/>
    <w:rsid w:val="00EB7020"/>
    <w:rsid w:val="00EB78F9"/>
    <w:rsid w:val="00EB7A7F"/>
    <w:rsid w:val="00EB7BCA"/>
    <w:rsid w:val="00EB7EFB"/>
    <w:rsid w:val="00EC004D"/>
    <w:rsid w:val="00EC0277"/>
    <w:rsid w:val="00EC0A89"/>
    <w:rsid w:val="00EC107E"/>
    <w:rsid w:val="00EC1BF4"/>
    <w:rsid w:val="00EC1ED9"/>
    <w:rsid w:val="00EC2094"/>
    <w:rsid w:val="00EC2219"/>
    <w:rsid w:val="00EC25FE"/>
    <w:rsid w:val="00EC2AAD"/>
    <w:rsid w:val="00EC3F8E"/>
    <w:rsid w:val="00EC456C"/>
    <w:rsid w:val="00EC55CE"/>
    <w:rsid w:val="00EC5858"/>
    <w:rsid w:val="00EC5867"/>
    <w:rsid w:val="00EC5901"/>
    <w:rsid w:val="00EC662B"/>
    <w:rsid w:val="00EC6E92"/>
    <w:rsid w:val="00EC732C"/>
    <w:rsid w:val="00EC74F1"/>
    <w:rsid w:val="00ED03AE"/>
    <w:rsid w:val="00ED07C8"/>
    <w:rsid w:val="00ED091A"/>
    <w:rsid w:val="00ED0C11"/>
    <w:rsid w:val="00ED0E42"/>
    <w:rsid w:val="00ED103C"/>
    <w:rsid w:val="00ED194F"/>
    <w:rsid w:val="00ED2093"/>
    <w:rsid w:val="00ED2928"/>
    <w:rsid w:val="00ED30EE"/>
    <w:rsid w:val="00ED3265"/>
    <w:rsid w:val="00ED3BF3"/>
    <w:rsid w:val="00ED41EB"/>
    <w:rsid w:val="00ED44E6"/>
    <w:rsid w:val="00ED54BA"/>
    <w:rsid w:val="00ED55B5"/>
    <w:rsid w:val="00ED61D1"/>
    <w:rsid w:val="00ED68D9"/>
    <w:rsid w:val="00ED77BF"/>
    <w:rsid w:val="00ED7F50"/>
    <w:rsid w:val="00EE0F54"/>
    <w:rsid w:val="00EE101E"/>
    <w:rsid w:val="00EE1365"/>
    <w:rsid w:val="00EE234C"/>
    <w:rsid w:val="00EE24E8"/>
    <w:rsid w:val="00EE278F"/>
    <w:rsid w:val="00EE2F66"/>
    <w:rsid w:val="00EE3212"/>
    <w:rsid w:val="00EE36EE"/>
    <w:rsid w:val="00EE3BC6"/>
    <w:rsid w:val="00EE55C6"/>
    <w:rsid w:val="00EE5684"/>
    <w:rsid w:val="00EE5B67"/>
    <w:rsid w:val="00EE5C4C"/>
    <w:rsid w:val="00EE602C"/>
    <w:rsid w:val="00EE62B1"/>
    <w:rsid w:val="00EE70C3"/>
    <w:rsid w:val="00EF03DF"/>
    <w:rsid w:val="00EF17D3"/>
    <w:rsid w:val="00EF21B0"/>
    <w:rsid w:val="00EF234A"/>
    <w:rsid w:val="00EF2872"/>
    <w:rsid w:val="00EF3044"/>
    <w:rsid w:val="00EF317C"/>
    <w:rsid w:val="00EF49EB"/>
    <w:rsid w:val="00EF5143"/>
    <w:rsid w:val="00EF5289"/>
    <w:rsid w:val="00EF528D"/>
    <w:rsid w:val="00EF5DD3"/>
    <w:rsid w:val="00EF680F"/>
    <w:rsid w:val="00EF68D8"/>
    <w:rsid w:val="00EF69D3"/>
    <w:rsid w:val="00EF6BF8"/>
    <w:rsid w:val="00EF78A8"/>
    <w:rsid w:val="00EF7BCC"/>
    <w:rsid w:val="00F0056D"/>
    <w:rsid w:val="00F00698"/>
    <w:rsid w:val="00F00886"/>
    <w:rsid w:val="00F00D7C"/>
    <w:rsid w:val="00F00F5F"/>
    <w:rsid w:val="00F01302"/>
    <w:rsid w:val="00F01D31"/>
    <w:rsid w:val="00F02771"/>
    <w:rsid w:val="00F030D8"/>
    <w:rsid w:val="00F03186"/>
    <w:rsid w:val="00F034E4"/>
    <w:rsid w:val="00F0496A"/>
    <w:rsid w:val="00F05A6E"/>
    <w:rsid w:val="00F062B0"/>
    <w:rsid w:val="00F06B34"/>
    <w:rsid w:val="00F06B9E"/>
    <w:rsid w:val="00F07D94"/>
    <w:rsid w:val="00F1047C"/>
    <w:rsid w:val="00F10889"/>
    <w:rsid w:val="00F113F8"/>
    <w:rsid w:val="00F11D41"/>
    <w:rsid w:val="00F124D1"/>
    <w:rsid w:val="00F12634"/>
    <w:rsid w:val="00F129BF"/>
    <w:rsid w:val="00F12DFE"/>
    <w:rsid w:val="00F135C2"/>
    <w:rsid w:val="00F13BC5"/>
    <w:rsid w:val="00F14241"/>
    <w:rsid w:val="00F1430E"/>
    <w:rsid w:val="00F14C10"/>
    <w:rsid w:val="00F1507F"/>
    <w:rsid w:val="00F15519"/>
    <w:rsid w:val="00F15B49"/>
    <w:rsid w:val="00F16E11"/>
    <w:rsid w:val="00F17406"/>
    <w:rsid w:val="00F20F7E"/>
    <w:rsid w:val="00F215B2"/>
    <w:rsid w:val="00F21BCF"/>
    <w:rsid w:val="00F22C34"/>
    <w:rsid w:val="00F23AD1"/>
    <w:rsid w:val="00F25981"/>
    <w:rsid w:val="00F26FC3"/>
    <w:rsid w:val="00F27981"/>
    <w:rsid w:val="00F302DD"/>
    <w:rsid w:val="00F302E2"/>
    <w:rsid w:val="00F316AA"/>
    <w:rsid w:val="00F319A3"/>
    <w:rsid w:val="00F31B8C"/>
    <w:rsid w:val="00F31F0C"/>
    <w:rsid w:val="00F32152"/>
    <w:rsid w:val="00F32537"/>
    <w:rsid w:val="00F33A60"/>
    <w:rsid w:val="00F33D1A"/>
    <w:rsid w:val="00F348E9"/>
    <w:rsid w:val="00F35344"/>
    <w:rsid w:val="00F35529"/>
    <w:rsid w:val="00F35A71"/>
    <w:rsid w:val="00F366A6"/>
    <w:rsid w:val="00F3683C"/>
    <w:rsid w:val="00F3702E"/>
    <w:rsid w:val="00F3737F"/>
    <w:rsid w:val="00F40853"/>
    <w:rsid w:val="00F40895"/>
    <w:rsid w:val="00F40AE0"/>
    <w:rsid w:val="00F40D12"/>
    <w:rsid w:val="00F40D66"/>
    <w:rsid w:val="00F4629D"/>
    <w:rsid w:val="00F466F0"/>
    <w:rsid w:val="00F478B5"/>
    <w:rsid w:val="00F4790D"/>
    <w:rsid w:val="00F47B81"/>
    <w:rsid w:val="00F50644"/>
    <w:rsid w:val="00F50F3B"/>
    <w:rsid w:val="00F53A83"/>
    <w:rsid w:val="00F5494C"/>
    <w:rsid w:val="00F549DE"/>
    <w:rsid w:val="00F55F28"/>
    <w:rsid w:val="00F568E2"/>
    <w:rsid w:val="00F571FD"/>
    <w:rsid w:val="00F572E7"/>
    <w:rsid w:val="00F57777"/>
    <w:rsid w:val="00F6000D"/>
    <w:rsid w:val="00F604D6"/>
    <w:rsid w:val="00F6092A"/>
    <w:rsid w:val="00F61BAA"/>
    <w:rsid w:val="00F61C01"/>
    <w:rsid w:val="00F61F8F"/>
    <w:rsid w:val="00F62A0B"/>
    <w:rsid w:val="00F62D4A"/>
    <w:rsid w:val="00F633ED"/>
    <w:rsid w:val="00F63661"/>
    <w:rsid w:val="00F649F5"/>
    <w:rsid w:val="00F64EAF"/>
    <w:rsid w:val="00F65050"/>
    <w:rsid w:val="00F65117"/>
    <w:rsid w:val="00F6533A"/>
    <w:rsid w:val="00F65E7A"/>
    <w:rsid w:val="00F66066"/>
    <w:rsid w:val="00F66DC3"/>
    <w:rsid w:val="00F67E33"/>
    <w:rsid w:val="00F70475"/>
    <w:rsid w:val="00F708B1"/>
    <w:rsid w:val="00F70A8D"/>
    <w:rsid w:val="00F72895"/>
    <w:rsid w:val="00F7306C"/>
    <w:rsid w:val="00F73101"/>
    <w:rsid w:val="00F7368B"/>
    <w:rsid w:val="00F73EF3"/>
    <w:rsid w:val="00F74435"/>
    <w:rsid w:val="00F747A8"/>
    <w:rsid w:val="00F75BFF"/>
    <w:rsid w:val="00F773BD"/>
    <w:rsid w:val="00F778A8"/>
    <w:rsid w:val="00F80BB0"/>
    <w:rsid w:val="00F818A7"/>
    <w:rsid w:val="00F82321"/>
    <w:rsid w:val="00F8287A"/>
    <w:rsid w:val="00F8402D"/>
    <w:rsid w:val="00F84B2E"/>
    <w:rsid w:val="00F85733"/>
    <w:rsid w:val="00F85F01"/>
    <w:rsid w:val="00F86A93"/>
    <w:rsid w:val="00F879A1"/>
    <w:rsid w:val="00F87EF0"/>
    <w:rsid w:val="00F901C2"/>
    <w:rsid w:val="00F9068F"/>
    <w:rsid w:val="00F906D5"/>
    <w:rsid w:val="00F9218C"/>
    <w:rsid w:val="00F92525"/>
    <w:rsid w:val="00F928AC"/>
    <w:rsid w:val="00F94460"/>
    <w:rsid w:val="00F94768"/>
    <w:rsid w:val="00F9479A"/>
    <w:rsid w:val="00F94B46"/>
    <w:rsid w:val="00F95246"/>
    <w:rsid w:val="00F95CDB"/>
    <w:rsid w:val="00F95EBD"/>
    <w:rsid w:val="00F963E0"/>
    <w:rsid w:val="00F97249"/>
    <w:rsid w:val="00F973B8"/>
    <w:rsid w:val="00F97AD6"/>
    <w:rsid w:val="00FA0963"/>
    <w:rsid w:val="00FA173D"/>
    <w:rsid w:val="00FA25D2"/>
    <w:rsid w:val="00FA3503"/>
    <w:rsid w:val="00FA36D8"/>
    <w:rsid w:val="00FA4B6C"/>
    <w:rsid w:val="00FA5A0B"/>
    <w:rsid w:val="00FA5AC1"/>
    <w:rsid w:val="00FA5B6D"/>
    <w:rsid w:val="00FA6FF4"/>
    <w:rsid w:val="00FA7453"/>
    <w:rsid w:val="00FB1502"/>
    <w:rsid w:val="00FB18A9"/>
    <w:rsid w:val="00FB1C36"/>
    <w:rsid w:val="00FB2C5B"/>
    <w:rsid w:val="00FB35FB"/>
    <w:rsid w:val="00FB3AB0"/>
    <w:rsid w:val="00FB42B6"/>
    <w:rsid w:val="00FB4D9E"/>
    <w:rsid w:val="00FB5DD5"/>
    <w:rsid w:val="00FB6EF1"/>
    <w:rsid w:val="00FB7D05"/>
    <w:rsid w:val="00FB7FCC"/>
    <w:rsid w:val="00FC0906"/>
    <w:rsid w:val="00FC26FD"/>
    <w:rsid w:val="00FC2D92"/>
    <w:rsid w:val="00FC52AE"/>
    <w:rsid w:val="00FC57B7"/>
    <w:rsid w:val="00FC5BDA"/>
    <w:rsid w:val="00FC5F31"/>
    <w:rsid w:val="00FC77B7"/>
    <w:rsid w:val="00FD0315"/>
    <w:rsid w:val="00FD186B"/>
    <w:rsid w:val="00FD2159"/>
    <w:rsid w:val="00FD35EB"/>
    <w:rsid w:val="00FD375E"/>
    <w:rsid w:val="00FD3E36"/>
    <w:rsid w:val="00FD4062"/>
    <w:rsid w:val="00FD578E"/>
    <w:rsid w:val="00FD5CE1"/>
    <w:rsid w:val="00FD73A4"/>
    <w:rsid w:val="00FE0B83"/>
    <w:rsid w:val="00FE0D65"/>
    <w:rsid w:val="00FE1348"/>
    <w:rsid w:val="00FE1761"/>
    <w:rsid w:val="00FE2CDA"/>
    <w:rsid w:val="00FE30CA"/>
    <w:rsid w:val="00FE4492"/>
    <w:rsid w:val="00FE4507"/>
    <w:rsid w:val="00FE4961"/>
    <w:rsid w:val="00FE49CA"/>
    <w:rsid w:val="00FE5848"/>
    <w:rsid w:val="00FE5B26"/>
    <w:rsid w:val="00FE6793"/>
    <w:rsid w:val="00FE6ABD"/>
    <w:rsid w:val="00FE6C7B"/>
    <w:rsid w:val="00FE7005"/>
    <w:rsid w:val="00FE746E"/>
    <w:rsid w:val="00FE7872"/>
    <w:rsid w:val="00FE7AB7"/>
    <w:rsid w:val="00FE7BBC"/>
    <w:rsid w:val="00FF0503"/>
    <w:rsid w:val="00FF115F"/>
    <w:rsid w:val="00FF2F61"/>
    <w:rsid w:val="00FF3AE1"/>
    <w:rsid w:val="00FF406F"/>
    <w:rsid w:val="00FF4522"/>
    <w:rsid w:val="00FF4541"/>
    <w:rsid w:val="00FF4AB7"/>
    <w:rsid w:val="00FF504B"/>
    <w:rsid w:val="00FF701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0774BB"/>
  <w15:docId w15:val="{0AEA39B0-8E19-4544-87CC-2031B11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iPriority="0"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FAF"/>
    <w:pPr>
      <w:spacing w:after="120"/>
    </w:pPr>
    <w:rPr>
      <w:rFonts w:eastAsia="Times New Roman"/>
      <w:kern w:val="20"/>
      <w:lang w:eastAsia="de-DE"/>
    </w:rPr>
  </w:style>
  <w:style w:type="paragraph" w:styleId="Heading1">
    <w:name w:val="heading 1"/>
    <w:basedOn w:val="Normal"/>
    <w:next w:val="Normal"/>
    <w:link w:val="Heading1Char"/>
    <w:uiPriority w:val="99"/>
    <w:qFormat/>
    <w:rsid w:val="00DD425E"/>
    <w:pPr>
      <w:keepNext/>
      <w:pageBreakBefore/>
      <w:widowControl w:val="0"/>
      <w:numPr>
        <w:numId w:val="26"/>
      </w:numPr>
      <w:spacing w:before="120" w:after="160"/>
      <w:outlineLvl w:val="0"/>
    </w:pPr>
    <w:rPr>
      <w:rFonts w:ascii="Arial" w:hAnsi="Arial"/>
      <w:b/>
      <w:caps/>
      <w:kern w:val="28"/>
      <w:sz w:val="32"/>
    </w:rPr>
  </w:style>
  <w:style w:type="paragraph" w:styleId="Heading2">
    <w:name w:val="heading 2"/>
    <w:basedOn w:val="Heading1"/>
    <w:next w:val="Normal"/>
    <w:link w:val="Heading2Char"/>
    <w:qFormat/>
    <w:rsid w:val="00152FAF"/>
    <w:pPr>
      <w:pageBreakBefore w:val="0"/>
      <w:numPr>
        <w:ilvl w:val="1"/>
      </w:numPr>
      <w:spacing w:before="180" w:after="60"/>
      <w:outlineLvl w:val="1"/>
    </w:pPr>
    <w:rPr>
      <w:caps w:val="0"/>
      <w:sz w:val="28"/>
    </w:rPr>
  </w:style>
  <w:style w:type="paragraph" w:styleId="Heading3">
    <w:name w:val="heading 3"/>
    <w:basedOn w:val="Heading2"/>
    <w:next w:val="Normal"/>
    <w:link w:val="Heading3Char"/>
    <w:qFormat/>
    <w:rsid w:val="00152FAF"/>
    <w:pPr>
      <w:numPr>
        <w:ilvl w:val="2"/>
      </w:numPr>
      <w:spacing w:before="240"/>
      <w:outlineLvl w:val="2"/>
    </w:pPr>
    <w:rPr>
      <w:caps/>
      <w:sz w:val="24"/>
    </w:rPr>
  </w:style>
  <w:style w:type="paragraph" w:styleId="Heading4">
    <w:name w:val="heading 4"/>
    <w:basedOn w:val="Heading3"/>
    <w:next w:val="Normal"/>
    <w:link w:val="Heading4Char"/>
    <w:qFormat/>
    <w:rsid w:val="00152FAF"/>
    <w:pPr>
      <w:numPr>
        <w:ilvl w:val="3"/>
      </w:numPr>
      <w:spacing w:after="120"/>
      <w:ind w:left="1080" w:hanging="1080"/>
      <w:outlineLvl w:val="3"/>
    </w:pPr>
    <w:rPr>
      <w:b w:val="0"/>
    </w:rPr>
  </w:style>
  <w:style w:type="paragraph" w:styleId="Heading5">
    <w:name w:val="heading 5"/>
    <w:basedOn w:val="Heading4"/>
    <w:next w:val="Normal"/>
    <w:link w:val="Heading5Char"/>
    <w:uiPriority w:val="99"/>
    <w:qFormat/>
    <w:rsid w:val="00152FAF"/>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qFormat/>
    <w:rsid w:val="00152FAF"/>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uiPriority w:val="99"/>
    <w:qFormat/>
    <w:rsid w:val="00152FAF"/>
    <w:pPr>
      <w:numPr>
        <w:ilvl w:val="6"/>
      </w:numPr>
      <w:tabs>
        <w:tab w:val="num" w:pos="5400"/>
      </w:tabs>
      <w:spacing w:before="0" w:after="0"/>
      <w:ind w:left="1008" w:hanging="1008"/>
      <w:outlineLvl w:val="6"/>
    </w:pPr>
  </w:style>
  <w:style w:type="paragraph" w:styleId="Heading8">
    <w:name w:val="heading 8"/>
    <w:basedOn w:val="Heading7"/>
    <w:next w:val="Normal"/>
    <w:link w:val="Heading8Char"/>
    <w:uiPriority w:val="99"/>
    <w:qFormat/>
    <w:rsid w:val="00152FAF"/>
    <w:pPr>
      <w:numPr>
        <w:ilvl w:val="7"/>
      </w:numPr>
      <w:tabs>
        <w:tab w:val="num" w:pos="6120"/>
      </w:tabs>
      <w:spacing w:before="240" w:after="60"/>
      <w:ind w:left="3744" w:hanging="1224"/>
      <w:outlineLvl w:val="7"/>
    </w:pPr>
  </w:style>
  <w:style w:type="paragraph" w:styleId="Heading9">
    <w:name w:val="heading 9"/>
    <w:basedOn w:val="Heading8"/>
    <w:next w:val="Normal"/>
    <w:link w:val="Heading9Char"/>
    <w:uiPriority w:val="99"/>
    <w:qFormat/>
    <w:rsid w:val="00152FAF"/>
    <w:pPr>
      <w:numPr>
        <w:ilvl w:val="8"/>
      </w:numPr>
      <w:tabs>
        <w:tab w:val="num" w:pos="6840"/>
      </w:tabs>
      <w:ind w:left="4320" w:hanging="144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425E"/>
    <w:rPr>
      <w:rFonts w:ascii="Arial" w:eastAsia="Times New Roman" w:hAnsi="Arial"/>
      <w:b/>
      <w:caps/>
      <w:kern w:val="28"/>
      <w:sz w:val="32"/>
      <w:lang w:eastAsia="de-DE"/>
    </w:rPr>
  </w:style>
  <w:style w:type="character" w:customStyle="1" w:styleId="Heading4Char">
    <w:name w:val="Heading 4 Char"/>
    <w:basedOn w:val="DefaultParagraphFont"/>
    <w:link w:val="Heading4"/>
    <w:rsid w:val="00152FAF"/>
    <w:rPr>
      <w:rFonts w:ascii="Arial" w:eastAsia="Times New Roman" w:hAnsi="Arial"/>
      <w:caps/>
      <w:kern w:val="28"/>
      <w:lang w:eastAsia="de-DE"/>
    </w:rPr>
  </w:style>
  <w:style w:type="paragraph" w:styleId="BodyText">
    <w:name w:val="Body Text"/>
    <w:basedOn w:val="Normal"/>
    <w:link w:val="BodyTextChar"/>
    <w:uiPriority w:val="99"/>
    <w:rsid w:val="00152FAF"/>
  </w:style>
  <w:style w:type="character" w:customStyle="1" w:styleId="BodyTextChar">
    <w:name w:val="Body Text Char"/>
    <w:basedOn w:val="DefaultParagraphFont"/>
    <w:link w:val="BodyText"/>
    <w:uiPriority w:val="99"/>
    <w:rsid w:val="00152FAF"/>
    <w:rPr>
      <w:rFonts w:eastAsia="Times New Roman"/>
      <w:kern w:val="20"/>
      <w:sz w:val="24"/>
      <w:szCs w:val="24"/>
      <w:lang w:eastAsia="de-DE"/>
    </w:rPr>
  </w:style>
  <w:style w:type="character" w:customStyle="1" w:styleId="Heading5Char">
    <w:name w:val="Heading 5 Char"/>
    <w:basedOn w:val="DefaultParagraphFont"/>
    <w:link w:val="Heading5"/>
    <w:uiPriority w:val="99"/>
    <w:rsid w:val="00152FAF"/>
    <w:rPr>
      <w:rFonts w:ascii="Arial Narrow" w:eastAsia="Times New Roman" w:hAnsi="Arial Narrow"/>
      <w:i/>
      <w:caps/>
      <w:noProof/>
      <w:kern w:val="28"/>
      <w:lang w:eastAsia="de-DE"/>
    </w:rPr>
  </w:style>
  <w:style w:type="character" w:customStyle="1" w:styleId="Heading6Char">
    <w:name w:val="Heading 6 Char"/>
    <w:basedOn w:val="DefaultParagraphFont"/>
    <w:link w:val="Heading6"/>
    <w:uiPriority w:val="99"/>
    <w:rsid w:val="00152FAF"/>
    <w:rPr>
      <w:rFonts w:ascii="Arial" w:eastAsia="Times New Roman" w:hAnsi="Arial"/>
      <w:i/>
      <w:caps/>
      <w:noProof/>
      <w:kern w:val="28"/>
      <w:lang w:eastAsia="de-DE"/>
    </w:rPr>
  </w:style>
  <w:style w:type="character" w:customStyle="1" w:styleId="Heading7Char">
    <w:name w:val="Heading 7 Char"/>
    <w:basedOn w:val="DefaultParagraphFont"/>
    <w:link w:val="Heading7"/>
    <w:uiPriority w:val="99"/>
    <w:rsid w:val="00152FAF"/>
    <w:rPr>
      <w:rFonts w:ascii="Arial" w:eastAsia="Times New Roman" w:hAnsi="Arial"/>
      <w:i/>
      <w:caps/>
      <w:noProof/>
      <w:kern w:val="28"/>
      <w:lang w:eastAsia="de-DE"/>
    </w:rPr>
  </w:style>
  <w:style w:type="paragraph" w:styleId="Header">
    <w:name w:val="header"/>
    <w:basedOn w:val="Normal"/>
    <w:next w:val="Normal"/>
    <w:link w:val="HeaderChar"/>
    <w:uiPriority w:val="99"/>
    <w:rsid w:val="00152FAF"/>
    <w:pPr>
      <w:tabs>
        <w:tab w:val="right" w:pos="9000"/>
      </w:tabs>
      <w:spacing w:before="360"/>
      <w:ind w:left="360" w:hanging="360"/>
    </w:pPr>
    <w:rPr>
      <w:b/>
      <w:sz w:val="36"/>
    </w:rPr>
  </w:style>
  <w:style w:type="character" w:customStyle="1" w:styleId="HeaderChar">
    <w:name w:val="Header Char"/>
    <w:basedOn w:val="DefaultParagraphFont"/>
    <w:link w:val="Header"/>
    <w:uiPriority w:val="99"/>
    <w:rsid w:val="00152FAF"/>
    <w:rPr>
      <w:rFonts w:eastAsia="Times New Roman"/>
      <w:b/>
      <w:kern w:val="20"/>
      <w:sz w:val="36"/>
      <w:szCs w:val="24"/>
      <w:lang w:eastAsia="de-DE"/>
    </w:rPr>
  </w:style>
  <w:style w:type="paragraph" w:styleId="Footer">
    <w:name w:val="footer"/>
    <w:basedOn w:val="Normal"/>
    <w:link w:val="FooterChar"/>
    <w:uiPriority w:val="99"/>
    <w:rsid w:val="00152FAF"/>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rsid w:val="00152FAF"/>
    <w:rPr>
      <w:rFonts w:ascii="Arial" w:eastAsia="Times New Roman" w:hAnsi="Arial"/>
      <w:kern w:val="16"/>
      <w:sz w:val="18"/>
      <w:szCs w:val="24"/>
      <w:lang w:eastAsia="de-DE"/>
    </w:rPr>
  </w:style>
  <w:style w:type="character" w:styleId="Hyperlink">
    <w:name w:val="Hyperlink"/>
    <w:basedOn w:val="DefaultParagraphFont"/>
    <w:uiPriority w:val="99"/>
    <w:rsid w:val="00152FAF"/>
    <w:rPr>
      <w:rFonts w:ascii="Arial" w:hAnsi="Arial" w:cs="Times New Roman"/>
      <w:color w:val="0000FF"/>
      <w:sz w:val="20"/>
      <w:u w:val="single"/>
      <w:vertAlign w:val="baseline"/>
    </w:rPr>
  </w:style>
  <w:style w:type="paragraph" w:customStyle="1" w:styleId="DocumentTitle">
    <w:name w:val="*Document Title"/>
    <w:basedOn w:val="Footer"/>
    <w:rsid w:val="004D7D38"/>
    <w:pPr>
      <w:pBdr>
        <w:top w:val="none" w:sz="0" w:space="0" w:color="auto"/>
      </w:pBdr>
      <w:spacing w:before="120" w:after="120"/>
    </w:pPr>
    <w:rPr>
      <w:rFonts w:ascii="Times New Roman" w:hAnsi="Times New Roman"/>
      <w:i/>
      <w:iCs/>
      <w:color w:val="002060"/>
      <w:sz w:val="60"/>
      <w:szCs w:val="60"/>
    </w:rPr>
  </w:style>
  <w:style w:type="paragraph" w:customStyle="1" w:styleId="DocumentTitle2">
    <w:name w:val="*Document Title2"/>
    <w:basedOn w:val="DocumentTitle"/>
    <w:rsid w:val="004D7D38"/>
    <w:pPr>
      <w:contextualSpacing/>
    </w:pPr>
    <w:rPr>
      <w:b/>
      <w:sz w:val="40"/>
      <w:szCs w:val="40"/>
    </w:rPr>
  </w:style>
  <w:style w:type="paragraph" w:customStyle="1" w:styleId="DocumentTitle3">
    <w:name w:val="*Document Title3"/>
    <w:basedOn w:val="DocumentTitle"/>
    <w:rsid w:val="004D7D38"/>
    <w:pPr>
      <w:spacing w:before="240"/>
    </w:pPr>
    <w:rPr>
      <w:sz w:val="28"/>
      <w:szCs w:val="28"/>
    </w:rPr>
  </w:style>
  <w:style w:type="paragraph" w:customStyle="1" w:styleId="DocumentTitle4">
    <w:name w:val="*Document Title4"/>
    <w:basedOn w:val="DocumentTitle3"/>
    <w:rsid w:val="004D7D38"/>
    <w:pPr>
      <w:spacing w:before="360" w:after="240"/>
    </w:pPr>
    <w:rPr>
      <w:sz w:val="24"/>
    </w:rPr>
  </w:style>
  <w:style w:type="paragraph" w:customStyle="1" w:styleId="Logo">
    <w:name w:val="Logo"/>
    <w:basedOn w:val="Normal"/>
    <w:rsid w:val="00002A6F"/>
    <w:pPr>
      <w:spacing w:before="240" w:after="480"/>
      <w:jc w:val="center"/>
    </w:pPr>
  </w:style>
  <w:style w:type="paragraph" w:customStyle="1" w:styleId="Graphictitle">
    <w:name w:val="Graphic.title"/>
    <w:basedOn w:val="Normal"/>
    <w:rsid w:val="00002A6F"/>
    <w:pPr>
      <w:jc w:val="center"/>
    </w:pPr>
  </w:style>
  <w:style w:type="paragraph" w:styleId="Title">
    <w:name w:val="Title"/>
    <w:basedOn w:val="Normal"/>
    <w:next w:val="Normal"/>
    <w:link w:val="TitleChar"/>
    <w:qFormat/>
    <w:rsid w:val="00152FAF"/>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rsid w:val="00152FAF"/>
    <w:rPr>
      <w:rFonts w:ascii="Arial" w:eastAsia="Times New Roman" w:hAnsi="Arial"/>
      <w:b/>
      <w:bCs/>
      <w:caps/>
      <w:sz w:val="32"/>
      <w:szCs w:val="24"/>
    </w:rPr>
  </w:style>
  <w:style w:type="table" w:styleId="TableGrid">
    <w:name w:val="Table Grid"/>
    <w:basedOn w:val="TableNormal"/>
    <w:uiPriority w:val="99"/>
    <w:rsid w:val="00152FAF"/>
    <w:pPr>
      <w:spacing w:before="120" w:after="120"/>
      <w:ind w:left="576"/>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next w:val="Normal"/>
    <w:uiPriority w:val="39"/>
    <w:rsid w:val="00152FAF"/>
    <w:pPr>
      <w:tabs>
        <w:tab w:val="clear" w:pos="373"/>
        <w:tab w:val="left" w:pos="648"/>
      </w:tabs>
      <w:ind w:left="216"/>
      <w:contextualSpacing w:val="0"/>
    </w:pPr>
    <w:rPr>
      <w:b w:val="0"/>
      <w:sz w:val="20"/>
    </w:rPr>
  </w:style>
  <w:style w:type="paragraph" w:styleId="TOC1">
    <w:name w:val="toc 1"/>
    <w:basedOn w:val="Normal"/>
    <w:next w:val="TOC2"/>
    <w:autoRedefine/>
    <w:uiPriority w:val="39"/>
    <w:rsid w:val="00152FAF"/>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rsid w:val="00152FAF"/>
    <w:pPr>
      <w:tabs>
        <w:tab w:val="left" w:pos="1080"/>
      </w:tabs>
      <w:ind w:left="720" w:hanging="317"/>
    </w:pPr>
    <w:rPr>
      <w:iCs/>
    </w:rPr>
  </w:style>
  <w:style w:type="paragraph" w:styleId="ListBullet">
    <w:name w:val="List Bullet"/>
    <w:basedOn w:val="Normal"/>
    <w:uiPriority w:val="99"/>
    <w:rsid w:val="00152FAF"/>
    <w:pPr>
      <w:numPr>
        <w:numId w:val="20"/>
      </w:numPr>
    </w:pPr>
  </w:style>
  <w:style w:type="paragraph" w:styleId="ListBullet2">
    <w:name w:val="List Bullet 2"/>
    <w:basedOn w:val="Normal"/>
    <w:uiPriority w:val="99"/>
    <w:rsid w:val="00152FAF"/>
    <w:pPr>
      <w:tabs>
        <w:tab w:val="num" w:pos="720"/>
      </w:tabs>
      <w:ind w:left="720" w:hanging="360"/>
    </w:pPr>
  </w:style>
  <w:style w:type="paragraph" w:styleId="ListBullet3">
    <w:name w:val="List Bullet 3"/>
    <w:basedOn w:val="Normal"/>
    <w:uiPriority w:val="99"/>
    <w:unhideWhenUsed/>
    <w:rsid w:val="00152FAF"/>
    <w:pPr>
      <w:numPr>
        <w:numId w:val="27"/>
      </w:numPr>
      <w:contextualSpacing/>
    </w:pPr>
  </w:style>
  <w:style w:type="paragraph" w:styleId="ListBullet4">
    <w:name w:val="List Bullet 4"/>
    <w:basedOn w:val="Normal"/>
    <w:uiPriority w:val="99"/>
    <w:unhideWhenUsed/>
    <w:rsid w:val="00152FAF"/>
    <w:pPr>
      <w:numPr>
        <w:numId w:val="28"/>
      </w:numPr>
      <w:contextualSpacing/>
    </w:pPr>
  </w:style>
  <w:style w:type="paragraph" w:styleId="ListBullet5">
    <w:name w:val="List Bullet 5"/>
    <w:basedOn w:val="Normal"/>
    <w:uiPriority w:val="99"/>
    <w:unhideWhenUsed/>
    <w:rsid w:val="00152FAF"/>
    <w:pPr>
      <w:numPr>
        <w:numId w:val="29"/>
      </w:numPr>
      <w:contextualSpacing/>
    </w:pPr>
  </w:style>
  <w:style w:type="paragraph" w:styleId="ListNumber">
    <w:name w:val="List Number"/>
    <w:basedOn w:val="Normal"/>
    <w:uiPriority w:val="99"/>
    <w:unhideWhenUsed/>
    <w:rsid w:val="00152FAF"/>
    <w:pPr>
      <w:numPr>
        <w:numId w:val="30"/>
      </w:numPr>
      <w:contextualSpacing/>
    </w:pPr>
  </w:style>
  <w:style w:type="paragraph" w:styleId="ListNumber2">
    <w:name w:val="List Number 2"/>
    <w:basedOn w:val="Normal"/>
    <w:uiPriority w:val="99"/>
    <w:unhideWhenUsed/>
    <w:rsid w:val="00152FAF"/>
    <w:pPr>
      <w:numPr>
        <w:numId w:val="31"/>
      </w:numPr>
      <w:contextualSpacing/>
    </w:pPr>
  </w:style>
  <w:style w:type="paragraph" w:styleId="ListNumber3">
    <w:name w:val="List Number 3"/>
    <w:basedOn w:val="Normal"/>
    <w:uiPriority w:val="99"/>
    <w:unhideWhenUsed/>
    <w:rsid w:val="00152FAF"/>
    <w:pPr>
      <w:numPr>
        <w:numId w:val="32"/>
      </w:numPr>
      <w:contextualSpacing/>
    </w:pPr>
  </w:style>
  <w:style w:type="paragraph" w:styleId="ListNumber4">
    <w:name w:val="List Number 4"/>
    <w:basedOn w:val="Normal"/>
    <w:uiPriority w:val="99"/>
    <w:unhideWhenUsed/>
    <w:rsid w:val="00152FAF"/>
    <w:pPr>
      <w:numPr>
        <w:numId w:val="33"/>
      </w:numPr>
      <w:contextualSpacing/>
    </w:pPr>
  </w:style>
  <w:style w:type="paragraph" w:styleId="ListNumber5">
    <w:name w:val="List Number 5"/>
    <w:basedOn w:val="Normal"/>
    <w:uiPriority w:val="99"/>
    <w:unhideWhenUsed/>
    <w:rsid w:val="00152FAF"/>
    <w:pPr>
      <w:numPr>
        <w:numId w:val="34"/>
      </w:numPr>
      <w:contextualSpacing/>
    </w:pPr>
  </w:style>
  <w:style w:type="character" w:styleId="PageNumber">
    <w:name w:val="page number"/>
    <w:basedOn w:val="DefaultParagraphFont"/>
    <w:uiPriority w:val="99"/>
    <w:rsid w:val="00152FAF"/>
    <w:rPr>
      <w:rFonts w:cs="Times New Roman"/>
    </w:rPr>
  </w:style>
  <w:style w:type="paragraph" w:customStyle="1" w:styleId="Footerodd">
    <w:name w:val="Footer.odd"/>
    <w:basedOn w:val="Footer"/>
    <w:rsid w:val="006C5682"/>
    <w:rPr>
      <w:i/>
    </w:rPr>
  </w:style>
  <w:style w:type="paragraph" w:styleId="BalloonText">
    <w:name w:val="Balloon Text"/>
    <w:basedOn w:val="Normal"/>
    <w:link w:val="BalloonTextChar1"/>
    <w:uiPriority w:val="99"/>
    <w:rsid w:val="00152FAF"/>
    <w:rPr>
      <w:rFonts w:ascii="Tahoma" w:hAnsi="Tahoma" w:cs="Tahoma"/>
      <w:sz w:val="16"/>
      <w:szCs w:val="16"/>
    </w:rPr>
  </w:style>
  <w:style w:type="character" w:customStyle="1" w:styleId="BalloonTextChar">
    <w:name w:val="Balloon Text Char"/>
    <w:basedOn w:val="DefaultParagraphFont"/>
    <w:uiPriority w:val="99"/>
    <w:rsid w:val="00152FAF"/>
    <w:rPr>
      <w:rFonts w:ascii="Tahoma" w:hAnsi="Tahoma" w:cs="Tahoma"/>
      <w:kern w:val="20"/>
      <w:sz w:val="16"/>
      <w:szCs w:val="16"/>
      <w:lang w:eastAsia="de-DE"/>
    </w:rPr>
  </w:style>
  <w:style w:type="paragraph" w:styleId="MessageHeader">
    <w:name w:val="Message Header"/>
    <w:basedOn w:val="Normal"/>
    <w:link w:val="MessageHeaderChar"/>
    <w:uiPriority w:val="99"/>
    <w:unhideWhenUsed/>
    <w:rsid w:val="00152FAF"/>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52FAF"/>
    <w:rPr>
      <w:rFonts w:asciiTheme="majorHAnsi" w:eastAsiaTheme="majorEastAsia" w:hAnsiTheme="majorHAnsi" w:cstheme="majorBidi"/>
      <w:kern w:val="20"/>
      <w:sz w:val="24"/>
      <w:szCs w:val="24"/>
      <w:shd w:val="pct20" w:color="auto" w:fill="auto"/>
      <w:lang w:eastAsia="de-DE"/>
    </w:rPr>
  </w:style>
  <w:style w:type="table" w:customStyle="1" w:styleId="ONEUSDATable1">
    <w:name w:val="ONE USDA Table 1"/>
    <w:basedOn w:val="TableNormal"/>
    <w:rsid w:val="00AB4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AppendixHeading1">
    <w:name w:val="Appendix Heading 1"/>
    <w:basedOn w:val="Normal"/>
    <w:next w:val="Normal"/>
    <w:qFormat/>
    <w:rsid w:val="00002A6F"/>
    <w:pPr>
      <w:tabs>
        <w:tab w:val="left" w:pos="1800"/>
      </w:tabs>
      <w:spacing w:after="240"/>
      <w:ind w:left="1800" w:hanging="1800"/>
      <w:outlineLvl w:val="0"/>
    </w:pPr>
    <w:rPr>
      <w:b/>
      <w:sz w:val="28"/>
    </w:rPr>
  </w:style>
  <w:style w:type="paragraph" w:customStyle="1" w:styleId="xCoverIndustryorServiceLine">
    <w:name w:val="x_Cover Industry or Service Line"/>
    <w:semiHidden/>
    <w:rsid w:val="00A0006E"/>
    <w:pPr>
      <w:pBdr>
        <w:top w:val="single" w:sz="4" w:space="4" w:color="000066"/>
        <w:bottom w:val="single" w:sz="4" w:space="4" w:color="000066"/>
      </w:pBdr>
      <w:spacing w:before="640" w:after="60"/>
    </w:pPr>
    <w:rPr>
      <w:rFonts w:ascii="Arial" w:eastAsia="Times New Roman" w:hAnsi="Arial"/>
      <w:color w:val="000066"/>
      <w:sz w:val="18"/>
    </w:rPr>
  </w:style>
  <w:style w:type="paragraph" w:customStyle="1" w:styleId="Headernoborder">
    <w:name w:val="Header (no border)"/>
    <w:basedOn w:val="Header"/>
    <w:semiHidden/>
    <w:rsid w:val="00A0006E"/>
    <w:pPr>
      <w:tabs>
        <w:tab w:val="center" w:pos="5040"/>
      </w:tabs>
    </w:pPr>
    <w:rPr>
      <w:caps/>
      <w:color w:val="000066"/>
      <w:szCs w:val="18"/>
    </w:rPr>
  </w:style>
  <w:style w:type="paragraph" w:styleId="TOC4">
    <w:name w:val="toc 4"/>
    <w:basedOn w:val="TOC3"/>
    <w:next w:val="Normal"/>
    <w:uiPriority w:val="39"/>
    <w:rsid w:val="00152FAF"/>
    <w:pPr>
      <w:tabs>
        <w:tab w:val="left" w:pos="1440"/>
      </w:tabs>
      <w:ind w:left="900" w:hanging="295"/>
    </w:pPr>
    <w:rPr>
      <w:rFonts w:cs="Arial"/>
      <w:kern w:val="0"/>
      <w:szCs w:val="22"/>
      <w:lang w:eastAsia="en-US"/>
    </w:rPr>
  </w:style>
  <w:style w:type="paragraph" w:customStyle="1" w:styleId="Instruction">
    <w:name w:val="Instruction"/>
    <w:basedOn w:val="Normal"/>
    <w:rsid w:val="00002A6F"/>
    <w:pPr>
      <w:overflowPunct w:val="0"/>
      <w:autoSpaceDE w:val="0"/>
      <w:autoSpaceDN w:val="0"/>
      <w:adjustRightInd w:val="0"/>
      <w:jc w:val="both"/>
      <w:textAlignment w:val="baseline"/>
    </w:pPr>
    <w:rPr>
      <w:rFonts w:ascii="Times New Roman Bold" w:hAnsi="Times New Roman Bold"/>
      <w:b/>
      <w:lang w:bidi="en-US"/>
    </w:rPr>
  </w:style>
  <w:style w:type="paragraph" w:styleId="NoSpacing">
    <w:name w:val="No Spacing"/>
    <w:link w:val="NoSpacingChar"/>
    <w:uiPriority w:val="99"/>
    <w:qFormat/>
    <w:rsid w:val="00152FAF"/>
    <w:rPr>
      <w:rFonts w:ascii="Cambria" w:eastAsia="MS Minngs" w:hAnsi="Cambria"/>
      <w:sz w:val="22"/>
      <w:szCs w:val="22"/>
      <w:lang w:eastAsia="ja-JP"/>
    </w:rPr>
  </w:style>
  <w:style w:type="character" w:customStyle="1" w:styleId="NoSpacingChar">
    <w:name w:val="No Spacing Char"/>
    <w:basedOn w:val="DefaultParagraphFont"/>
    <w:link w:val="NoSpacing"/>
    <w:uiPriority w:val="99"/>
    <w:rsid w:val="00152FAF"/>
    <w:rPr>
      <w:rFonts w:ascii="Cambria" w:eastAsia="MS Minngs" w:hAnsi="Cambria"/>
      <w:sz w:val="22"/>
      <w:szCs w:val="22"/>
      <w:lang w:eastAsia="ja-JP"/>
    </w:rPr>
  </w:style>
  <w:style w:type="paragraph" w:customStyle="1" w:styleId="NumberedList1">
    <w:name w:val="Numbered List 1"/>
    <w:basedOn w:val="Normal"/>
    <w:rsid w:val="005A3E88"/>
    <w:pPr>
      <w:tabs>
        <w:tab w:val="num" w:pos="720"/>
      </w:tabs>
      <w:spacing w:before="120"/>
      <w:ind w:left="720" w:hanging="720"/>
    </w:pPr>
  </w:style>
  <w:style w:type="paragraph" w:styleId="ListParagraph">
    <w:name w:val="List Paragraph"/>
    <w:basedOn w:val="Normal"/>
    <w:qFormat/>
    <w:rsid w:val="00152FAF"/>
    <w:pPr>
      <w:numPr>
        <w:numId w:val="35"/>
      </w:numPr>
      <w:spacing w:after="200"/>
      <w:contextualSpacing/>
    </w:pPr>
    <w:rPr>
      <w:kern w:val="0"/>
      <w:lang w:eastAsia="en-US"/>
    </w:rPr>
  </w:style>
  <w:style w:type="character" w:styleId="Emphasis">
    <w:name w:val="Emphasis"/>
    <w:basedOn w:val="DefaultParagraphFont"/>
    <w:uiPriority w:val="99"/>
    <w:qFormat/>
    <w:rsid w:val="00152FAF"/>
    <w:rPr>
      <w:rFonts w:cs="Times New Roman"/>
      <w:i/>
      <w:iCs/>
    </w:rPr>
  </w:style>
  <w:style w:type="character" w:customStyle="1" w:styleId="Document2">
    <w:name w:val="Document 2"/>
    <w:basedOn w:val="DefaultParagraphFont"/>
    <w:rsid w:val="00640AE4"/>
    <w:rPr>
      <w:noProof w:val="0"/>
      <w:lang w:val="en-US"/>
    </w:rPr>
  </w:style>
  <w:style w:type="paragraph" w:styleId="Caption">
    <w:name w:val="caption"/>
    <w:basedOn w:val="Normal"/>
    <w:next w:val="Normal"/>
    <w:uiPriority w:val="99"/>
    <w:qFormat/>
    <w:rsid w:val="00152FAF"/>
    <w:pPr>
      <w:keepNext/>
      <w:spacing w:after="0"/>
      <w:ind w:left="360" w:hanging="360"/>
      <w:jc w:val="center"/>
    </w:pPr>
    <w:rPr>
      <w:rFonts w:ascii="Lucida Sans Unicode" w:hAnsi="Lucida Sans Unicode"/>
      <w:b/>
      <w:bCs/>
      <w:iCs/>
      <w:caps/>
      <w:color w:val="C00000"/>
      <w:kern w:val="0"/>
      <w:sz w:val="22"/>
      <w:lang w:eastAsia="en-US"/>
    </w:rPr>
  </w:style>
  <w:style w:type="paragraph" w:styleId="Revision">
    <w:name w:val="Revision"/>
    <w:hidden/>
    <w:uiPriority w:val="99"/>
    <w:rsid w:val="00152FAF"/>
    <w:rPr>
      <w:rFonts w:eastAsia="Times New Roman"/>
      <w:kern w:val="20"/>
      <w:lang w:eastAsia="de-DE"/>
    </w:rPr>
  </w:style>
  <w:style w:type="character" w:styleId="CommentReference">
    <w:name w:val="annotation reference"/>
    <w:basedOn w:val="DefaultParagraphFont"/>
    <w:uiPriority w:val="99"/>
    <w:rsid w:val="00152FAF"/>
    <w:rPr>
      <w:rFonts w:cs="Times New Roman"/>
      <w:sz w:val="16"/>
      <w:szCs w:val="16"/>
    </w:rPr>
  </w:style>
  <w:style w:type="paragraph" w:styleId="CommentText">
    <w:name w:val="annotation text"/>
    <w:basedOn w:val="Normal"/>
    <w:link w:val="CommentTextChar"/>
    <w:uiPriority w:val="99"/>
    <w:rsid w:val="00152FAF"/>
    <w:pPr>
      <w:spacing w:before="120"/>
    </w:pPr>
  </w:style>
  <w:style w:type="character" w:customStyle="1" w:styleId="CommentTextChar">
    <w:name w:val="Comment Text Char"/>
    <w:basedOn w:val="DefaultParagraphFont"/>
    <w:link w:val="CommentText"/>
    <w:uiPriority w:val="99"/>
    <w:rsid w:val="00152FAF"/>
    <w:rPr>
      <w:rFonts w:eastAsia="Times New Roman"/>
      <w:kern w:val="20"/>
      <w:sz w:val="24"/>
      <w:szCs w:val="24"/>
      <w:lang w:eastAsia="de-DE"/>
    </w:rPr>
  </w:style>
  <w:style w:type="paragraph" w:styleId="CommentSubject">
    <w:name w:val="annotation subject"/>
    <w:basedOn w:val="CommentText"/>
    <w:next w:val="CommentText"/>
    <w:link w:val="CommentSubjectChar"/>
    <w:uiPriority w:val="99"/>
    <w:rsid w:val="00152FAF"/>
    <w:pPr>
      <w:spacing w:before="0"/>
    </w:pPr>
    <w:rPr>
      <w:b/>
      <w:bCs/>
    </w:rPr>
  </w:style>
  <w:style w:type="character" w:customStyle="1" w:styleId="CommentSubjectChar">
    <w:name w:val="Comment Subject Char"/>
    <w:basedOn w:val="CommentTextChar"/>
    <w:link w:val="CommentSubject"/>
    <w:uiPriority w:val="99"/>
    <w:rsid w:val="00152FAF"/>
    <w:rPr>
      <w:rFonts w:eastAsia="Times New Roman"/>
      <w:b/>
      <w:bCs/>
      <w:kern w:val="20"/>
      <w:sz w:val="24"/>
      <w:szCs w:val="24"/>
      <w:lang w:eastAsia="de-DE"/>
    </w:rPr>
  </w:style>
  <w:style w:type="table" w:customStyle="1" w:styleId="ColumnsGreen">
    <w:name w:val="ColumnsGreen"/>
    <w:basedOn w:val="TableNormal"/>
    <w:uiPriority w:val="99"/>
    <w:qFormat/>
    <w:rsid w:val="00BA7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152FAF"/>
    <w:pPr>
      <w:spacing w:after="120"/>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styleId="TOC5">
    <w:name w:val="toc 5"/>
    <w:basedOn w:val="TOC4"/>
    <w:next w:val="Normal"/>
    <w:autoRedefine/>
    <w:uiPriority w:val="39"/>
    <w:rsid w:val="00152FAF"/>
    <w:pPr>
      <w:tabs>
        <w:tab w:val="clear" w:pos="1080"/>
      </w:tabs>
      <w:ind w:left="1170" w:hanging="665"/>
    </w:pPr>
  </w:style>
  <w:style w:type="paragraph" w:styleId="TOC6">
    <w:name w:val="toc 6"/>
    <w:basedOn w:val="TOC1"/>
    <w:autoRedefine/>
    <w:uiPriority w:val="39"/>
    <w:rsid w:val="00152FAF"/>
    <w:pPr>
      <w:tabs>
        <w:tab w:val="left" w:pos="1440"/>
      </w:tabs>
    </w:pPr>
  </w:style>
  <w:style w:type="paragraph" w:styleId="TOC7">
    <w:name w:val="toc 7"/>
    <w:basedOn w:val="TOC6"/>
    <w:next w:val="Normal"/>
    <w:autoRedefine/>
    <w:uiPriority w:val="39"/>
    <w:rsid w:val="00152FAF"/>
    <w:pPr>
      <w:ind w:left="1200"/>
    </w:pPr>
  </w:style>
  <w:style w:type="paragraph" w:styleId="TOC8">
    <w:name w:val="toc 8"/>
    <w:basedOn w:val="TOC7"/>
    <w:next w:val="Normal"/>
    <w:autoRedefine/>
    <w:uiPriority w:val="39"/>
    <w:rsid w:val="00152FAF"/>
    <w:pPr>
      <w:ind w:left="1400"/>
    </w:pPr>
  </w:style>
  <w:style w:type="paragraph" w:styleId="TOC9">
    <w:name w:val="toc 9"/>
    <w:basedOn w:val="Normal"/>
    <w:next w:val="Normal"/>
    <w:autoRedefine/>
    <w:uiPriority w:val="39"/>
    <w:rsid w:val="00152FAF"/>
    <w:pPr>
      <w:spacing w:after="0"/>
      <w:ind w:left="1600"/>
    </w:pPr>
    <w:rPr>
      <w:sz w:val="18"/>
      <w:szCs w:val="18"/>
    </w:rPr>
  </w:style>
  <w:style w:type="paragraph" w:styleId="NormalWeb">
    <w:name w:val="Normal (Web)"/>
    <w:basedOn w:val="Normal"/>
    <w:uiPriority w:val="99"/>
    <w:rsid w:val="00152FAF"/>
    <w:pPr>
      <w:spacing w:before="100" w:beforeAutospacing="1" w:after="100" w:afterAutospacing="1"/>
    </w:pPr>
    <w:rPr>
      <w:kern w:val="0"/>
      <w:lang w:eastAsia="en-US"/>
    </w:rPr>
  </w:style>
  <w:style w:type="paragraph" w:customStyle="1" w:styleId="Tableentry">
    <w:name w:val="Table entry"/>
    <w:basedOn w:val="Normal"/>
    <w:qFormat/>
    <w:rsid w:val="00466021"/>
    <w:pPr>
      <w:keepNext/>
      <w:spacing w:before="60" w:after="60" w:line="200" w:lineRule="exact"/>
    </w:pPr>
    <w:rPr>
      <w:rFonts w:eastAsia="Times"/>
      <w:noProof/>
      <w:color w:val="000000"/>
      <w:sz w:val="16"/>
      <w:lang w:val="en-GB"/>
    </w:rPr>
  </w:style>
  <w:style w:type="paragraph" w:customStyle="1" w:styleId="Bullet1">
    <w:name w:val="Bullet 1"/>
    <w:aliases w:val="b1"/>
    <w:basedOn w:val="Normal"/>
    <w:link w:val="Bullet1Char"/>
    <w:uiPriority w:val="99"/>
    <w:rsid w:val="00152FAF"/>
    <w:pPr>
      <w:tabs>
        <w:tab w:val="left" w:pos="576"/>
        <w:tab w:val="num" w:pos="1152"/>
      </w:tabs>
      <w:spacing w:before="60" w:after="60"/>
      <w:ind w:left="1728" w:hanging="576"/>
    </w:pPr>
    <w:rPr>
      <w:rFonts w:ascii="Verdana" w:hAnsi="Verdana"/>
      <w:kern w:val="0"/>
      <w:sz w:val="22"/>
      <w:lang w:eastAsia="en-US"/>
    </w:rPr>
  </w:style>
  <w:style w:type="character" w:customStyle="1" w:styleId="Bullet1Char">
    <w:name w:val="Bullet 1 Char"/>
    <w:basedOn w:val="DefaultParagraphFont"/>
    <w:link w:val="Bullet1"/>
    <w:uiPriority w:val="99"/>
    <w:rsid w:val="00466021"/>
    <w:rPr>
      <w:rFonts w:ascii="Verdana" w:eastAsia="Times New Roman" w:hAnsi="Verdana"/>
      <w:sz w:val="22"/>
      <w:szCs w:val="24"/>
    </w:rPr>
  </w:style>
  <w:style w:type="paragraph" w:customStyle="1" w:styleId="Bullet2">
    <w:name w:val="Bullet 2"/>
    <w:basedOn w:val="Bullet1"/>
    <w:uiPriority w:val="99"/>
    <w:rsid w:val="00152FAF"/>
    <w:pPr>
      <w:tabs>
        <w:tab w:val="clear" w:pos="1152"/>
      </w:tabs>
      <w:spacing w:before="40" w:after="40"/>
      <w:ind w:left="2304" w:right="576"/>
    </w:pPr>
  </w:style>
  <w:style w:type="paragraph" w:customStyle="1" w:styleId="Bullet0">
    <w:name w:val="Bullet 0"/>
    <w:basedOn w:val="Normal"/>
    <w:rsid w:val="00466021"/>
    <w:pPr>
      <w:tabs>
        <w:tab w:val="num" w:pos="360"/>
      </w:tabs>
      <w:spacing w:before="40" w:after="40"/>
      <w:ind w:left="360" w:hanging="360"/>
      <w:jc w:val="both"/>
    </w:pPr>
    <w:rPr>
      <w:lang w:val="en-ZA"/>
    </w:rPr>
  </w:style>
  <w:style w:type="paragraph" w:styleId="BodyTextIndent">
    <w:name w:val="Body Text Indent"/>
    <w:basedOn w:val="Normal"/>
    <w:link w:val="BodyTextIndentChar"/>
    <w:uiPriority w:val="99"/>
    <w:unhideWhenUsed/>
    <w:rsid w:val="00152FAF"/>
    <w:pPr>
      <w:ind w:left="360"/>
    </w:pPr>
  </w:style>
  <w:style w:type="character" w:customStyle="1" w:styleId="BodyTextIndentChar">
    <w:name w:val="Body Text Indent Char"/>
    <w:basedOn w:val="DefaultParagraphFont"/>
    <w:link w:val="BodyTextIndent"/>
    <w:uiPriority w:val="99"/>
    <w:rsid w:val="00152FAF"/>
    <w:rPr>
      <w:rFonts w:eastAsia="Times New Roman"/>
      <w:kern w:val="20"/>
      <w:sz w:val="24"/>
      <w:szCs w:val="24"/>
      <w:lang w:eastAsia="de-DE"/>
    </w:rPr>
  </w:style>
  <w:style w:type="paragraph" w:customStyle="1" w:styleId="0903bl">
    <w:name w:val="0903_bl"/>
    <w:aliases w:val="bl,bl1"/>
    <w:basedOn w:val="Normal"/>
    <w:rsid w:val="002527C7"/>
    <w:pPr>
      <w:spacing w:before="120"/>
      <w:ind w:left="533" w:right="432" w:hanging="432"/>
    </w:pPr>
    <w:rPr>
      <w:color w:val="000000"/>
    </w:rPr>
  </w:style>
  <w:style w:type="paragraph" w:customStyle="1" w:styleId="0903fh">
    <w:name w:val="0903_fh"/>
    <w:aliases w:val="fh"/>
    <w:basedOn w:val="Normal"/>
    <w:rsid w:val="0054073F"/>
    <w:pPr>
      <w:spacing w:before="40"/>
      <w:ind w:left="101" w:right="43"/>
    </w:pPr>
    <w:rPr>
      <w:bCs/>
      <w:color w:val="000000"/>
    </w:rPr>
  </w:style>
  <w:style w:type="character" w:styleId="Strong">
    <w:name w:val="Strong"/>
    <w:basedOn w:val="DefaultParagraphFont"/>
    <w:uiPriority w:val="99"/>
    <w:qFormat/>
    <w:rsid w:val="00152FAF"/>
    <w:rPr>
      <w:rFonts w:cs="Times New Roman"/>
      <w:b/>
    </w:rPr>
  </w:style>
  <w:style w:type="character" w:styleId="FollowedHyperlink">
    <w:name w:val="FollowedHyperlink"/>
    <w:basedOn w:val="DefaultParagraphFont"/>
    <w:uiPriority w:val="99"/>
    <w:rsid w:val="00152FAF"/>
    <w:rPr>
      <w:rFonts w:cs="Times New Roman"/>
      <w:color w:val="800080"/>
      <w:u w:val="single"/>
    </w:rPr>
  </w:style>
  <w:style w:type="paragraph" w:customStyle="1" w:styleId="ColorfulShading-Accent31">
    <w:name w:val="Colorful Shading - Accent 31"/>
    <w:basedOn w:val="Normal"/>
    <w:uiPriority w:val="34"/>
    <w:qFormat/>
    <w:rsid w:val="001619B4"/>
    <w:pPr>
      <w:ind w:left="720"/>
    </w:pPr>
    <w:rPr>
      <w:rFonts w:ascii="Calibri" w:hAnsi="Calibri"/>
    </w:rPr>
  </w:style>
  <w:style w:type="character" w:customStyle="1" w:styleId="apple-style-span">
    <w:name w:val="apple-style-span"/>
    <w:basedOn w:val="DefaultParagraphFont"/>
    <w:rsid w:val="00152FAF"/>
  </w:style>
  <w:style w:type="paragraph" w:styleId="DocumentMap">
    <w:name w:val="Document Map"/>
    <w:basedOn w:val="Normal"/>
    <w:link w:val="DocumentMapChar"/>
    <w:uiPriority w:val="99"/>
    <w:rsid w:val="00152FAF"/>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rsid w:val="00152FAF"/>
    <w:rPr>
      <w:rFonts w:ascii="Tahoma" w:eastAsia="Times New Roman" w:hAnsi="Tahoma"/>
      <w:sz w:val="24"/>
      <w:szCs w:val="24"/>
      <w:shd w:val="clear" w:color="auto" w:fill="000080"/>
      <w:lang w:eastAsia="de-DE"/>
    </w:rPr>
  </w:style>
  <w:style w:type="character" w:customStyle="1" w:styleId="apple-converted-space">
    <w:name w:val="apple-converted-space"/>
    <w:basedOn w:val="DefaultParagraphFont"/>
    <w:rsid w:val="001619B4"/>
  </w:style>
  <w:style w:type="paragraph" w:customStyle="1" w:styleId="Default">
    <w:name w:val="Default"/>
    <w:rsid w:val="00152FAF"/>
    <w:pPr>
      <w:autoSpaceDE w:val="0"/>
      <w:autoSpaceDN w:val="0"/>
      <w:adjustRightInd w:val="0"/>
    </w:pPr>
    <w:rPr>
      <w:rFonts w:ascii="Arial" w:eastAsia="Times New Roman" w:hAnsi="Arial" w:cs="Arial"/>
      <w:color w:val="000000"/>
    </w:rPr>
  </w:style>
  <w:style w:type="paragraph" w:styleId="Subtitle">
    <w:name w:val="Subtitle"/>
    <w:basedOn w:val="Normal"/>
    <w:link w:val="SubtitleChar"/>
    <w:uiPriority w:val="99"/>
    <w:qFormat/>
    <w:rsid w:val="00152FAF"/>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rsid w:val="00152FAF"/>
    <w:rPr>
      <w:rFonts w:ascii="Arial" w:eastAsia="Times New Roman" w:hAnsi="Arial"/>
      <w:b/>
      <w:sz w:val="24"/>
      <w:szCs w:val="24"/>
    </w:rPr>
  </w:style>
  <w:style w:type="paragraph" w:styleId="EndnoteText">
    <w:name w:val="endnote text"/>
    <w:basedOn w:val="Normal"/>
    <w:link w:val="EndnoteTextChar"/>
    <w:rsid w:val="00152FAF"/>
    <w:pPr>
      <w:spacing w:before="120" w:line="200" w:lineRule="exact"/>
    </w:pPr>
  </w:style>
  <w:style w:type="character" w:customStyle="1" w:styleId="EndnoteTextChar">
    <w:name w:val="Endnote Text Char"/>
    <w:basedOn w:val="DefaultParagraphFont"/>
    <w:link w:val="EndnoteText"/>
    <w:rsid w:val="00152FAF"/>
    <w:rPr>
      <w:rFonts w:eastAsia="Times New Roman"/>
      <w:kern w:val="20"/>
      <w:sz w:val="24"/>
      <w:szCs w:val="24"/>
      <w:lang w:eastAsia="de-DE"/>
    </w:rPr>
  </w:style>
  <w:style w:type="character" w:styleId="EndnoteReference">
    <w:name w:val="endnote reference"/>
    <w:basedOn w:val="DefaultParagraphFont"/>
    <w:rsid w:val="00152FAF"/>
    <w:rPr>
      <w:rFonts w:cs="Times New Roman"/>
      <w:vertAlign w:val="superscript"/>
    </w:rPr>
  </w:style>
  <w:style w:type="paragraph" w:styleId="FootnoteText">
    <w:name w:val="footnote text"/>
    <w:basedOn w:val="Normal"/>
    <w:link w:val="FootnoteTextChar"/>
    <w:rsid w:val="00152FAF"/>
    <w:pPr>
      <w:spacing w:before="100" w:after="0" w:line="200" w:lineRule="auto"/>
      <w:ind w:left="360" w:hanging="360"/>
    </w:pPr>
    <w:rPr>
      <w:kern w:val="16"/>
      <w:sz w:val="16"/>
    </w:rPr>
  </w:style>
  <w:style w:type="character" w:customStyle="1" w:styleId="FootnoteTextChar">
    <w:name w:val="Footnote Text Char"/>
    <w:basedOn w:val="DefaultParagraphFont"/>
    <w:link w:val="FootnoteText"/>
    <w:rsid w:val="00152FAF"/>
    <w:rPr>
      <w:rFonts w:eastAsia="Times New Roman"/>
      <w:kern w:val="16"/>
      <w:sz w:val="16"/>
      <w:szCs w:val="24"/>
      <w:lang w:eastAsia="de-DE"/>
    </w:rPr>
  </w:style>
  <w:style w:type="character" w:styleId="FootnoteReference">
    <w:name w:val="footnote reference"/>
    <w:basedOn w:val="DefaultParagraphFont"/>
    <w:uiPriority w:val="99"/>
    <w:rsid w:val="00152FAF"/>
    <w:rPr>
      <w:rFonts w:cs="Times New Roman"/>
      <w:vertAlign w:val="superscript"/>
    </w:rPr>
  </w:style>
  <w:style w:type="paragraph" w:customStyle="1" w:styleId="Bull1">
    <w:name w:val="Bull1"/>
    <w:basedOn w:val="Normal"/>
    <w:uiPriority w:val="99"/>
    <w:rsid w:val="000111ED"/>
    <w:pPr>
      <w:numPr>
        <w:numId w:val="3"/>
      </w:numPr>
    </w:pPr>
  </w:style>
  <w:style w:type="character" w:styleId="HTMLCode">
    <w:name w:val="HTML Code"/>
    <w:basedOn w:val="DefaultParagraphFont"/>
    <w:uiPriority w:val="99"/>
    <w:unhideWhenUsed/>
    <w:rsid w:val="00FD375E"/>
    <w:rPr>
      <w:rFonts w:ascii="Courier New" w:eastAsia="Times New Roman" w:hAnsi="Courier New" w:cs="Courier New"/>
      <w:sz w:val="20"/>
      <w:szCs w:val="20"/>
    </w:rPr>
  </w:style>
  <w:style w:type="character" w:customStyle="1" w:styleId="subtext">
    <w:name w:val="subtext"/>
    <w:basedOn w:val="DefaultParagraphFont"/>
    <w:rsid w:val="007D5CF3"/>
  </w:style>
  <w:style w:type="character" w:styleId="LineNumber">
    <w:name w:val="line number"/>
    <w:basedOn w:val="DefaultParagraphFont"/>
    <w:uiPriority w:val="99"/>
    <w:unhideWhenUsed/>
    <w:rsid w:val="00152FAF"/>
  </w:style>
  <w:style w:type="character" w:customStyle="1" w:styleId="Heading2Char">
    <w:name w:val="Heading 2 Char"/>
    <w:basedOn w:val="DefaultParagraphFont"/>
    <w:link w:val="Heading2"/>
    <w:locked/>
    <w:rsid w:val="00152FAF"/>
    <w:rPr>
      <w:rFonts w:ascii="Arial" w:eastAsia="Times New Roman" w:hAnsi="Arial"/>
      <w:b/>
      <w:kern w:val="28"/>
      <w:sz w:val="28"/>
      <w:lang w:eastAsia="de-DE"/>
    </w:rPr>
  </w:style>
  <w:style w:type="character" w:customStyle="1" w:styleId="Heading3Char">
    <w:name w:val="Heading 3 Char"/>
    <w:basedOn w:val="DefaultParagraphFont"/>
    <w:link w:val="Heading3"/>
    <w:locked/>
    <w:rsid w:val="00152FAF"/>
    <w:rPr>
      <w:rFonts w:ascii="Arial" w:eastAsia="Times New Roman" w:hAnsi="Arial"/>
      <w:b/>
      <w:caps/>
      <w:kern w:val="28"/>
      <w:lang w:eastAsia="de-DE"/>
    </w:rPr>
  </w:style>
  <w:style w:type="character" w:customStyle="1" w:styleId="Heading8Char">
    <w:name w:val="Heading 8 Char"/>
    <w:basedOn w:val="DefaultParagraphFont"/>
    <w:link w:val="Heading8"/>
    <w:uiPriority w:val="99"/>
    <w:locked/>
    <w:rsid w:val="00152FAF"/>
    <w:rPr>
      <w:rFonts w:ascii="Arial" w:eastAsia="Times New Roman" w:hAnsi="Arial"/>
      <w:i/>
      <w:caps/>
      <w:noProof/>
      <w:kern w:val="28"/>
      <w:lang w:eastAsia="de-DE"/>
    </w:rPr>
  </w:style>
  <w:style w:type="character" w:customStyle="1" w:styleId="Heading9Char">
    <w:name w:val="Heading 9 Char"/>
    <w:basedOn w:val="DefaultParagraphFont"/>
    <w:link w:val="Heading9"/>
    <w:uiPriority w:val="99"/>
    <w:locked/>
    <w:rsid w:val="00152FAF"/>
    <w:rPr>
      <w:rFonts w:ascii="Arial" w:eastAsia="Times New Roman" w:hAnsi="Arial"/>
      <w:i/>
      <w:caps/>
      <w:noProof/>
      <w:kern w:val="28"/>
      <w:sz w:val="18"/>
      <w:lang w:eastAsia="de-DE"/>
    </w:rPr>
  </w:style>
  <w:style w:type="character" w:customStyle="1" w:styleId="BalloonTextChar16">
    <w:name w:val="Balloon Text Char16"/>
    <w:basedOn w:val="DefaultParagraphFont"/>
    <w:uiPriority w:val="99"/>
    <w:semiHidden/>
    <w:rsid w:val="00152FAF"/>
    <w:rPr>
      <w:rFonts w:ascii="Lucida Grande" w:hAnsi="Lucida Grande" w:cs="Times New Roman"/>
      <w:sz w:val="18"/>
      <w:szCs w:val="18"/>
    </w:rPr>
  </w:style>
  <w:style w:type="character" w:customStyle="1" w:styleId="BalloonTextChar15">
    <w:name w:val="Balloon Text Char15"/>
    <w:basedOn w:val="DefaultParagraphFont"/>
    <w:uiPriority w:val="99"/>
    <w:semiHidden/>
    <w:rsid w:val="00152FAF"/>
    <w:rPr>
      <w:rFonts w:ascii="Lucida Grande" w:hAnsi="Lucida Grande" w:cs="Times New Roman"/>
      <w:sz w:val="18"/>
      <w:szCs w:val="18"/>
    </w:rPr>
  </w:style>
  <w:style w:type="character" w:customStyle="1" w:styleId="BalloonTextChar14">
    <w:name w:val="Balloon Text Char14"/>
    <w:basedOn w:val="DefaultParagraphFont"/>
    <w:uiPriority w:val="99"/>
    <w:semiHidden/>
    <w:rsid w:val="00152FAF"/>
    <w:rPr>
      <w:rFonts w:ascii="Lucida Grande" w:hAnsi="Lucida Grande" w:cs="Times New Roman"/>
      <w:sz w:val="18"/>
      <w:szCs w:val="18"/>
    </w:rPr>
  </w:style>
  <w:style w:type="character" w:customStyle="1" w:styleId="BalloonTextChar13">
    <w:name w:val="Balloon Text Char13"/>
    <w:basedOn w:val="DefaultParagraphFont"/>
    <w:uiPriority w:val="99"/>
    <w:semiHidden/>
    <w:rsid w:val="00152FAF"/>
    <w:rPr>
      <w:rFonts w:ascii="Lucida Grande" w:hAnsi="Lucida Grande" w:cs="Times New Roman"/>
      <w:sz w:val="18"/>
      <w:szCs w:val="18"/>
    </w:rPr>
  </w:style>
  <w:style w:type="character" w:customStyle="1" w:styleId="BalloonTextChar12">
    <w:name w:val="Balloon Text Char12"/>
    <w:basedOn w:val="DefaultParagraphFont"/>
    <w:uiPriority w:val="99"/>
    <w:semiHidden/>
    <w:rsid w:val="00152FAF"/>
    <w:rPr>
      <w:rFonts w:ascii="Lucida Grande" w:hAnsi="Lucida Grande" w:cs="Times New Roman"/>
      <w:sz w:val="18"/>
      <w:szCs w:val="18"/>
    </w:rPr>
  </w:style>
  <w:style w:type="character" w:customStyle="1" w:styleId="BalloonTextChar11">
    <w:name w:val="Balloon Text Char11"/>
    <w:basedOn w:val="DefaultParagraphFont"/>
    <w:uiPriority w:val="99"/>
    <w:semiHidden/>
    <w:rsid w:val="00152FAF"/>
    <w:rPr>
      <w:rFonts w:ascii="Lucida Grande" w:hAnsi="Lucida Grande" w:cs="Times New Roman"/>
      <w:sz w:val="18"/>
      <w:szCs w:val="18"/>
    </w:rPr>
  </w:style>
  <w:style w:type="character" w:customStyle="1" w:styleId="BalloonTextChar10">
    <w:name w:val="Balloon Text Char10"/>
    <w:basedOn w:val="DefaultParagraphFont"/>
    <w:uiPriority w:val="99"/>
    <w:semiHidden/>
    <w:rsid w:val="00152FAF"/>
    <w:rPr>
      <w:rFonts w:ascii="Lucida Grande" w:hAnsi="Lucida Grande" w:cs="Times New Roman"/>
      <w:sz w:val="18"/>
      <w:szCs w:val="18"/>
    </w:rPr>
  </w:style>
  <w:style w:type="character" w:customStyle="1" w:styleId="BalloonTextChar9">
    <w:name w:val="Balloon Text Char9"/>
    <w:basedOn w:val="DefaultParagraphFont"/>
    <w:uiPriority w:val="99"/>
    <w:semiHidden/>
    <w:rsid w:val="00152FAF"/>
    <w:rPr>
      <w:rFonts w:ascii="Lucida Grande" w:hAnsi="Lucida Grande" w:cs="Times New Roman"/>
      <w:sz w:val="18"/>
      <w:szCs w:val="18"/>
    </w:rPr>
  </w:style>
  <w:style w:type="character" w:customStyle="1" w:styleId="BalloonTextChar8">
    <w:name w:val="Balloon Text Char8"/>
    <w:basedOn w:val="DefaultParagraphFont"/>
    <w:uiPriority w:val="99"/>
    <w:semiHidden/>
    <w:rsid w:val="00152FAF"/>
    <w:rPr>
      <w:rFonts w:ascii="Lucida Grande" w:hAnsi="Lucida Grande" w:cs="Times New Roman"/>
      <w:sz w:val="18"/>
      <w:szCs w:val="18"/>
    </w:rPr>
  </w:style>
  <w:style w:type="character" w:customStyle="1" w:styleId="BalloonTextChar7">
    <w:name w:val="Balloon Text Char7"/>
    <w:basedOn w:val="DefaultParagraphFont"/>
    <w:uiPriority w:val="99"/>
    <w:semiHidden/>
    <w:rsid w:val="00152FAF"/>
    <w:rPr>
      <w:rFonts w:ascii="Lucida Grande" w:hAnsi="Lucida Grande" w:cs="Times New Roman"/>
      <w:sz w:val="18"/>
      <w:szCs w:val="18"/>
    </w:rPr>
  </w:style>
  <w:style w:type="character" w:customStyle="1" w:styleId="BalloonTextChar6">
    <w:name w:val="Balloon Text Char6"/>
    <w:basedOn w:val="DefaultParagraphFont"/>
    <w:uiPriority w:val="99"/>
    <w:semiHidden/>
    <w:rsid w:val="00152FAF"/>
    <w:rPr>
      <w:rFonts w:ascii="Lucida Grande" w:hAnsi="Lucida Grande" w:cs="Times New Roman"/>
      <w:sz w:val="18"/>
      <w:szCs w:val="18"/>
    </w:rPr>
  </w:style>
  <w:style w:type="character" w:customStyle="1" w:styleId="BalloonTextChar5">
    <w:name w:val="Balloon Text Char5"/>
    <w:basedOn w:val="DefaultParagraphFont"/>
    <w:uiPriority w:val="99"/>
    <w:semiHidden/>
    <w:rsid w:val="00152FAF"/>
    <w:rPr>
      <w:rFonts w:ascii="Lucida Grande" w:hAnsi="Lucida Grande" w:cs="Times New Roman"/>
      <w:sz w:val="18"/>
      <w:szCs w:val="18"/>
    </w:rPr>
  </w:style>
  <w:style w:type="character" w:customStyle="1" w:styleId="BalloonTextChar4">
    <w:name w:val="Balloon Text Char4"/>
    <w:basedOn w:val="DefaultParagraphFont"/>
    <w:uiPriority w:val="99"/>
    <w:semiHidden/>
    <w:rsid w:val="00152FAF"/>
    <w:rPr>
      <w:rFonts w:ascii="Lucida Grande" w:hAnsi="Lucida Grande" w:cs="Times New Roman"/>
      <w:sz w:val="18"/>
      <w:szCs w:val="18"/>
    </w:rPr>
  </w:style>
  <w:style w:type="character" w:customStyle="1" w:styleId="BalloonTextChar3">
    <w:name w:val="Balloon Text Char3"/>
    <w:basedOn w:val="DefaultParagraphFont"/>
    <w:uiPriority w:val="99"/>
    <w:semiHidden/>
    <w:rsid w:val="00152FAF"/>
    <w:rPr>
      <w:rFonts w:ascii="Lucida Grande" w:hAnsi="Lucida Grande" w:cs="Times New Roman"/>
      <w:sz w:val="18"/>
      <w:szCs w:val="18"/>
    </w:rPr>
  </w:style>
  <w:style w:type="paragraph" w:customStyle="1" w:styleId="NormalIndented">
    <w:name w:val="Normal Indented"/>
    <w:basedOn w:val="Normal"/>
    <w:uiPriority w:val="99"/>
    <w:rsid w:val="00152FAF"/>
    <w:pPr>
      <w:spacing w:before="100" w:after="0"/>
      <w:ind w:left="720"/>
    </w:pPr>
  </w:style>
  <w:style w:type="character" w:customStyle="1" w:styleId="BalloonTextChar2">
    <w:name w:val="Balloon Text Char2"/>
    <w:basedOn w:val="DefaultParagraphFont"/>
    <w:uiPriority w:val="99"/>
    <w:semiHidden/>
    <w:locked/>
    <w:rsid w:val="00152FAF"/>
    <w:rPr>
      <w:rFonts w:ascii="Lucida Grande" w:hAnsi="Lucida Grande" w:cs="Times New Roman"/>
      <w:sz w:val="18"/>
      <w:szCs w:val="18"/>
    </w:rPr>
  </w:style>
  <w:style w:type="character" w:customStyle="1" w:styleId="BalloonTextChar1">
    <w:name w:val="Balloon Text Char1"/>
    <w:basedOn w:val="DefaultParagraphFont"/>
    <w:link w:val="BalloonText"/>
    <w:uiPriority w:val="99"/>
    <w:locked/>
    <w:rsid w:val="00152FAF"/>
    <w:rPr>
      <w:rFonts w:ascii="Tahoma" w:eastAsia="Times New Roman" w:hAnsi="Tahoma" w:cs="Tahoma"/>
      <w:kern w:val="20"/>
      <w:sz w:val="16"/>
      <w:szCs w:val="16"/>
      <w:lang w:eastAsia="de-DE"/>
    </w:rPr>
  </w:style>
  <w:style w:type="paragraph" w:customStyle="1" w:styleId="NormalListBullets">
    <w:name w:val="Normal List Bullets"/>
    <w:basedOn w:val="Normal"/>
    <w:uiPriority w:val="99"/>
    <w:rsid w:val="00152FAF"/>
    <w:pPr>
      <w:widowControl w:val="0"/>
      <w:numPr>
        <w:numId w:val="14"/>
      </w:numPr>
      <w:spacing w:before="120" w:after="0"/>
    </w:pPr>
  </w:style>
  <w:style w:type="paragraph" w:customStyle="1" w:styleId="NormalList">
    <w:name w:val="Normal List"/>
    <w:basedOn w:val="Normal"/>
    <w:uiPriority w:val="99"/>
    <w:rsid w:val="00152FAF"/>
    <w:pPr>
      <w:ind w:left="720"/>
    </w:pPr>
  </w:style>
  <w:style w:type="paragraph" w:customStyle="1" w:styleId="Section1Table">
    <w:name w:val="Section 1 Table"/>
    <w:basedOn w:val="Heading1"/>
    <w:next w:val="TableHeading1"/>
    <w:uiPriority w:val="99"/>
    <w:rsid w:val="00152FAF"/>
    <w:pPr>
      <w:numPr>
        <w:numId w:val="21"/>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152FAF"/>
    <w:rPr>
      <w:rFonts w:ascii="Lucida Sans" w:eastAsia="Times New Roman" w:hAnsi="Lucida Sans"/>
      <w:bCs/>
      <w:color w:val="CC0000"/>
      <w:sz w:val="22"/>
      <w:szCs w:val="22"/>
    </w:rPr>
  </w:style>
  <w:style w:type="paragraph" w:customStyle="1" w:styleId="NormalListNumbered">
    <w:name w:val="Normal List Numbered"/>
    <w:basedOn w:val="Normal"/>
    <w:uiPriority w:val="99"/>
    <w:rsid w:val="00152FAF"/>
    <w:pPr>
      <w:widowControl w:val="0"/>
      <w:numPr>
        <w:numId w:val="15"/>
      </w:numPr>
      <w:spacing w:before="120"/>
    </w:pPr>
  </w:style>
  <w:style w:type="paragraph" w:customStyle="1" w:styleId="MsgTableHeader">
    <w:name w:val="Msg Table Header"/>
    <w:basedOn w:val="MsgTableCaption"/>
    <w:next w:val="MsgTableBody"/>
    <w:uiPriority w:val="99"/>
    <w:rsid w:val="00152FAF"/>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152FAF"/>
    <w:pPr>
      <w:keepNext/>
      <w:widowControl/>
      <w:jc w:val="center"/>
    </w:pPr>
    <w:rPr>
      <w:rFonts w:ascii="Times New Roman" w:hAnsi="Times New Roman"/>
      <w:sz w:val="20"/>
      <w:u w:val="single"/>
    </w:rPr>
  </w:style>
  <w:style w:type="paragraph" w:customStyle="1" w:styleId="MsgTableBody">
    <w:name w:val="Msg Table Body"/>
    <w:basedOn w:val="Normal"/>
    <w:uiPriority w:val="99"/>
    <w:rsid w:val="00152FAF"/>
    <w:pPr>
      <w:widowControl w:val="0"/>
      <w:spacing w:after="0"/>
    </w:pPr>
    <w:rPr>
      <w:rFonts w:ascii="Courier New" w:hAnsi="Courier New"/>
    </w:rPr>
  </w:style>
  <w:style w:type="paragraph" w:customStyle="1" w:styleId="Components">
    <w:name w:val="Components"/>
    <w:basedOn w:val="Normal"/>
    <w:uiPriority w:val="99"/>
    <w:rsid w:val="00152FAF"/>
    <w:pPr>
      <w:keepLines/>
      <w:spacing w:before="120"/>
      <w:ind w:left="2160" w:hanging="1080"/>
    </w:pPr>
    <w:rPr>
      <w:rFonts w:ascii="Courier New" w:hAnsi="Courier New"/>
      <w:kern w:val="14"/>
      <w:sz w:val="16"/>
    </w:rPr>
  </w:style>
  <w:style w:type="paragraph" w:customStyle="1" w:styleId="HL7TableCaption">
    <w:name w:val="HL7 Table Caption"/>
    <w:basedOn w:val="Normal"/>
    <w:next w:val="HL7TableHeader"/>
    <w:uiPriority w:val="99"/>
    <w:rsid w:val="00152FAF"/>
    <w:pPr>
      <w:keepNext/>
      <w:spacing w:before="180" w:after="60"/>
      <w:jc w:val="center"/>
    </w:pPr>
  </w:style>
  <w:style w:type="paragraph" w:customStyle="1" w:styleId="HL7TableHeader">
    <w:name w:val="HL7 Table Header"/>
    <w:basedOn w:val="HL7TableBody"/>
    <w:next w:val="HL7TableBody"/>
    <w:uiPriority w:val="99"/>
    <w:rsid w:val="00152FAF"/>
    <w:pPr>
      <w:keepNext/>
      <w:spacing w:after="20"/>
    </w:pPr>
    <w:rPr>
      <w:b/>
    </w:rPr>
  </w:style>
  <w:style w:type="paragraph" w:customStyle="1" w:styleId="HL7TableBody">
    <w:name w:val="HL7 Table Body"/>
    <w:basedOn w:val="Normal"/>
    <w:uiPriority w:val="99"/>
    <w:rsid w:val="00152FAF"/>
    <w:pPr>
      <w:widowControl w:val="0"/>
      <w:spacing w:before="20" w:after="10"/>
    </w:pPr>
    <w:rPr>
      <w:rFonts w:ascii="Arial" w:hAnsi="Arial"/>
      <w:sz w:val="16"/>
    </w:rPr>
  </w:style>
  <w:style w:type="paragraph" w:customStyle="1" w:styleId="UserTableCaption">
    <w:name w:val="User Table Caption"/>
    <w:basedOn w:val="Normal"/>
    <w:next w:val="UserTableHeader"/>
    <w:uiPriority w:val="99"/>
    <w:rsid w:val="00152FAF"/>
    <w:pPr>
      <w:keepNext/>
      <w:tabs>
        <w:tab w:val="left" w:pos="900"/>
      </w:tabs>
      <w:spacing w:before="180" w:after="60"/>
      <w:jc w:val="center"/>
    </w:pPr>
  </w:style>
  <w:style w:type="paragraph" w:customStyle="1" w:styleId="UserTableHeader">
    <w:name w:val="User Table Header"/>
    <w:basedOn w:val="UserTableBody"/>
    <w:next w:val="UserTableBody"/>
    <w:uiPriority w:val="99"/>
    <w:rsid w:val="00152FAF"/>
    <w:pPr>
      <w:keepNext/>
      <w:spacing w:before="40" w:after="20"/>
    </w:pPr>
    <w:rPr>
      <w:b/>
    </w:rPr>
  </w:style>
  <w:style w:type="paragraph" w:customStyle="1" w:styleId="UserTableBody">
    <w:name w:val="User Table Body"/>
    <w:basedOn w:val="Normal"/>
    <w:uiPriority w:val="99"/>
    <w:rsid w:val="00152FAF"/>
    <w:pPr>
      <w:widowControl w:val="0"/>
      <w:spacing w:before="20" w:after="10"/>
    </w:pPr>
    <w:rPr>
      <w:rFonts w:ascii="Arial" w:hAnsi="Arial"/>
      <w:sz w:val="16"/>
    </w:rPr>
  </w:style>
  <w:style w:type="character" w:customStyle="1" w:styleId="ReferenceAttribute">
    <w:name w:val="Reference Attribute"/>
    <w:basedOn w:val="HyperlinkText"/>
    <w:uiPriority w:val="99"/>
    <w:rsid w:val="00152FAF"/>
    <w:rPr>
      <w:rFonts w:ascii="Times New Roman" w:hAnsi="Times New Roman" w:cs="Times New Roman"/>
      <w:i/>
      <w:color w:val="0000FF"/>
      <w:sz w:val="20"/>
      <w:u w:val="single"/>
      <w:vertAlign w:val="baseline"/>
    </w:rPr>
  </w:style>
  <w:style w:type="character" w:customStyle="1" w:styleId="HyperlinkText">
    <w:name w:val="Hyperlink Text"/>
    <w:basedOn w:val="Hyperlink"/>
    <w:uiPriority w:val="99"/>
    <w:rsid w:val="00152FAF"/>
    <w:rPr>
      <w:rFonts w:ascii="Times New Roman" w:hAnsi="Times New Roman" w:cs="Times New Roman"/>
      <w:i/>
      <w:color w:val="0000FF"/>
      <w:sz w:val="24"/>
      <w:u w:val="single"/>
      <w:vertAlign w:val="baseline"/>
    </w:rPr>
  </w:style>
  <w:style w:type="character" w:customStyle="1" w:styleId="ReferenceHL7Table">
    <w:name w:val="Reference HL7 Table"/>
    <w:basedOn w:val="HyperlinkText"/>
    <w:uiPriority w:val="99"/>
    <w:rsid w:val="00152FAF"/>
    <w:rPr>
      <w:rFonts w:ascii="Times New Roman" w:hAnsi="Times New Roman" w:cs="Times New Roman"/>
      <w:i/>
      <w:color w:val="0000FF"/>
      <w:sz w:val="20"/>
      <w:u w:val="single"/>
      <w:vertAlign w:val="baseline"/>
    </w:rPr>
  </w:style>
  <w:style w:type="character" w:customStyle="1" w:styleId="ReferenceUserTable">
    <w:name w:val="Reference User Table"/>
    <w:basedOn w:val="HyperlinkText"/>
    <w:uiPriority w:val="99"/>
    <w:rsid w:val="00152FAF"/>
    <w:rPr>
      <w:rFonts w:ascii="Times New Roman" w:hAnsi="Times New Roman" w:cs="Times New Roman"/>
      <w:i/>
      <w:color w:val="0000FF"/>
      <w:sz w:val="20"/>
      <w:u w:val="single"/>
      <w:vertAlign w:val="baseline"/>
    </w:rPr>
  </w:style>
  <w:style w:type="paragraph" w:customStyle="1" w:styleId="Note">
    <w:name w:val="Note"/>
    <w:basedOn w:val="Normal"/>
    <w:uiPriority w:val="99"/>
    <w:rsid w:val="00152FAF"/>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rsid w:val="00152FAF"/>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rsid w:val="00152FAF"/>
    <w:pPr>
      <w:widowControl w:val="0"/>
      <w:numPr>
        <w:numId w:val="13"/>
      </w:numPr>
      <w:tabs>
        <w:tab w:val="clear" w:pos="1296"/>
        <w:tab w:val="left" w:pos="1368"/>
      </w:tabs>
      <w:ind w:left="1008"/>
    </w:pPr>
  </w:style>
  <w:style w:type="paragraph" w:customStyle="1" w:styleId="QryTableName">
    <w:name w:val="Qry Table Name"/>
    <w:basedOn w:val="Normal"/>
    <w:uiPriority w:val="99"/>
    <w:rsid w:val="00152FAF"/>
    <w:pPr>
      <w:widowControl w:val="0"/>
      <w:spacing w:before="20" w:after="10"/>
    </w:pPr>
    <w:rPr>
      <w:rFonts w:ascii="Arial" w:hAnsi="Arial"/>
      <w:sz w:val="16"/>
    </w:rPr>
  </w:style>
  <w:style w:type="paragraph" w:styleId="TableofAuthorities">
    <w:name w:val="table of authorities"/>
    <w:basedOn w:val="Normal"/>
    <w:next w:val="Normal"/>
    <w:uiPriority w:val="99"/>
    <w:rsid w:val="00152FAF"/>
    <w:pPr>
      <w:ind w:left="200" w:hanging="200"/>
    </w:pPr>
  </w:style>
  <w:style w:type="paragraph" w:customStyle="1" w:styleId="QryTableHeader">
    <w:name w:val="Qry Table Header"/>
    <w:basedOn w:val="Normal"/>
    <w:uiPriority w:val="99"/>
    <w:rsid w:val="00152FAF"/>
    <w:pPr>
      <w:widowControl w:val="0"/>
      <w:spacing w:before="40" w:after="20"/>
    </w:pPr>
    <w:rPr>
      <w:rFonts w:ascii="Arial" w:hAnsi="Arial"/>
      <w:b/>
      <w:sz w:val="16"/>
    </w:rPr>
  </w:style>
  <w:style w:type="paragraph" w:customStyle="1" w:styleId="QryTableCaption">
    <w:name w:val="Qry Table Caption"/>
    <w:basedOn w:val="QryTableHeader"/>
    <w:uiPriority w:val="99"/>
    <w:rsid w:val="00152FAF"/>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152FAF"/>
  </w:style>
  <w:style w:type="paragraph" w:customStyle="1" w:styleId="QryTableCharacteristicsResponse">
    <w:name w:val="Qry Table Characteristics Response"/>
    <w:basedOn w:val="QryTableName"/>
    <w:uiPriority w:val="99"/>
    <w:rsid w:val="00152FAF"/>
  </w:style>
  <w:style w:type="paragraph" w:customStyle="1" w:styleId="QryTableMode">
    <w:name w:val="Qry Table Mode"/>
    <w:basedOn w:val="QryTableName"/>
    <w:uiPriority w:val="99"/>
    <w:rsid w:val="00152FAF"/>
  </w:style>
  <w:style w:type="paragraph" w:customStyle="1" w:styleId="QryTablePurpose">
    <w:name w:val="Qry Table Purpose"/>
    <w:basedOn w:val="QryTableName"/>
    <w:uiPriority w:val="99"/>
    <w:rsid w:val="00152FAF"/>
  </w:style>
  <w:style w:type="paragraph" w:customStyle="1" w:styleId="QryTableResponseTrigger">
    <w:name w:val="Qry Table Response Trigger"/>
    <w:basedOn w:val="QryTableName"/>
    <w:uiPriority w:val="99"/>
    <w:rsid w:val="00152FAF"/>
  </w:style>
  <w:style w:type="paragraph" w:customStyle="1" w:styleId="QryTableSegmentPattern">
    <w:name w:val="Qry Table Segment Pattern"/>
    <w:basedOn w:val="QryTableName"/>
    <w:uiPriority w:val="99"/>
    <w:rsid w:val="00152FAF"/>
  </w:style>
  <w:style w:type="paragraph" w:customStyle="1" w:styleId="QryTableTriggerQuery">
    <w:name w:val="Qry Table Trigger Query"/>
    <w:basedOn w:val="QryTableName"/>
    <w:uiPriority w:val="99"/>
    <w:rsid w:val="00152FAF"/>
  </w:style>
  <w:style w:type="paragraph" w:customStyle="1" w:styleId="QryTableID">
    <w:name w:val="Qry Table ID"/>
    <w:basedOn w:val="QryTableName"/>
    <w:uiPriority w:val="99"/>
    <w:rsid w:val="00152FAF"/>
  </w:style>
  <w:style w:type="paragraph" w:customStyle="1" w:styleId="QryTableType">
    <w:name w:val="Qry Table Type"/>
    <w:basedOn w:val="QryTableName"/>
    <w:uiPriority w:val="99"/>
    <w:rsid w:val="00152FAF"/>
  </w:style>
  <w:style w:type="paragraph" w:customStyle="1" w:styleId="QryTableResponseControlCharacteristics">
    <w:name w:val="Qry Table Response Control Characteristics"/>
    <w:basedOn w:val="QryTableName"/>
    <w:uiPriority w:val="99"/>
    <w:rsid w:val="00152FAF"/>
  </w:style>
  <w:style w:type="paragraph" w:customStyle="1" w:styleId="QryTableRCPConstraints">
    <w:name w:val="Qry Table RCP Constraints"/>
    <w:basedOn w:val="QryTableName"/>
    <w:uiPriority w:val="99"/>
    <w:rsid w:val="00152FAF"/>
  </w:style>
  <w:style w:type="paragraph" w:customStyle="1" w:styleId="QryTableModifyIndicator">
    <w:name w:val="Qry Table Modify Indicator"/>
    <w:basedOn w:val="QryTableName"/>
    <w:uiPriority w:val="99"/>
    <w:rsid w:val="00152FAF"/>
  </w:style>
  <w:style w:type="paragraph" w:customStyle="1" w:styleId="QryTableInput">
    <w:name w:val="Qry Table Input"/>
    <w:basedOn w:val="QryTableName"/>
    <w:uiPriority w:val="99"/>
    <w:rsid w:val="00152FAF"/>
  </w:style>
  <w:style w:type="paragraph" w:customStyle="1" w:styleId="QryTableInputHeader">
    <w:name w:val="Qry Table Input Header"/>
    <w:basedOn w:val="QryTableHeader"/>
    <w:uiPriority w:val="99"/>
    <w:rsid w:val="00152FAF"/>
  </w:style>
  <w:style w:type="paragraph" w:customStyle="1" w:styleId="QryTableInputParamHeader">
    <w:name w:val="Qry Table Input Param Header"/>
    <w:basedOn w:val="QryTableHeader"/>
    <w:uiPriority w:val="99"/>
    <w:rsid w:val="00152FAF"/>
  </w:style>
  <w:style w:type="paragraph" w:customStyle="1" w:styleId="QryTableInputParam">
    <w:name w:val="Qry Table Input Param"/>
    <w:basedOn w:val="QryTableName"/>
    <w:uiPriority w:val="99"/>
    <w:rsid w:val="00152FAF"/>
  </w:style>
  <w:style w:type="paragraph" w:customStyle="1" w:styleId="QryTableDisplayLine">
    <w:name w:val="Qry Table DisplayLine"/>
    <w:basedOn w:val="QryTableName"/>
    <w:uiPriority w:val="99"/>
    <w:rsid w:val="00152FAF"/>
    <w:rPr>
      <w:rFonts w:ascii="Courier New" w:hAnsi="Courier New"/>
    </w:rPr>
  </w:style>
  <w:style w:type="paragraph" w:customStyle="1" w:styleId="QryTableDisplayLineHeader">
    <w:name w:val="Qry Table DisplayLine Header"/>
    <w:basedOn w:val="QryTableHeader"/>
    <w:uiPriority w:val="99"/>
    <w:rsid w:val="00152FAF"/>
    <w:rPr>
      <w:rFonts w:ascii="Courier New" w:hAnsi="Courier New"/>
    </w:rPr>
  </w:style>
  <w:style w:type="paragraph" w:customStyle="1" w:styleId="QryTableVirtualHeader">
    <w:name w:val="Qry Table Virtual Header"/>
    <w:basedOn w:val="QryTableHeader"/>
    <w:uiPriority w:val="99"/>
    <w:rsid w:val="00152FAF"/>
  </w:style>
  <w:style w:type="paragraph" w:customStyle="1" w:styleId="QryTableVirtual">
    <w:name w:val="Qry Table Virtual"/>
    <w:basedOn w:val="QryTableName"/>
    <w:uiPriority w:val="99"/>
    <w:rsid w:val="00152FAF"/>
  </w:style>
  <w:style w:type="paragraph" w:customStyle="1" w:styleId="QryTableRCPHeader">
    <w:name w:val="Qry Table RCP Header"/>
    <w:basedOn w:val="QryTableHeader"/>
    <w:uiPriority w:val="99"/>
    <w:rsid w:val="00152FAF"/>
  </w:style>
  <w:style w:type="paragraph" w:customStyle="1" w:styleId="QryTableRCP">
    <w:name w:val="Qry Table RCP"/>
    <w:basedOn w:val="QryTableName"/>
    <w:uiPriority w:val="99"/>
    <w:rsid w:val="00152FAF"/>
  </w:style>
  <w:style w:type="paragraph" w:customStyle="1" w:styleId="ComponentTableCaption">
    <w:name w:val="Component Table Caption"/>
    <w:basedOn w:val="Normal"/>
    <w:uiPriority w:val="99"/>
    <w:rsid w:val="00152FAF"/>
    <w:pPr>
      <w:keepNext/>
      <w:spacing w:before="180" w:after="60" w:line="240" w:lineRule="exact"/>
      <w:jc w:val="center"/>
    </w:pPr>
  </w:style>
  <w:style w:type="paragraph" w:customStyle="1" w:styleId="ComponentTableHeader">
    <w:name w:val="Component Table Header"/>
    <w:basedOn w:val="Normal"/>
    <w:uiPriority w:val="99"/>
    <w:rsid w:val="00152FAF"/>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rsid w:val="00152FAF"/>
    <w:pPr>
      <w:widowControl w:val="0"/>
      <w:tabs>
        <w:tab w:val="num" w:pos="2016"/>
      </w:tabs>
      <w:ind w:left="2016" w:hanging="432"/>
    </w:pPr>
  </w:style>
  <w:style w:type="paragraph" w:customStyle="1" w:styleId="OtherTableCaption">
    <w:name w:val="Other Table Caption"/>
    <w:basedOn w:val="Normal"/>
    <w:next w:val="Normal"/>
    <w:uiPriority w:val="99"/>
    <w:rsid w:val="00152FAF"/>
    <w:pPr>
      <w:keepNext/>
      <w:spacing w:before="180" w:after="60"/>
      <w:jc w:val="center"/>
    </w:pPr>
  </w:style>
  <w:style w:type="paragraph" w:customStyle="1" w:styleId="OtherTableHeader">
    <w:name w:val="Other Table Header"/>
    <w:basedOn w:val="Normal"/>
    <w:next w:val="OtherTableBody"/>
    <w:uiPriority w:val="99"/>
    <w:rsid w:val="00152FAF"/>
    <w:pPr>
      <w:keepNext/>
      <w:spacing w:before="20"/>
      <w:jc w:val="center"/>
    </w:pPr>
    <w:rPr>
      <w:b/>
      <w:sz w:val="18"/>
    </w:rPr>
  </w:style>
  <w:style w:type="paragraph" w:customStyle="1" w:styleId="OtherTableBody">
    <w:name w:val="Other Table Body"/>
    <w:basedOn w:val="Normal"/>
    <w:uiPriority w:val="99"/>
    <w:rsid w:val="00152FAF"/>
    <w:pPr>
      <w:spacing w:before="60" w:after="60"/>
    </w:pPr>
    <w:rPr>
      <w:sz w:val="18"/>
    </w:rPr>
  </w:style>
  <w:style w:type="paragraph" w:customStyle="1" w:styleId="NoteIndented">
    <w:name w:val="Note Indented"/>
    <w:basedOn w:val="Note"/>
    <w:next w:val="NormalIndented"/>
    <w:uiPriority w:val="99"/>
    <w:rsid w:val="00152FAF"/>
    <w:pPr>
      <w:ind w:left="720"/>
    </w:pPr>
  </w:style>
  <w:style w:type="paragraph" w:styleId="NormalIndent">
    <w:name w:val="Normal Indent"/>
    <w:basedOn w:val="Normal"/>
    <w:uiPriority w:val="99"/>
    <w:rsid w:val="00152FAF"/>
    <w:pPr>
      <w:ind w:left="720"/>
    </w:pPr>
  </w:style>
  <w:style w:type="character" w:customStyle="1" w:styleId="HyperlinkTable">
    <w:name w:val="Hyperlink Table"/>
    <w:basedOn w:val="Hyperlink"/>
    <w:uiPriority w:val="99"/>
    <w:rsid w:val="00152FAF"/>
    <w:rPr>
      <w:rFonts w:ascii="Arial Narrow" w:hAnsi="Arial Narrow" w:cs="Times New Roman"/>
      <w:color w:val="0000FF"/>
      <w:sz w:val="21"/>
      <w:u w:val="single"/>
      <w:vertAlign w:val="baseline"/>
    </w:rPr>
  </w:style>
  <w:style w:type="paragraph" w:styleId="Index1">
    <w:name w:val="index 1"/>
    <w:basedOn w:val="Normal"/>
    <w:next w:val="Normal"/>
    <w:autoRedefine/>
    <w:uiPriority w:val="99"/>
    <w:rsid w:val="00152FAF"/>
    <w:pPr>
      <w:tabs>
        <w:tab w:val="left" w:pos="720"/>
      </w:tabs>
      <w:spacing w:before="100" w:after="0"/>
      <w:ind w:left="200" w:hanging="200"/>
    </w:pPr>
  </w:style>
  <w:style w:type="paragraph" w:styleId="Index2">
    <w:name w:val="index 2"/>
    <w:basedOn w:val="Normal"/>
    <w:next w:val="Normal"/>
    <w:autoRedefine/>
    <w:uiPriority w:val="99"/>
    <w:rsid w:val="00152FAF"/>
    <w:pPr>
      <w:spacing w:before="100" w:after="0"/>
      <w:ind w:left="400" w:hanging="200"/>
    </w:pPr>
  </w:style>
  <w:style w:type="paragraph" w:styleId="Index3">
    <w:name w:val="index 3"/>
    <w:basedOn w:val="Normal"/>
    <w:next w:val="Normal"/>
    <w:autoRedefine/>
    <w:uiPriority w:val="99"/>
    <w:rsid w:val="00152FAF"/>
    <w:pPr>
      <w:spacing w:before="100" w:after="0"/>
      <w:ind w:left="600" w:hanging="200"/>
    </w:pPr>
  </w:style>
  <w:style w:type="paragraph" w:styleId="Index4">
    <w:name w:val="index 4"/>
    <w:basedOn w:val="Normal"/>
    <w:next w:val="Normal"/>
    <w:autoRedefine/>
    <w:uiPriority w:val="99"/>
    <w:rsid w:val="00152FAF"/>
    <w:pPr>
      <w:spacing w:before="100" w:after="0"/>
      <w:ind w:left="800" w:hanging="200"/>
    </w:pPr>
  </w:style>
  <w:style w:type="paragraph" w:styleId="Index5">
    <w:name w:val="index 5"/>
    <w:basedOn w:val="Normal"/>
    <w:next w:val="Normal"/>
    <w:autoRedefine/>
    <w:uiPriority w:val="99"/>
    <w:rsid w:val="00152FAF"/>
    <w:pPr>
      <w:spacing w:before="100" w:after="0"/>
      <w:ind w:left="1000" w:hanging="200"/>
    </w:pPr>
  </w:style>
  <w:style w:type="paragraph" w:styleId="Index6">
    <w:name w:val="index 6"/>
    <w:basedOn w:val="Normal"/>
    <w:next w:val="Normal"/>
    <w:autoRedefine/>
    <w:uiPriority w:val="99"/>
    <w:rsid w:val="00152FAF"/>
    <w:pPr>
      <w:spacing w:before="100" w:after="0"/>
      <w:ind w:left="1200" w:hanging="200"/>
    </w:pPr>
  </w:style>
  <w:style w:type="paragraph" w:styleId="Index7">
    <w:name w:val="index 7"/>
    <w:basedOn w:val="Normal"/>
    <w:next w:val="Normal"/>
    <w:autoRedefine/>
    <w:uiPriority w:val="99"/>
    <w:rsid w:val="00152FAF"/>
    <w:pPr>
      <w:spacing w:before="100" w:after="0"/>
      <w:ind w:left="1400" w:hanging="200"/>
    </w:pPr>
  </w:style>
  <w:style w:type="paragraph" w:styleId="Index8">
    <w:name w:val="index 8"/>
    <w:basedOn w:val="Normal"/>
    <w:next w:val="Normal"/>
    <w:autoRedefine/>
    <w:uiPriority w:val="99"/>
    <w:rsid w:val="00152FAF"/>
    <w:pPr>
      <w:spacing w:before="100" w:after="0"/>
      <w:ind w:left="1600" w:hanging="200"/>
    </w:pPr>
  </w:style>
  <w:style w:type="paragraph" w:styleId="Index9">
    <w:name w:val="index 9"/>
    <w:basedOn w:val="Normal"/>
    <w:next w:val="Normal"/>
    <w:autoRedefine/>
    <w:uiPriority w:val="99"/>
    <w:rsid w:val="00152FAF"/>
    <w:pPr>
      <w:spacing w:before="100" w:after="0"/>
      <w:ind w:left="1800" w:hanging="200"/>
    </w:pPr>
  </w:style>
  <w:style w:type="paragraph" w:customStyle="1" w:styleId="MsgTableHeaderExample">
    <w:name w:val="Msg Table Header Example"/>
    <w:basedOn w:val="MsgTableHeader"/>
    <w:uiPriority w:val="99"/>
    <w:rsid w:val="00152FAF"/>
  </w:style>
  <w:style w:type="paragraph" w:customStyle="1" w:styleId="HL7TableHeaderExample">
    <w:name w:val="HL7 Table Header Example"/>
    <w:basedOn w:val="HL7TableHeader"/>
    <w:uiPriority w:val="99"/>
    <w:rsid w:val="00152FAF"/>
  </w:style>
  <w:style w:type="paragraph" w:customStyle="1" w:styleId="UserTableHeaderExample">
    <w:name w:val="User Table Header Example"/>
    <w:basedOn w:val="UserTableHeader"/>
    <w:uiPriority w:val="99"/>
    <w:rsid w:val="00152FAF"/>
  </w:style>
  <w:style w:type="character" w:customStyle="1" w:styleId="ReferenceDataType">
    <w:name w:val="Reference Data Type"/>
    <w:basedOn w:val="HyperlinkText"/>
    <w:uiPriority w:val="99"/>
    <w:rsid w:val="00152FAF"/>
    <w:rPr>
      <w:rFonts w:ascii="Times New Roman" w:hAnsi="Times New Roman" w:cs="Times New Roman"/>
      <w:i/>
      <w:color w:val="0000FF"/>
      <w:sz w:val="20"/>
      <w:u w:val="single"/>
      <w:vertAlign w:val="baseline"/>
    </w:rPr>
  </w:style>
  <w:style w:type="paragraph" w:customStyle="1" w:styleId="NumberedList">
    <w:name w:val="Numbered List"/>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rsid w:val="00152FAF"/>
    <w:pPr>
      <w:framePr w:hSpace="180" w:wrap="around" w:vAnchor="text" w:hAnchor="text" w:xAlign="center" w:y="1"/>
      <w:numPr>
        <w:numId w:val="22"/>
      </w:numPr>
      <w:tabs>
        <w:tab w:val="num" w:pos="720"/>
        <w:tab w:val="num" w:pos="1500"/>
      </w:tabs>
      <w:suppressOverlap/>
    </w:pPr>
  </w:style>
  <w:style w:type="paragraph" w:customStyle="1" w:styleId="TableText">
    <w:name w:val="Table Text"/>
    <w:aliases w:val="tt,table text"/>
    <w:link w:val="TableTextChar"/>
    <w:uiPriority w:val="99"/>
    <w:rsid w:val="00152FAF"/>
    <w:pPr>
      <w:spacing w:before="40" w:after="40"/>
    </w:pPr>
    <w:rPr>
      <w:rFonts w:ascii="Arial Narrow" w:eastAsia="Times New Roman" w:hAnsi="Arial Narrow" w:cs="Arial"/>
      <w:sz w:val="21"/>
      <w:szCs w:val="21"/>
    </w:rPr>
  </w:style>
  <w:style w:type="character" w:customStyle="1" w:styleId="TableTextChar">
    <w:name w:val="Table Text Char"/>
    <w:aliases w:val="tt Char,table text Char"/>
    <w:basedOn w:val="DefaultParagraphFont"/>
    <w:link w:val="TableText"/>
    <w:uiPriority w:val="99"/>
    <w:locked/>
    <w:rsid w:val="00152FAF"/>
    <w:rPr>
      <w:rFonts w:ascii="Arial Narrow" w:eastAsia="Times New Roman" w:hAnsi="Arial Narrow" w:cs="Arial"/>
      <w:sz w:val="21"/>
      <w:szCs w:val="21"/>
    </w:rPr>
  </w:style>
  <w:style w:type="paragraph" w:customStyle="1" w:styleId="Code">
    <w:name w:val="Code"/>
    <w:basedOn w:val="Normal"/>
    <w:link w:val="CodeChar"/>
    <w:uiPriority w:val="99"/>
    <w:rsid w:val="00152FAF"/>
    <w:pPr>
      <w:spacing w:after="0"/>
      <w:ind w:left="576"/>
    </w:pPr>
    <w:rPr>
      <w:rFonts w:ascii="Courier New" w:hAnsi="Courier New"/>
      <w:kern w:val="0"/>
      <w:szCs w:val="22"/>
      <w:lang w:eastAsia="en-US"/>
    </w:rPr>
  </w:style>
  <w:style w:type="character" w:customStyle="1" w:styleId="CodeChar">
    <w:name w:val="Code Char"/>
    <w:basedOn w:val="DefaultParagraphFont"/>
    <w:link w:val="Code"/>
    <w:uiPriority w:val="99"/>
    <w:locked/>
    <w:rsid w:val="00152FAF"/>
    <w:rPr>
      <w:rFonts w:ascii="Courier New" w:eastAsia="Times New Roman" w:hAnsi="Courier New"/>
      <w:sz w:val="24"/>
      <w:szCs w:val="22"/>
    </w:rPr>
  </w:style>
  <w:style w:type="paragraph" w:styleId="TableofFigures">
    <w:name w:val="table of figures"/>
    <w:basedOn w:val="Normal"/>
    <w:next w:val="Normal"/>
    <w:uiPriority w:val="99"/>
    <w:rsid w:val="00152FAF"/>
    <w:pPr>
      <w:spacing w:after="0"/>
      <w:ind w:left="480" w:hanging="480"/>
    </w:pPr>
    <w:rPr>
      <w:rFonts w:asciiTheme="minorHAnsi" w:hAnsiTheme="minorHAnsi"/>
      <w:smallCaps/>
      <w:sz w:val="20"/>
      <w:szCs w:val="20"/>
    </w:rPr>
  </w:style>
  <w:style w:type="paragraph" w:customStyle="1" w:styleId="CoverTitleLarge">
    <w:name w:val="Cover Title Large"/>
    <w:basedOn w:val="Normal"/>
    <w:uiPriority w:val="99"/>
    <w:rsid w:val="00152FAF"/>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rsid w:val="00152FAF"/>
    <w:pPr>
      <w:spacing w:before="120" w:after="600"/>
      <w:jc w:val="center"/>
    </w:pPr>
    <w:rPr>
      <w:rFonts w:ascii="Verdana" w:hAnsi="Verdana"/>
      <w:kern w:val="0"/>
      <w:sz w:val="28"/>
      <w:szCs w:val="28"/>
      <w:lang w:eastAsia="en-US"/>
    </w:rPr>
  </w:style>
  <w:style w:type="paragraph" w:customStyle="1" w:styleId="Points">
    <w:name w:val="Points"/>
    <w:basedOn w:val="Normal"/>
    <w:uiPriority w:val="99"/>
    <w:rsid w:val="00152FAF"/>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rsid w:val="00152FAF"/>
    <w:pPr>
      <w:ind w:left="576" w:hanging="288"/>
    </w:pPr>
  </w:style>
  <w:style w:type="paragraph" w:customStyle="1" w:styleId="TableHeading2">
    <w:name w:val="Table Heading 2"/>
    <w:uiPriority w:val="99"/>
    <w:rsid w:val="00152FAF"/>
    <w:pPr>
      <w:spacing w:before="40" w:after="40"/>
    </w:pPr>
    <w:rPr>
      <w:rFonts w:ascii="Lucida Sans" w:eastAsia="Times New Roman" w:hAnsi="Lucida Sans"/>
      <w:bCs/>
      <w:color w:val="CC0000"/>
      <w:sz w:val="21"/>
      <w:szCs w:val="21"/>
    </w:rPr>
  </w:style>
  <w:style w:type="paragraph" w:customStyle="1" w:styleId="Structure">
    <w:name w:val="Structure"/>
    <w:basedOn w:val="Normal"/>
    <w:uiPriority w:val="99"/>
    <w:rsid w:val="00152FAF"/>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rsid w:val="00152FAF"/>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rsid w:val="00152FAF"/>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152FAF"/>
    <w:pPr>
      <w:ind w:left="202"/>
    </w:pPr>
    <w:rPr>
      <w:rFonts w:cs="Times New Roman"/>
      <w:kern w:val="20"/>
      <w:szCs w:val="20"/>
    </w:rPr>
  </w:style>
  <w:style w:type="paragraph" w:customStyle="1" w:styleId="TableHeadingA">
    <w:name w:val="Table Heading A"/>
    <w:uiPriority w:val="99"/>
    <w:rsid w:val="00152FAF"/>
    <w:rPr>
      <w:rFonts w:ascii="Lucida Sans" w:eastAsia="Times New Roman" w:hAnsi="Lucida Sans"/>
      <w:bCs/>
      <w:color w:val="CC0000"/>
      <w:sz w:val="21"/>
    </w:rPr>
  </w:style>
  <w:style w:type="paragraph" w:customStyle="1" w:styleId="TableTextA">
    <w:name w:val="Table Text A"/>
    <w:basedOn w:val="TableText"/>
    <w:link w:val="TableTextAChar"/>
    <w:uiPriority w:val="99"/>
    <w:rsid w:val="00152FAF"/>
  </w:style>
  <w:style w:type="character" w:customStyle="1" w:styleId="TableTextAChar">
    <w:name w:val="Table Text A Char"/>
    <w:basedOn w:val="TableTextChar"/>
    <w:link w:val="TableTextA"/>
    <w:uiPriority w:val="99"/>
    <w:locked/>
    <w:rsid w:val="00152FAF"/>
    <w:rPr>
      <w:rFonts w:ascii="Arial Narrow" w:eastAsia="Times New Roman" w:hAnsi="Arial Narrow" w:cs="Arial"/>
      <w:sz w:val="21"/>
      <w:szCs w:val="21"/>
    </w:rPr>
  </w:style>
  <w:style w:type="paragraph" w:customStyle="1" w:styleId="TableContent">
    <w:name w:val="Table Content"/>
    <w:basedOn w:val="TableTextA"/>
    <w:link w:val="TableContentChar"/>
    <w:rsid w:val="00152FAF"/>
    <w:pPr>
      <w:ind w:right="-43"/>
      <w:jc w:val="center"/>
    </w:pPr>
    <w:rPr>
      <w:bCs/>
      <w:color w:val="000000"/>
      <w:kern w:val="20"/>
    </w:rPr>
  </w:style>
  <w:style w:type="character" w:customStyle="1" w:styleId="TableContentChar">
    <w:name w:val="Table Content Char"/>
    <w:basedOn w:val="TableTextAChar"/>
    <w:link w:val="TableContent"/>
    <w:locked/>
    <w:rsid w:val="00152FAF"/>
    <w:rPr>
      <w:rFonts w:ascii="Arial Narrow" w:eastAsia="Times New Roman" w:hAnsi="Arial Narrow" w:cs="Arial"/>
      <w:bCs/>
      <w:color w:val="000000"/>
      <w:kern w:val="20"/>
      <w:sz w:val="21"/>
      <w:szCs w:val="21"/>
    </w:rPr>
  </w:style>
  <w:style w:type="paragraph" w:customStyle="1" w:styleId="TableHeadingB">
    <w:name w:val="Table Heading B"/>
    <w:basedOn w:val="TableHeadingA"/>
    <w:uiPriority w:val="99"/>
    <w:rsid w:val="00152FAF"/>
    <w:pPr>
      <w:ind w:left="37"/>
    </w:pPr>
  </w:style>
  <w:style w:type="paragraph" w:customStyle="1" w:styleId="TableContentIndent">
    <w:name w:val="Table Content Indent"/>
    <w:basedOn w:val="TableContent"/>
    <w:link w:val="TableContentIndentChar"/>
    <w:uiPriority w:val="99"/>
    <w:rsid w:val="00152FAF"/>
    <w:pPr>
      <w:ind w:left="144"/>
    </w:pPr>
  </w:style>
  <w:style w:type="character" w:customStyle="1" w:styleId="TableContentIndentChar">
    <w:name w:val="Table Content Indent Char"/>
    <w:basedOn w:val="TableContentChar"/>
    <w:link w:val="TableContentIndent"/>
    <w:uiPriority w:val="99"/>
    <w:locked/>
    <w:rsid w:val="00152FAF"/>
    <w:rPr>
      <w:rFonts w:ascii="Arial Narrow" w:eastAsia="Times New Roman" w:hAnsi="Arial Narrow" w:cs="Arial"/>
      <w:bCs/>
      <w:color w:val="000000"/>
      <w:kern w:val="20"/>
      <w:sz w:val="21"/>
      <w:szCs w:val="21"/>
    </w:rPr>
  </w:style>
  <w:style w:type="paragraph" w:customStyle="1" w:styleId="UsageNote">
    <w:name w:val="Usage Note"/>
    <w:basedOn w:val="Normal"/>
    <w:uiPriority w:val="99"/>
    <w:rsid w:val="00152FAF"/>
    <w:pPr>
      <w:keepNext/>
      <w:spacing w:before="120"/>
      <w:ind w:left="691" w:hanging="691"/>
    </w:pPr>
    <w:rPr>
      <w:rFonts w:ascii="Arial" w:hAnsi="Arial"/>
    </w:rPr>
  </w:style>
  <w:style w:type="paragraph" w:customStyle="1" w:styleId="TableContentBullet">
    <w:name w:val="Table Content  Bullet"/>
    <w:basedOn w:val="TableContentIndent"/>
    <w:link w:val="TableContentBulletChar"/>
    <w:uiPriority w:val="99"/>
    <w:rsid w:val="00152FAF"/>
    <w:pPr>
      <w:tabs>
        <w:tab w:val="left" w:pos="581"/>
      </w:tabs>
      <w:ind w:left="581" w:hanging="360"/>
    </w:pPr>
  </w:style>
  <w:style w:type="character" w:customStyle="1" w:styleId="TableContentBulletChar">
    <w:name w:val="Table Content  Bullet Char"/>
    <w:basedOn w:val="TableContentIndentChar"/>
    <w:link w:val="TableContentBullet"/>
    <w:uiPriority w:val="99"/>
    <w:locked/>
    <w:rsid w:val="00152FAF"/>
    <w:rPr>
      <w:rFonts w:ascii="Arial Narrow" w:eastAsia="Times New Roman" w:hAnsi="Arial Narrow" w:cs="Arial"/>
      <w:bCs/>
      <w:color w:val="000000"/>
      <w:kern w:val="20"/>
      <w:sz w:val="21"/>
      <w:szCs w:val="21"/>
    </w:rPr>
  </w:style>
  <w:style w:type="paragraph" w:customStyle="1" w:styleId="TableContentBICenter">
    <w:name w:val="Table Content BI Center"/>
    <w:basedOn w:val="TableText"/>
    <w:uiPriority w:val="99"/>
    <w:rsid w:val="00152FAF"/>
    <w:pPr>
      <w:jc w:val="center"/>
    </w:pPr>
    <w:rPr>
      <w:b/>
      <w:bCs/>
      <w:i/>
      <w:iCs/>
      <w:szCs w:val="28"/>
    </w:rPr>
  </w:style>
  <w:style w:type="paragraph" w:customStyle="1" w:styleId="AttributeTableBody">
    <w:name w:val="Attribute Table Body"/>
    <w:basedOn w:val="Normal"/>
    <w:uiPriority w:val="99"/>
    <w:rsid w:val="00152FAF"/>
    <w:pPr>
      <w:spacing w:before="40" w:after="30"/>
      <w:jc w:val="center"/>
    </w:pPr>
    <w:rPr>
      <w:rFonts w:ascii="Arial" w:hAnsi="Arial"/>
      <w:kern w:val="16"/>
      <w:sz w:val="16"/>
    </w:rPr>
  </w:style>
  <w:style w:type="paragraph" w:customStyle="1" w:styleId="ComponentTableBody">
    <w:name w:val="Component Table Body"/>
    <w:basedOn w:val="Normal"/>
    <w:uiPriority w:val="99"/>
    <w:rsid w:val="00152FAF"/>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rsid w:val="00152FAF"/>
    <w:pPr>
      <w:keepNext/>
      <w:spacing w:before="40" w:after="20"/>
      <w:jc w:val="center"/>
    </w:pPr>
    <w:rPr>
      <w:rFonts w:ascii="Arial" w:hAnsi="Arial"/>
      <w:b/>
      <w:kern w:val="16"/>
      <w:sz w:val="16"/>
    </w:rPr>
  </w:style>
  <w:style w:type="paragraph" w:styleId="PlainText">
    <w:name w:val="Plain Text"/>
    <w:basedOn w:val="Normal"/>
    <w:link w:val="PlainTextChar"/>
    <w:uiPriority w:val="99"/>
    <w:rsid w:val="00152FAF"/>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rsid w:val="00152FAF"/>
    <w:rPr>
      <w:rFonts w:ascii="Courier New" w:eastAsia="Times New Roman" w:hAnsi="Courier New" w:cs="Courier New"/>
      <w:sz w:val="24"/>
      <w:szCs w:val="24"/>
    </w:rPr>
  </w:style>
  <w:style w:type="paragraph" w:customStyle="1" w:styleId="FigureCaption">
    <w:name w:val="Figure Caption"/>
    <w:basedOn w:val="Normal"/>
    <w:uiPriority w:val="99"/>
    <w:rsid w:val="00152FAF"/>
    <w:pPr>
      <w:spacing w:before="120" w:after="240"/>
      <w:jc w:val="center"/>
    </w:pPr>
    <w:rPr>
      <w:b/>
      <w:bCs/>
      <w:iCs/>
      <w:color w:val="000000"/>
      <w:kern w:val="0"/>
      <w:lang w:eastAsia="en-US"/>
    </w:rPr>
  </w:style>
  <w:style w:type="paragraph" w:customStyle="1" w:styleId="alphaList">
    <w:name w:val="alpha_List"/>
    <w:basedOn w:val="BodyText"/>
    <w:uiPriority w:val="99"/>
    <w:rsid w:val="00152FAF"/>
    <w:pPr>
      <w:spacing w:before="60"/>
      <w:jc w:val="both"/>
    </w:pPr>
    <w:rPr>
      <w:kern w:val="0"/>
      <w:lang w:eastAsia="en-US"/>
    </w:rPr>
  </w:style>
  <w:style w:type="paragraph" w:customStyle="1" w:styleId="AlphaList0">
    <w:name w:val="Alpha List"/>
    <w:basedOn w:val="Bullet1"/>
    <w:uiPriority w:val="99"/>
    <w:rsid w:val="00152FAF"/>
    <w:pPr>
      <w:tabs>
        <w:tab w:val="clear" w:pos="1152"/>
        <w:tab w:val="num" w:pos="360"/>
      </w:tabs>
      <w:ind w:left="360" w:hanging="360"/>
    </w:pPr>
    <w:rPr>
      <w:szCs w:val="22"/>
    </w:rPr>
  </w:style>
  <w:style w:type="paragraph" w:customStyle="1" w:styleId="BlankPage">
    <w:name w:val="Blank Page"/>
    <w:basedOn w:val="Normal"/>
    <w:uiPriority w:val="99"/>
    <w:rsid w:val="00152FAF"/>
    <w:pPr>
      <w:spacing w:before="4800"/>
      <w:jc w:val="center"/>
    </w:pPr>
    <w:rPr>
      <w:b/>
      <w:bCs/>
    </w:rPr>
  </w:style>
  <w:style w:type="paragraph" w:customStyle="1" w:styleId="COVERSUBTITLELARGE">
    <w:name w:val="COVER SUBTITLE LARGE"/>
    <w:basedOn w:val="CoverTitleLarge"/>
    <w:uiPriority w:val="99"/>
    <w:rsid w:val="00152FAF"/>
    <w:rPr>
      <w:sz w:val="32"/>
      <w:szCs w:val="32"/>
      <w:lang w:val="de-DE"/>
    </w:rPr>
  </w:style>
  <w:style w:type="paragraph" w:customStyle="1" w:styleId="CoverTitleVersion">
    <w:name w:val="Cover Title Version"/>
    <w:basedOn w:val="CoverTitleSmall"/>
    <w:uiPriority w:val="99"/>
    <w:rsid w:val="00152FAF"/>
    <w:pPr>
      <w:spacing w:after="360"/>
    </w:pPr>
    <w:rPr>
      <w:sz w:val="32"/>
      <w:szCs w:val="32"/>
      <w:lang w:val="de-DE"/>
    </w:rPr>
  </w:style>
  <w:style w:type="paragraph" w:customStyle="1" w:styleId="NormalListBullets2">
    <w:name w:val="Normal List Bullets 2"/>
    <w:basedOn w:val="Normal"/>
    <w:uiPriority w:val="99"/>
    <w:rsid w:val="00152FAF"/>
    <w:pPr>
      <w:numPr>
        <w:ilvl w:val="1"/>
        <w:numId w:val="17"/>
      </w:numPr>
    </w:pPr>
  </w:style>
  <w:style w:type="paragraph" w:customStyle="1" w:styleId="UsageNoteIndent">
    <w:name w:val="Usage Note Indent"/>
    <w:basedOn w:val="NormalIndent"/>
    <w:uiPriority w:val="99"/>
    <w:rsid w:val="00152FAF"/>
    <w:pPr>
      <w:ind w:left="288"/>
    </w:pPr>
  </w:style>
  <w:style w:type="table" w:styleId="TableGrid3">
    <w:name w:val="Table Grid 3"/>
    <w:basedOn w:val="TableNormal"/>
    <w:uiPriority w:val="99"/>
    <w:rsid w:val="00152FAF"/>
    <w:pPr>
      <w:spacing w:after="120"/>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152FAF"/>
    <w:pPr>
      <w:spacing w:after="120"/>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152FAF"/>
    <w:pPr>
      <w:spacing w:after="120"/>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152FAF"/>
    <w:pPr>
      <w:spacing w:after="120"/>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152FAF"/>
    <w:pPr>
      <w:spacing w:after="120"/>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152FAF"/>
    <w:pPr>
      <w:spacing w:after="120"/>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152FAF"/>
    <w:pPr>
      <w:spacing w:after="120"/>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152FAF"/>
    <w:pPr>
      <w:spacing w:after="120"/>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152FAF"/>
    <w:pPr>
      <w:spacing w:after="120"/>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152FAF"/>
    <w:pPr>
      <w:spacing w:after="120"/>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152FAF"/>
    <w:pPr>
      <w:spacing w:after="120"/>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152FAF"/>
    <w:pPr>
      <w:spacing w:after="120"/>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152FAF"/>
    <w:pPr>
      <w:spacing w:after="120"/>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152FAF"/>
    <w:pPr>
      <w:spacing w:after="120"/>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BlockText">
    <w:name w:val="Block Text"/>
    <w:basedOn w:val="Normal"/>
    <w:uiPriority w:val="99"/>
    <w:rsid w:val="00152FAF"/>
    <w:pPr>
      <w:ind w:left="1440" w:right="1440"/>
    </w:pPr>
  </w:style>
  <w:style w:type="paragraph" w:customStyle="1" w:styleId="AppendixC">
    <w:name w:val="Appendix C"/>
    <w:basedOn w:val="Heading1"/>
    <w:uiPriority w:val="99"/>
    <w:rsid w:val="00152FAF"/>
    <w:pPr>
      <w:spacing w:before="240"/>
    </w:pPr>
    <w:rPr>
      <w:bCs/>
    </w:rPr>
  </w:style>
  <w:style w:type="paragraph" w:customStyle="1" w:styleId="Appendix3">
    <w:name w:val="Appendix 3"/>
    <w:basedOn w:val="Heading3"/>
    <w:uiPriority w:val="99"/>
    <w:rsid w:val="00152FAF"/>
    <w:pPr>
      <w:numPr>
        <w:numId w:val="18"/>
      </w:numPr>
      <w:tabs>
        <w:tab w:val="num" w:pos="0"/>
        <w:tab w:val="num" w:pos="2376"/>
      </w:tabs>
      <w:ind w:left="2520" w:hanging="360"/>
    </w:pPr>
  </w:style>
  <w:style w:type="paragraph" w:customStyle="1" w:styleId="Appendix2">
    <w:name w:val="Appendix 2"/>
    <w:basedOn w:val="Heading2"/>
    <w:uiPriority w:val="99"/>
    <w:rsid w:val="00152FAF"/>
    <w:pPr>
      <w:numPr>
        <w:ilvl w:val="0"/>
        <w:numId w:val="0"/>
      </w:numPr>
      <w:tabs>
        <w:tab w:val="num" w:pos="2016"/>
      </w:tabs>
      <w:ind w:left="2016" w:hanging="720"/>
    </w:pPr>
  </w:style>
  <w:style w:type="paragraph" w:customStyle="1" w:styleId="Appendix4">
    <w:name w:val="Appendix 4"/>
    <w:basedOn w:val="Heading4"/>
    <w:uiPriority w:val="99"/>
    <w:rsid w:val="00152FAF"/>
    <w:pPr>
      <w:numPr>
        <w:ilvl w:val="0"/>
        <w:numId w:val="0"/>
      </w:numPr>
      <w:tabs>
        <w:tab w:val="num" w:pos="3096"/>
      </w:tabs>
      <w:ind w:left="864" w:hanging="864"/>
    </w:pPr>
  </w:style>
  <w:style w:type="paragraph" w:customStyle="1" w:styleId="AppendixD">
    <w:name w:val="Appendix D"/>
    <w:basedOn w:val="Heading1"/>
    <w:uiPriority w:val="99"/>
    <w:rsid w:val="00152FAF"/>
    <w:pPr>
      <w:numPr>
        <w:numId w:val="19"/>
      </w:numPr>
      <w:tabs>
        <w:tab w:val="num" w:pos="720"/>
        <w:tab w:val="num" w:pos="1500"/>
      </w:tabs>
      <w:spacing w:before="240"/>
    </w:pPr>
    <w:rPr>
      <w:bCs/>
    </w:rPr>
  </w:style>
  <w:style w:type="paragraph" w:customStyle="1" w:styleId="DocumentName">
    <w:name w:val="Document Name"/>
    <w:basedOn w:val="Normal"/>
    <w:uiPriority w:val="99"/>
    <w:rsid w:val="00152FAF"/>
    <w:pPr>
      <w:spacing w:after="0"/>
      <w:jc w:val="right"/>
    </w:pPr>
    <w:rPr>
      <w:rFonts w:ascii="Arial Narrow" w:hAnsi="Arial Narrow" w:cs="Arial"/>
      <w:kern w:val="0"/>
      <w:sz w:val="32"/>
      <w:szCs w:val="32"/>
      <w:lang w:val="pt-BR" w:eastAsia="en-US"/>
    </w:rPr>
  </w:style>
  <w:style w:type="character" w:customStyle="1" w:styleId="Style1pt">
    <w:name w:val="Style 1 pt"/>
    <w:basedOn w:val="DefaultParagraphFont"/>
    <w:uiPriority w:val="99"/>
    <w:rsid w:val="00152FAF"/>
    <w:rPr>
      <w:rFonts w:cs="Times New Roman"/>
      <w:color w:val="000000"/>
      <w:sz w:val="2"/>
    </w:rPr>
  </w:style>
  <w:style w:type="paragraph" w:customStyle="1" w:styleId="AppendixA">
    <w:name w:val="Appendix A"/>
    <w:basedOn w:val="Heading1"/>
    <w:next w:val="Normal"/>
    <w:uiPriority w:val="99"/>
    <w:qFormat/>
    <w:rsid w:val="00152FAF"/>
    <w:pPr>
      <w:numPr>
        <w:numId w:val="16"/>
      </w:numPr>
      <w:tabs>
        <w:tab w:val="left" w:pos="2790"/>
      </w:tabs>
      <w:spacing w:before="0"/>
    </w:pPr>
    <w:rPr>
      <w:bCs/>
      <w:szCs w:val="32"/>
    </w:rPr>
  </w:style>
  <w:style w:type="paragraph" w:customStyle="1" w:styleId="Section4Table">
    <w:name w:val="Section 4 Table"/>
    <w:basedOn w:val="Section1Table"/>
    <w:next w:val="TableHeading1"/>
    <w:uiPriority w:val="99"/>
    <w:rsid w:val="00152FAF"/>
    <w:pPr>
      <w:numPr>
        <w:numId w:val="23"/>
      </w:numPr>
      <w:tabs>
        <w:tab w:val="num" w:pos="1500"/>
      </w:tabs>
    </w:pPr>
  </w:style>
  <w:style w:type="paragraph" w:customStyle="1" w:styleId="superscript">
    <w:name w:val="superscript"/>
    <w:basedOn w:val="TableContent"/>
    <w:uiPriority w:val="99"/>
    <w:rsid w:val="00152FAF"/>
  </w:style>
  <w:style w:type="paragraph" w:customStyle="1" w:styleId="ConfStmt">
    <w:name w:val="ConfStmt"/>
    <w:basedOn w:val="Normal"/>
    <w:uiPriority w:val="99"/>
    <w:rsid w:val="00152FAF"/>
    <w:pPr>
      <w:ind w:left="288"/>
    </w:pPr>
  </w:style>
  <w:style w:type="paragraph" w:customStyle="1" w:styleId="ConfTitle">
    <w:name w:val="ConfTitle"/>
    <w:basedOn w:val="UsageNote"/>
    <w:uiPriority w:val="99"/>
    <w:rsid w:val="00152FAF"/>
    <w:rPr>
      <w:b/>
    </w:rPr>
  </w:style>
  <w:style w:type="paragraph" w:styleId="Quote">
    <w:name w:val="Quote"/>
    <w:basedOn w:val="Normal"/>
    <w:next w:val="Normal"/>
    <w:link w:val="QuoteChar"/>
    <w:uiPriority w:val="99"/>
    <w:qFormat/>
    <w:rsid w:val="00152FAF"/>
  </w:style>
  <w:style w:type="character" w:customStyle="1" w:styleId="QuoteChar">
    <w:name w:val="Quote Char"/>
    <w:basedOn w:val="DefaultParagraphFont"/>
    <w:link w:val="Quote"/>
    <w:uiPriority w:val="99"/>
    <w:rsid w:val="00152FAF"/>
    <w:rPr>
      <w:rFonts w:eastAsia="Times New Roman"/>
      <w:kern w:val="20"/>
      <w:sz w:val="24"/>
      <w:szCs w:val="24"/>
      <w:lang w:eastAsia="de-DE"/>
    </w:rPr>
  </w:style>
  <w:style w:type="paragraph" w:customStyle="1" w:styleId="cption">
    <w:name w:val="cption"/>
    <w:basedOn w:val="TableHeadingA"/>
    <w:uiPriority w:val="99"/>
    <w:rsid w:val="00152FAF"/>
  </w:style>
  <w:style w:type="paragraph" w:customStyle="1" w:styleId="xl65">
    <w:name w:val="xl65"/>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66">
    <w:name w:val="xl66"/>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67">
    <w:name w:val="xl67"/>
    <w:basedOn w:val="Normal"/>
    <w:uiPriority w:val="99"/>
    <w:rsid w:val="00152FAF"/>
    <w:pPr>
      <w:spacing w:before="100" w:beforeAutospacing="1" w:after="100" w:afterAutospacing="1"/>
      <w:jc w:val="center"/>
      <w:textAlignment w:val="top"/>
    </w:pPr>
    <w:rPr>
      <w:kern w:val="0"/>
      <w:sz w:val="16"/>
      <w:szCs w:val="16"/>
      <w:lang w:eastAsia="en-US"/>
    </w:rPr>
  </w:style>
  <w:style w:type="paragraph" w:customStyle="1" w:styleId="xl68">
    <w:name w:val="xl68"/>
    <w:basedOn w:val="Normal"/>
    <w:uiPriority w:val="99"/>
    <w:rsid w:val="00152FAF"/>
    <w:pPr>
      <w:pBdr>
        <w:top w:val="single" w:sz="4" w:space="0" w:color="auto"/>
        <w:left w:val="single" w:sz="4" w:space="0" w:color="auto"/>
      </w:pBdr>
      <w:spacing w:before="100" w:beforeAutospacing="1" w:after="100" w:afterAutospacing="1"/>
      <w:jc w:val="center"/>
      <w:textAlignment w:val="top"/>
    </w:pPr>
    <w:rPr>
      <w:kern w:val="0"/>
      <w:sz w:val="16"/>
      <w:szCs w:val="16"/>
      <w:lang w:eastAsia="en-US"/>
    </w:rPr>
  </w:style>
  <w:style w:type="paragraph" w:customStyle="1" w:styleId="xl69">
    <w:name w:val="xl69"/>
    <w:basedOn w:val="Normal"/>
    <w:uiPriority w:val="99"/>
    <w:rsid w:val="00152FAF"/>
    <w:pPr>
      <w:pBdr>
        <w:top w:val="single" w:sz="4" w:space="0" w:color="auto"/>
        <w:left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0">
    <w:name w:val="xl70"/>
    <w:basedOn w:val="Normal"/>
    <w:uiPriority w:val="99"/>
    <w:rsid w:val="00152FAF"/>
    <w:pPr>
      <w:spacing w:before="100" w:beforeAutospacing="1" w:after="100" w:afterAutospacing="1"/>
      <w:textAlignment w:val="top"/>
    </w:pPr>
    <w:rPr>
      <w:kern w:val="0"/>
      <w:sz w:val="16"/>
      <w:szCs w:val="16"/>
      <w:lang w:eastAsia="en-US"/>
    </w:rPr>
  </w:style>
  <w:style w:type="paragraph" w:customStyle="1" w:styleId="xl71">
    <w:name w:val="xl71"/>
    <w:basedOn w:val="Normal"/>
    <w:uiPriority w:val="99"/>
    <w:rsid w:val="00152FAF"/>
    <w:pPr>
      <w:pBdr>
        <w:top w:val="single" w:sz="4" w:space="0" w:color="auto"/>
        <w:left w:val="single" w:sz="4" w:space="0" w:color="auto"/>
      </w:pBdr>
      <w:spacing w:before="100" w:beforeAutospacing="1" w:after="100" w:afterAutospacing="1"/>
      <w:textAlignment w:val="top"/>
    </w:pPr>
    <w:rPr>
      <w:kern w:val="0"/>
      <w:sz w:val="16"/>
      <w:szCs w:val="16"/>
      <w:lang w:eastAsia="en-US"/>
    </w:rPr>
  </w:style>
  <w:style w:type="paragraph" w:customStyle="1" w:styleId="xl72">
    <w:name w:val="xl72"/>
    <w:basedOn w:val="Normal"/>
    <w:uiPriority w:val="99"/>
    <w:rsid w:val="00152FAF"/>
    <w:pPr>
      <w:pBdr>
        <w:top w:val="single" w:sz="4" w:space="0" w:color="auto"/>
        <w:left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3">
    <w:name w:val="xl73"/>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kern w:val="0"/>
      <w:sz w:val="16"/>
      <w:szCs w:val="16"/>
      <w:lang w:eastAsia="en-US"/>
    </w:rPr>
  </w:style>
  <w:style w:type="paragraph" w:customStyle="1" w:styleId="xl74">
    <w:name w:val="xl74"/>
    <w:basedOn w:val="Normal"/>
    <w:uiPriority w:val="99"/>
    <w:rsid w:val="00152FA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5">
    <w:name w:val="xl75"/>
    <w:basedOn w:val="Normal"/>
    <w:uiPriority w:val="99"/>
    <w:rsid w:val="00152FAF"/>
    <w:pPr>
      <w:pBdr>
        <w:top w:val="single" w:sz="4" w:space="0" w:color="auto"/>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6">
    <w:name w:val="xl76"/>
    <w:basedOn w:val="Normal"/>
    <w:uiPriority w:val="99"/>
    <w:rsid w:val="00152FAF"/>
    <w:pPr>
      <w:pBdr>
        <w:top w:val="single" w:sz="4" w:space="0" w:color="auto"/>
        <w:bottom w:val="single" w:sz="4" w:space="0" w:color="auto"/>
      </w:pBdr>
      <w:spacing w:before="100" w:beforeAutospacing="1" w:after="100" w:afterAutospacing="1"/>
      <w:textAlignment w:val="top"/>
    </w:pPr>
    <w:rPr>
      <w:kern w:val="0"/>
      <w:sz w:val="16"/>
      <w:szCs w:val="16"/>
      <w:lang w:eastAsia="en-US"/>
    </w:rPr>
  </w:style>
  <w:style w:type="paragraph" w:customStyle="1" w:styleId="xl77">
    <w:name w:val="xl77"/>
    <w:basedOn w:val="Normal"/>
    <w:uiPriority w:val="99"/>
    <w:rsid w:val="00152FAF"/>
    <w:pPr>
      <w:pBdr>
        <w:bottom w:val="single" w:sz="4" w:space="0" w:color="auto"/>
        <w:right w:val="single" w:sz="4" w:space="0" w:color="auto"/>
      </w:pBdr>
      <w:spacing w:before="100" w:beforeAutospacing="1" w:after="100" w:afterAutospacing="1"/>
      <w:textAlignment w:val="top"/>
    </w:pPr>
    <w:rPr>
      <w:kern w:val="0"/>
      <w:sz w:val="16"/>
      <w:szCs w:val="16"/>
      <w:lang w:eastAsia="en-US"/>
    </w:rPr>
  </w:style>
  <w:style w:type="paragraph" w:customStyle="1" w:styleId="xl78">
    <w:name w:val="xl78"/>
    <w:basedOn w:val="Normal"/>
    <w:uiPriority w:val="99"/>
    <w:rsid w:val="00152FAF"/>
    <w:pPr>
      <w:pBdr>
        <w:right w:val="single" w:sz="4" w:space="0" w:color="auto"/>
      </w:pBdr>
      <w:spacing w:before="100" w:beforeAutospacing="1" w:after="100" w:afterAutospacing="1"/>
      <w:textAlignment w:val="top"/>
    </w:pPr>
    <w:rPr>
      <w:kern w:val="0"/>
      <w:sz w:val="16"/>
      <w:szCs w:val="16"/>
      <w:lang w:eastAsia="en-US"/>
    </w:rPr>
  </w:style>
  <w:style w:type="paragraph" w:customStyle="1" w:styleId="xl79">
    <w:name w:val="xl79"/>
    <w:basedOn w:val="Normal"/>
    <w:uiPriority w:val="99"/>
    <w:rsid w:val="00152FAF"/>
    <w:pPr>
      <w:pBdr>
        <w:top w:val="single" w:sz="4" w:space="0" w:color="auto"/>
        <w:left w:val="single" w:sz="4" w:space="0" w:color="auto"/>
      </w:pBdr>
      <w:spacing w:before="100" w:beforeAutospacing="1" w:after="100" w:afterAutospacing="1"/>
      <w:textAlignment w:val="top"/>
    </w:pPr>
    <w:rPr>
      <w:b/>
      <w:bCs/>
      <w:kern w:val="0"/>
      <w:sz w:val="16"/>
      <w:szCs w:val="16"/>
      <w:lang w:eastAsia="en-US"/>
    </w:rPr>
  </w:style>
  <w:style w:type="paragraph" w:customStyle="1" w:styleId="xl81">
    <w:name w:val="xl81"/>
    <w:basedOn w:val="Normal"/>
    <w:uiPriority w:val="99"/>
    <w:rsid w:val="00152FAF"/>
    <w:pPr>
      <w:spacing w:before="100" w:beforeAutospacing="1" w:after="100" w:afterAutospacing="1"/>
    </w:pPr>
    <w:rPr>
      <w:kern w:val="0"/>
      <w:lang w:eastAsia="en-US"/>
    </w:rPr>
  </w:style>
  <w:style w:type="paragraph" w:styleId="HTMLPreformatted">
    <w:name w:val="HTML Preformatted"/>
    <w:basedOn w:val="Normal"/>
    <w:link w:val="HTMLPreformattedChar"/>
    <w:uiPriority w:val="99"/>
    <w:rsid w:val="00152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rsid w:val="00152FAF"/>
    <w:rPr>
      <w:rFonts w:ascii="Courier" w:eastAsia="Calibri" w:hAnsi="Courier" w:cs="Courier"/>
    </w:rPr>
  </w:style>
  <w:style w:type="paragraph" w:customStyle="1" w:styleId="SubTitle0">
    <w:name w:val="Sub Title"/>
    <w:basedOn w:val="Title"/>
    <w:rsid w:val="00152FAF"/>
    <w:pPr>
      <w:spacing w:after="60"/>
    </w:pPr>
    <w:rPr>
      <w:rFonts w:eastAsia="Calibri" w:cs="Arial"/>
      <w:caps w:val="0"/>
      <w:kern w:val="28"/>
      <w:sz w:val="24"/>
    </w:rPr>
  </w:style>
  <w:style w:type="character" w:styleId="SubtleEmphasis">
    <w:name w:val="Subtle Emphasis"/>
    <w:basedOn w:val="DefaultParagraphFont"/>
    <w:uiPriority w:val="99"/>
    <w:qFormat/>
    <w:rsid w:val="00152FAF"/>
    <w:rPr>
      <w:rFonts w:cs="Times New Roman"/>
      <w:i/>
      <w:iCs/>
      <w:color w:val="808080"/>
    </w:rPr>
  </w:style>
  <w:style w:type="character" w:customStyle="1" w:styleId="section40000000000000">
    <w:name w:val="section40000000000000"/>
    <w:basedOn w:val="DefaultParagraphFont"/>
    <w:uiPriority w:val="99"/>
    <w:rsid w:val="00152FAF"/>
    <w:rPr>
      <w:rFonts w:cs="Times New Roman"/>
    </w:rPr>
  </w:style>
  <w:style w:type="table" w:customStyle="1" w:styleId="LightList1">
    <w:name w:val="Light List1"/>
    <w:basedOn w:val="TableNormal"/>
    <w:uiPriority w:val="99"/>
    <w:rsid w:val="00152FAF"/>
    <w:rPr>
      <w:rFonts w:ascii="Calibri" w:eastAsia="Calibri" w:hAnsi="Calibri"/>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152FAF"/>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152FAF"/>
    <w:rPr>
      <w:rFonts w:ascii="Calibri" w:eastAsia="Calibri" w:hAnsi="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152FAF"/>
    <w:rPr>
      <w:rFonts w:ascii="Calibri" w:eastAsia="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152FAF"/>
    <w:rPr>
      <w:rFonts w:ascii="Calibri" w:eastAsia="Calibri" w:hAnsi="Calibri"/>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152FAF"/>
    <w:pPr>
      <w:numPr>
        <w:numId w:val="25"/>
      </w:numPr>
    </w:pPr>
  </w:style>
  <w:style w:type="numbering" w:customStyle="1" w:styleId="NumberedHeads">
    <w:name w:val="Numbered_Heads"/>
    <w:rsid w:val="00152FAF"/>
    <w:pPr>
      <w:numPr>
        <w:numId w:val="24"/>
      </w:numPr>
    </w:pPr>
  </w:style>
  <w:style w:type="paragraph" w:styleId="Bibliography">
    <w:name w:val="Bibliography"/>
    <w:basedOn w:val="Normal"/>
    <w:next w:val="Normal"/>
    <w:uiPriority w:val="37"/>
    <w:semiHidden/>
    <w:unhideWhenUsed/>
    <w:rsid w:val="00152FAF"/>
  </w:style>
  <w:style w:type="paragraph" w:styleId="BodyText2">
    <w:name w:val="Body Text 2"/>
    <w:basedOn w:val="Normal"/>
    <w:link w:val="BodyText2Char"/>
    <w:uiPriority w:val="99"/>
    <w:unhideWhenUsed/>
    <w:rsid w:val="00152FAF"/>
    <w:pPr>
      <w:spacing w:line="480" w:lineRule="auto"/>
    </w:pPr>
  </w:style>
  <w:style w:type="character" w:customStyle="1" w:styleId="BodyText2Char">
    <w:name w:val="Body Text 2 Char"/>
    <w:basedOn w:val="DefaultParagraphFont"/>
    <w:link w:val="BodyText2"/>
    <w:uiPriority w:val="99"/>
    <w:rsid w:val="00152FAF"/>
    <w:rPr>
      <w:rFonts w:eastAsia="Times New Roman"/>
      <w:kern w:val="20"/>
      <w:sz w:val="24"/>
      <w:szCs w:val="24"/>
      <w:lang w:eastAsia="de-DE"/>
    </w:rPr>
  </w:style>
  <w:style w:type="paragraph" w:styleId="BodyText3">
    <w:name w:val="Body Text 3"/>
    <w:basedOn w:val="Normal"/>
    <w:link w:val="BodyText3Char"/>
    <w:uiPriority w:val="99"/>
    <w:unhideWhenUsed/>
    <w:rsid w:val="00152FAF"/>
    <w:rPr>
      <w:sz w:val="16"/>
      <w:szCs w:val="16"/>
    </w:rPr>
  </w:style>
  <w:style w:type="character" w:customStyle="1" w:styleId="BodyText3Char">
    <w:name w:val="Body Text 3 Char"/>
    <w:basedOn w:val="DefaultParagraphFont"/>
    <w:link w:val="BodyText3"/>
    <w:uiPriority w:val="99"/>
    <w:rsid w:val="00152FAF"/>
    <w:rPr>
      <w:rFonts w:eastAsia="Times New Roman"/>
      <w:kern w:val="20"/>
      <w:sz w:val="16"/>
      <w:szCs w:val="16"/>
      <w:lang w:eastAsia="de-DE"/>
    </w:rPr>
  </w:style>
  <w:style w:type="paragraph" w:styleId="BodyTextFirstIndent">
    <w:name w:val="Body Text First Indent"/>
    <w:basedOn w:val="BodyText"/>
    <w:link w:val="BodyTextFirstIndentChar"/>
    <w:uiPriority w:val="99"/>
    <w:unhideWhenUsed/>
    <w:rsid w:val="00152FAF"/>
    <w:pPr>
      <w:ind w:firstLine="360"/>
    </w:pPr>
  </w:style>
  <w:style w:type="character" w:customStyle="1" w:styleId="BodyTextFirstIndentChar">
    <w:name w:val="Body Text First Indent Char"/>
    <w:basedOn w:val="BodyTextChar"/>
    <w:link w:val="BodyTextFirstIndent"/>
    <w:uiPriority w:val="99"/>
    <w:rsid w:val="00152FAF"/>
    <w:rPr>
      <w:rFonts w:eastAsia="Times New Roman"/>
      <w:kern w:val="20"/>
      <w:sz w:val="24"/>
      <w:szCs w:val="24"/>
      <w:lang w:eastAsia="de-DE"/>
    </w:rPr>
  </w:style>
  <w:style w:type="paragraph" w:styleId="BodyTextFirstIndent2">
    <w:name w:val="Body Text First Indent 2"/>
    <w:basedOn w:val="BodyTextIndent"/>
    <w:link w:val="BodyTextFirstIndent2Char"/>
    <w:uiPriority w:val="99"/>
    <w:unhideWhenUsed/>
    <w:rsid w:val="00152FAF"/>
    <w:pPr>
      <w:ind w:firstLine="360"/>
    </w:pPr>
  </w:style>
  <w:style w:type="character" w:customStyle="1" w:styleId="BodyTextFirstIndent2Char">
    <w:name w:val="Body Text First Indent 2 Char"/>
    <w:basedOn w:val="BodyTextIndentChar"/>
    <w:link w:val="BodyTextFirstIndent2"/>
    <w:uiPriority w:val="99"/>
    <w:rsid w:val="00152FAF"/>
    <w:rPr>
      <w:rFonts w:eastAsia="Times New Roman"/>
      <w:kern w:val="20"/>
      <w:sz w:val="24"/>
      <w:szCs w:val="24"/>
      <w:lang w:eastAsia="de-DE"/>
    </w:rPr>
  </w:style>
  <w:style w:type="paragraph" w:styleId="BodyTextIndent2">
    <w:name w:val="Body Text Indent 2"/>
    <w:basedOn w:val="Normal"/>
    <w:link w:val="BodyTextIndent2Char"/>
    <w:uiPriority w:val="99"/>
    <w:unhideWhenUsed/>
    <w:rsid w:val="00152FAF"/>
    <w:pPr>
      <w:spacing w:line="480" w:lineRule="auto"/>
      <w:ind w:left="360"/>
    </w:pPr>
  </w:style>
  <w:style w:type="character" w:customStyle="1" w:styleId="BodyTextIndent2Char">
    <w:name w:val="Body Text Indent 2 Char"/>
    <w:basedOn w:val="DefaultParagraphFont"/>
    <w:link w:val="BodyTextIndent2"/>
    <w:uiPriority w:val="99"/>
    <w:rsid w:val="00152FAF"/>
    <w:rPr>
      <w:rFonts w:eastAsia="Times New Roman"/>
      <w:kern w:val="20"/>
      <w:sz w:val="24"/>
      <w:szCs w:val="24"/>
      <w:lang w:eastAsia="de-DE"/>
    </w:rPr>
  </w:style>
  <w:style w:type="paragraph" w:styleId="BodyTextIndent3">
    <w:name w:val="Body Text Indent 3"/>
    <w:basedOn w:val="Normal"/>
    <w:link w:val="BodyTextIndent3Char"/>
    <w:uiPriority w:val="99"/>
    <w:unhideWhenUsed/>
    <w:rsid w:val="00152FAF"/>
    <w:pPr>
      <w:ind w:left="360"/>
    </w:pPr>
    <w:rPr>
      <w:sz w:val="16"/>
      <w:szCs w:val="16"/>
    </w:rPr>
  </w:style>
  <w:style w:type="character" w:customStyle="1" w:styleId="BodyTextIndent3Char">
    <w:name w:val="Body Text Indent 3 Char"/>
    <w:basedOn w:val="DefaultParagraphFont"/>
    <w:link w:val="BodyTextIndent3"/>
    <w:uiPriority w:val="99"/>
    <w:rsid w:val="00152FAF"/>
    <w:rPr>
      <w:rFonts w:eastAsia="Times New Roman"/>
      <w:kern w:val="20"/>
      <w:sz w:val="16"/>
      <w:szCs w:val="16"/>
      <w:lang w:eastAsia="de-DE"/>
    </w:rPr>
  </w:style>
  <w:style w:type="paragraph" w:styleId="Closing">
    <w:name w:val="Closing"/>
    <w:basedOn w:val="Normal"/>
    <w:link w:val="ClosingChar"/>
    <w:uiPriority w:val="99"/>
    <w:unhideWhenUsed/>
    <w:rsid w:val="00152FAF"/>
    <w:pPr>
      <w:spacing w:after="0"/>
      <w:ind w:left="4320"/>
    </w:pPr>
  </w:style>
  <w:style w:type="character" w:customStyle="1" w:styleId="ClosingChar">
    <w:name w:val="Closing Char"/>
    <w:basedOn w:val="DefaultParagraphFont"/>
    <w:link w:val="Closing"/>
    <w:uiPriority w:val="99"/>
    <w:rsid w:val="00152FAF"/>
    <w:rPr>
      <w:rFonts w:eastAsia="Times New Roman"/>
      <w:kern w:val="20"/>
      <w:sz w:val="24"/>
      <w:szCs w:val="24"/>
      <w:lang w:eastAsia="de-DE"/>
    </w:rPr>
  </w:style>
  <w:style w:type="paragraph" w:styleId="Date">
    <w:name w:val="Date"/>
    <w:basedOn w:val="Normal"/>
    <w:next w:val="Normal"/>
    <w:link w:val="DateChar"/>
    <w:uiPriority w:val="99"/>
    <w:unhideWhenUsed/>
    <w:rsid w:val="00152FAF"/>
  </w:style>
  <w:style w:type="character" w:customStyle="1" w:styleId="DateChar">
    <w:name w:val="Date Char"/>
    <w:basedOn w:val="DefaultParagraphFont"/>
    <w:link w:val="Date"/>
    <w:uiPriority w:val="99"/>
    <w:rsid w:val="00152FAF"/>
    <w:rPr>
      <w:rFonts w:eastAsia="Times New Roman"/>
      <w:kern w:val="20"/>
      <w:sz w:val="24"/>
      <w:szCs w:val="24"/>
      <w:lang w:eastAsia="de-DE"/>
    </w:rPr>
  </w:style>
  <w:style w:type="paragraph" w:styleId="E-mailSignature">
    <w:name w:val="E-mail Signature"/>
    <w:basedOn w:val="Normal"/>
    <w:link w:val="E-mailSignatureChar"/>
    <w:uiPriority w:val="99"/>
    <w:unhideWhenUsed/>
    <w:rsid w:val="00152FAF"/>
    <w:pPr>
      <w:spacing w:after="0"/>
    </w:pPr>
  </w:style>
  <w:style w:type="character" w:customStyle="1" w:styleId="E-mailSignatureChar">
    <w:name w:val="E-mail Signature Char"/>
    <w:basedOn w:val="DefaultParagraphFont"/>
    <w:link w:val="E-mailSignature"/>
    <w:uiPriority w:val="99"/>
    <w:rsid w:val="00152FAF"/>
    <w:rPr>
      <w:rFonts w:eastAsia="Times New Roman"/>
      <w:kern w:val="20"/>
      <w:sz w:val="24"/>
      <w:szCs w:val="24"/>
      <w:lang w:eastAsia="de-DE"/>
    </w:rPr>
  </w:style>
  <w:style w:type="paragraph" w:styleId="EnvelopeAddress">
    <w:name w:val="envelope address"/>
    <w:basedOn w:val="Normal"/>
    <w:uiPriority w:val="99"/>
    <w:unhideWhenUsed/>
    <w:rsid w:val="00152FAF"/>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unhideWhenUsed/>
    <w:rsid w:val="00152FAF"/>
    <w:pPr>
      <w:spacing w:after="0"/>
    </w:pPr>
    <w:rPr>
      <w:rFonts w:asciiTheme="majorHAnsi" w:eastAsiaTheme="majorEastAsia" w:hAnsiTheme="majorHAnsi" w:cstheme="majorBidi"/>
      <w:sz w:val="20"/>
      <w:szCs w:val="20"/>
    </w:rPr>
  </w:style>
  <w:style w:type="paragraph" w:styleId="HTMLAddress">
    <w:name w:val="HTML Address"/>
    <w:basedOn w:val="Normal"/>
    <w:link w:val="HTMLAddressChar"/>
    <w:uiPriority w:val="99"/>
    <w:unhideWhenUsed/>
    <w:rsid w:val="00152FAF"/>
    <w:pPr>
      <w:spacing w:after="0"/>
    </w:pPr>
    <w:rPr>
      <w:i/>
      <w:iCs/>
    </w:rPr>
  </w:style>
  <w:style w:type="character" w:customStyle="1" w:styleId="HTMLAddressChar">
    <w:name w:val="HTML Address Char"/>
    <w:basedOn w:val="DefaultParagraphFont"/>
    <w:link w:val="HTMLAddress"/>
    <w:uiPriority w:val="99"/>
    <w:rsid w:val="00152FAF"/>
    <w:rPr>
      <w:rFonts w:eastAsia="Times New Roman"/>
      <w:i/>
      <w:iCs/>
      <w:kern w:val="20"/>
      <w:sz w:val="24"/>
      <w:szCs w:val="24"/>
      <w:lang w:eastAsia="de-DE"/>
    </w:rPr>
  </w:style>
  <w:style w:type="paragraph" w:styleId="IndexHeading">
    <w:name w:val="index heading"/>
    <w:basedOn w:val="Normal"/>
    <w:next w:val="Index1"/>
    <w:uiPriority w:val="99"/>
    <w:unhideWhenUsed/>
    <w:rsid w:val="00152FA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52FA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52FAF"/>
    <w:rPr>
      <w:rFonts w:eastAsia="Times New Roman"/>
      <w:b/>
      <w:bCs/>
      <w:i/>
      <w:iCs/>
      <w:color w:val="4F81BD" w:themeColor="accent1"/>
      <w:kern w:val="20"/>
      <w:sz w:val="24"/>
      <w:szCs w:val="24"/>
      <w:lang w:eastAsia="de-DE"/>
    </w:rPr>
  </w:style>
  <w:style w:type="paragraph" w:styleId="List">
    <w:name w:val="List"/>
    <w:basedOn w:val="Normal"/>
    <w:uiPriority w:val="99"/>
    <w:unhideWhenUsed/>
    <w:rsid w:val="00152FAF"/>
    <w:pPr>
      <w:ind w:left="360" w:hanging="360"/>
      <w:contextualSpacing/>
    </w:pPr>
  </w:style>
  <w:style w:type="paragraph" w:styleId="List2">
    <w:name w:val="List 2"/>
    <w:basedOn w:val="Normal"/>
    <w:uiPriority w:val="99"/>
    <w:unhideWhenUsed/>
    <w:rsid w:val="00152FAF"/>
    <w:pPr>
      <w:ind w:left="720" w:hanging="360"/>
      <w:contextualSpacing/>
    </w:pPr>
  </w:style>
  <w:style w:type="paragraph" w:styleId="List3">
    <w:name w:val="List 3"/>
    <w:basedOn w:val="Normal"/>
    <w:uiPriority w:val="99"/>
    <w:unhideWhenUsed/>
    <w:rsid w:val="00152FAF"/>
    <w:pPr>
      <w:ind w:left="1080" w:hanging="360"/>
      <w:contextualSpacing/>
    </w:pPr>
  </w:style>
  <w:style w:type="paragraph" w:styleId="List4">
    <w:name w:val="List 4"/>
    <w:basedOn w:val="Normal"/>
    <w:uiPriority w:val="99"/>
    <w:unhideWhenUsed/>
    <w:rsid w:val="00152FAF"/>
    <w:pPr>
      <w:ind w:left="1440" w:hanging="360"/>
      <w:contextualSpacing/>
    </w:pPr>
  </w:style>
  <w:style w:type="paragraph" w:styleId="List5">
    <w:name w:val="List 5"/>
    <w:basedOn w:val="Normal"/>
    <w:uiPriority w:val="99"/>
    <w:unhideWhenUsed/>
    <w:rsid w:val="00152FAF"/>
    <w:pPr>
      <w:ind w:left="1800" w:hanging="360"/>
      <w:contextualSpacing/>
    </w:pPr>
  </w:style>
  <w:style w:type="paragraph" w:styleId="ListContinue">
    <w:name w:val="List Continue"/>
    <w:basedOn w:val="Normal"/>
    <w:uiPriority w:val="99"/>
    <w:unhideWhenUsed/>
    <w:rsid w:val="00152FAF"/>
    <w:pPr>
      <w:ind w:left="360"/>
      <w:contextualSpacing/>
    </w:pPr>
  </w:style>
  <w:style w:type="paragraph" w:styleId="ListContinue2">
    <w:name w:val="List Continue 2"/>
    <w:basedOn w:val="Normal"/>
    <w:uiPriority w:val="99"/>
    <w:unhideWhenUsed/>
    <w:rsid w:val="00152FAF"/>
    <w:pPr>
      <w:ind w:left="720"/>
      <w:contextualSpacing/>
    </w:pPr>
  </w:style>
  <w:style w:type="paragraph" w:styleId="ListContinue3">
    <w:name w:val="List Continue 3"/>
    <w:basedOn w:val="Normal"/>
    <w:uiPriority w:val="99"/>
    <w:unhideWhenUsed/>
    <w:rsid w:val="00152FAF"/>
    <w:pPr>
      <w:ind w:left="1080"/>
      <w:contextualSpacing/>
    </w:pPr>
  </w:style>
  <w:style w:type="paragraph" w:styleId="ListContinue4">
    <w:name w:val="List Continue 4"/>
    <w:basedOn w:val="Normal"/>
    <w:uiPriority w:val="99"/>
    <w:unhideWhenUsed/>
    <w:rsid w:val="00152FAF"/>
    <w:pPr>
      <w:ind w:left="1440"/>
      <w:contextualSpacing/>
    </w:pPr>
  </w:style>
  <w:style w:type="paragraph" w:styleId="ListContinue5">
    <w:name w:val="List Continue 5"/>
    <w:basedOn w:val="Normal"/>
    <w:uiPriority w:val="99"/>
    <w:unhideWhenUsed/>
    <w:rsid w:val="00152FAF"/>
    <w:pPr>
      <w:ind w:left="1800"/>
      <w:contextualSpacing/>
    </w:pPr>
  </w:style>
  <w:style w:type="paragraph" w:styleId="MacroText">
    <w:name w:val="macro"/>
    <w:link w:val="MacroTextChar"/>
    <w:uiPriority w:val="99"/>
    <w:unhideWhenUsed/>
    <w:rsid w:val="00152FAF"/>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rsid w:val="00152FAF"/>
    <w:rPr>
      <w:rFonts w:ascii="Consolas" w:eastAsia="Times New Roman" w:hAnsi="Consolas" w:cs="Consolas"/>
      <w:kern w:val="20"/>
      <w:lang w:eastAsia="de-DE"/>
    </w:rPr>
  </w:style>
  <w:style w:type="paragraph" w:styleId="NoteHeading">
    <w:name w:val="Note Heading"/>
    <w:basedOn w:val="Normal"/>
    <w:next w:val="Normal"/>
    <w:link w:val="NoteHeadingChar"/>
    <w:uiPriority w:val="99"/>
    <w:unhideWhenUsed/>
    <w:rsid w:val="00152FAF"/>
    <w:pPr>
      <w:spacing w:after="0"/>
    </w:pPr>
  </w:style>
  <w:style w:type="character" w:customStyle="1" w:styleId="NoteHeadingChar">
    <w:name w:val="Note Heading Char"/>
    <w:basedOn w:val="DefaultParagraphFont"/>
    <w:link w:val="NoteHeading"/>
    <w:uiPriority w:val="99"/>
    <w:rsid w:val="00152FAF"/>
    <w:rPr>
      <w:rFonts w:eastAsia="Times New Roman"/>
      <w:kern w:val="20"/>
      <w:sz w:val="24"/>
      <w:szCs w:val="24"/>
      <w:lang w:eastAsia="de-DE"/>
    </w:rPr>
  </w:style>
  <w:style w:type="paragraph" w:styleId="Salutation">
    <w:name w:val="Salutation"/>
    <w:basedOn w:val="Normal"/>
    <w:next w:val="Normal"/>
    <w:link w:val="SalutationChar"/>
    <w:uiPriority w:val="99"/>
    <w:unhideWhenUsed/>
    <w:rsid w:val="00152FAF"/>
  </w:style>
  <w:style w:type="character" w:customStyle="1" w:styleId="SalutationChar">
    <w:name w:val="Salutation Char"/>
    <w:basedOn w:val="DefaultParagraphFont"/>
    <w:link w:val="Salutation"/>
    <w:uiPriority w:val="99"/>
    <w:rsid w:val="00152FAF"/>
    <w:rPr>
      <w:rFonts w:eastAsia="Times New Roman"/>
      <w:kern w:val="20"/>
      <w:sz w:val="24"/>
      <w:szCs w:val="24"/>
      <w:lang w:eastAsia="de-DE"/>
    </w:rPr>
  </w:style>
  <w:style w:type="paragraph" w:styleId="Signature">
    <w:name w:val="Signature"/>
    <w:basedOn w:val="Normal"/>
    <w:link w:val="SignatureChar"/>
    <w:uiPriority w:val="99"/>
    <w:unhideWhenUsed/>
    <w:rsid w:val="00152FAF"/>
    <w:pPr>
      <w:spacing w:after="0"/>
      <w:ind w:left="4320"/>
    </w:pPr>
  </w:style>
  <w:style w:type="character" w:customStyle="1" w:styleId="SignatureChar">
    <w:name w:val="Signature Char"/>
    <w:basedOn w:val="DefaultParagraphFont"/>
    <w:link w:val="Signature"/>
    <w:uiPriority w:val="99"/>
    <w:rsid w:val="00152FAF"/>
    <w:rPr>
      <w:rFonts w:eastAsia="Times New Roman"/>
      <w:kern w:val="20"/>
      <w:sz w:val="24"/>
      <w:szCs w:val="24"/>
      <w:lang w:eastAsia="de-DE"/>
    </w:rPr>
  </w:style>
  <w:style w:type="paragraph" w:styleId="TOAHeading">
    <w:name w:val="toa heading"/>
    <w:basedOn w:val="Normal"/>
    <w:next w:val="Normal"/>
    <w:uiPriority w:val="99"/>
    <w:unhideWhenUsed/>
    <w:rsid w:val="00152FAF"/>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152FAF"/>
    <w:pPr>
      <w:keepLines/>
      <w:pageBreakBefore w:val="0"/>
      <w:widowControl/>
      <w:numPr>
        <w:numId w:val="0"/>
      </w:numPr>
      <w:spacing w:before="480"/>
      <w:outlineLvl w:val="9"/>
    </w:pPr>
    <w:rPr>
      <w:rFonts w:asciiTheme="majorHAnsi" w:eastAsiaTheme="majorEastAsia" w:hAnsiTheme="majorHAnsi" w:cstheme="majorBidi"/>
      <w:bCs/>
      <w:caps w:val="0"/>
      <w:color w:val="365F91" w:themeColor="accent1" w:themeShade="BF"/>
      <w:kern w:val="20"/>
      <w:sz w:val="28"/>
      <w:szCs w:val="28"/>
    </w:rPr>
  </w:style>
  <w:style w:type="paragraph" w:customStyle="1" w:styleId="msgexample">
    <w:name w:val="msg_example"/>
    <w:basedOn w:val="Default"/>
    <w:qFormat/>
    <w:rsid w:val="00152FAF"/>
    <w:rPr>
      <w:rFonts w:ascii="Courier New" w:hAnsi="Courier New" w:cs="Courier New"/>
    </w:rPr>
  </w:style>
  <w:style w:type="paragraph" w:customStyle="1" w:styleId="HL7DOCID">
    <w:name w:val="HL7_DOC_ID"/>
    <w:basedOn w:val="Normal"/>
    <w:rsid w:val="00071BC1"/>
    <w:pPr>
      <w:tabs>
        <w:tab w:val="right" w:pos="8640"/>
      </w:tabs>
      <w:jc w:val="right"/>
    </w:pPr>
    <w:rPr>
      <w:rFonts w:ascii="Arial Narrow" w:hAnsi="Arial Narrow" w:cs="Arial"/>
      <w:sz w:val="32"/>
      <w:szCs w:val="32"/>
    </w:rPr>
  </w:style>
  <w:style w:type="character" w:customStyle="1" w:styleId="NormalIndentedChar">
    <w:name w:val="Normal Indented Char"/>
    <w:rsid w:val="00071BC1"/>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071BC1"/>
    <w:rPr>
      <w:rFonts w:ascii="Times New Roman" w:hAnsi="Times New Roman" w:cs="Times New Roman"/>
      <w:b w:val="0"/>
      <w:i w:val="0"/>
      <w:kern w:val="20"/>
      <w:sz w:val="24"/>
      <w:szCs w:val="24"/>
      <w:u w:val="none"/>
      <w:lang w:val="en-US" w:eastAsia="en-US" w:bidi="ar-SA"/>
    </w:rPr>
  </w:style>
  <w:style w:type="paragraph" w:customStyle="1" w:styleId="noteindented0">
    <w:name w:val="noteindented"/>
    <w:basedOn w:val="Normal"/>
    <w:rsid w:val="00071BC1"/>
    <w:pPr>
      <w:spacing w:before="100" w:beforeAutospacing="1" w:after="100" w:afterAutospacing="1"/>
    </w:pPr>
  </w:style>
  <w:style w:type="character" w:customStyle="1" w:styleId="organizationinfo1">
    <w:name w:val="organizationinfo1"/>
    <w:rsid w:val="00071BC1"/>
    <w:rPr>
      <w:b/>
      <w:bCs/>
      <w:vanish w:val="0"/>
      <w:webHidden w:val="0"/>
      <w:sz w:val="20"/>
      <w:szCs w:val="20"/>
      <w:specVanish w:val="0"/>
    </w:rPr>
  </w:style>
  <w:style w:type="paragraph" w:customStyle="1" w:styleId="MTHeader1">
    <w:name w:val="MTHeader1"/>
    <w:rsid w:val="008E16A1"/>
    <w:pPr>
      <w:pBdr>
        <w:top w:val="double" w:sz="4" w:space="1" w:color="auto"/>
      </w:pBdr>
      <w:spacing w:before="240" w:after="120"/>
    </w:pPr>
    <w:rPr>
      <w:rFonts w:ascii="Times New Roman Bold" w:eastAsia="Times New Roman" w:hAnsi="Times New Roman Bold"/>
      <w:b/>
    </w:rPr>
  </w:style>
  <w:style w:type="character" w:customStyle="1" w:styleId="XMLname">
    <w:name w:val="XMLname"/>
    <w:qFormat/>
    <w:rsid w:val="006548A4"/>
    <w:rPr>
      <w:rFonts w:ascii="Courier New" w:hAnsi="Courier New" w:cs="TimesNewRomanPSMT"/>
      <w:sz w:val="20"/>
      <w:lang w:eastAsia="en-US"/>
    </w:rPr>
  </w:style>
  <w:style w:type="table" w:customStyle="1" w:styleId="TableGrid10">
    <w:name w:val="Table Grid1"/>
    <w:basedOn w:val="TableNormal"/>
    <w:next w:val="TableGrid"/>
    <w:uiPriority w:val="59"/>
    <w:rsid w:val="005D7A99"/>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Text9pt">
    <w:name w:val="Hyperlink Text 9pt"/>
    <w:rsid w:val="00870C48"/>
    <w:rPr>
      <w:color w:val="333399"/>
      <w:szCs w:val="18"/>
      <w:u w:val="single"/>
      <w:lang w:eastAsia="zh-CN"/>
    </w:rPr>
  </w:style>
  <w:style w:type="numbering" w:customStyle="1" w:styleId="Constraints">
    <w:name w:val="Constraints"/>
    <w:rsid w:val="00ED55B5"/>
    <w:pPr>
      <w:numPr>
        <w:numId w:val="61"/>
      </w:numPr>
    </w:pPr>
  </w:style>
  <w:style w:type="numbering" w:customStyle="1" w:styleId="Constraints1">
    <w:name w:val="Constraints1"/>
    <w:rsid w:val="00AD0A21"/>
  </w:style>
  <w:style w:type="character" w:styleId="UnresolvedMention">
    <w:name w:val="Unresolved Mention"/>
    <w:basedOn w:val="DefaultParagraphFont"/>
    <w:uiPriority w:val="99"/>
    <w:semiHidden/>
    <w:unhideWhenUsed/>
    <w:rsid w:val="005E7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25882">
      <w:bodyDiv w:val="1"/>
      <w:marLeft w:val="0"/>
      <w:marRight w:val="0"/>
      <w:marTop w:val="0"/>
      <w:marBottom w:val="0"/>
      <w:divBdr>
        <w:top w:val="none" w:sz="0" w:space="0" w:color="auto"/>
        <w:left w:val="none" w:sz="0" w:space="0" w:color="auto"/>
        <w:bottom w:val="none" w:sz="0" w:space="0" w:color="auto"/>
        <w:right w:val="none" w:sz="0" w:space="0" w:color="auto"/>
      </w:divBdr>
      <w:divsChild>
        <w:div w:id="566036547">
          <w:marLeft w:val="0"/>
          <w:marRight w:val="0"/>
          <w:marTop w:val="0"/>
          <w:marBottom w:val="0"/>
          <w:divBdr>
            <w:top w:val="none" w:sz="0" w:space="0" w:color="auto"/>
            <w:left w:val="none" w:sz="0" w:space="0" w:color="auto"/>
            <w:bottom w:val="none" w:sz="0" w:space="0" w:color="auto"/>
            <w:right w:val="none" w:sz="0" w:space="0" w:color="auto"/>
          </w:divBdr>
          <w:divsChild>
            <w:div w:id="20465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6613">
      <w:bodyDiv w:val="1"/>
      <w:marLeft w:val="0"/>
      <w:marRight w:val="0"/>
      <w:marTop w:val="0"/>
      <w:marBottom w:val="0"/>
      <w:divBdr>
        <w:top w:val="none" w:sz="0" w:space="0" w:color="auto"/>
        <w:left w:val="none" w:sz="0" w:space="0" w:color="auto"/>
        <w:bottom w:val="none" w:sz="0" w:space="0" w:color="auto"/>
        <w:right w:val="none" w:sz="0" w:space="0" w:color="auto"/>
      </w:divBdr>
    </w:div>
    <w:div w:id="74015684">
      <w:bodyDiv w:val="1"/>
      <w:marLeft w:val="0"/>
      <w:marRight w:val="0"/>
      <w:marTop w:val="0"/>
      <w:marBottom w:val="0"/>
      <w:divBdr>
        <w:top w:val="none" w:sz="0" w:space="0" w:color="auto"/>
        <w:left w:val="none" w:sz="0" w:space="0" w:color="auto"/>
        <w:bottom w:val="none" w:sz="0" w:space="0" w:color="auto"/>
        <w:right w:val="none" w:sz="0" w:space="0" w:color="auto"/>
      </w:divBdr>
    </w:div>
    <w:div w:id="88821874">
      <w:bodyDiv w:val="1"/>
      <w:marLeft w:val="0"/>
      <w:marRight w:val="0"/>
      <w:marTop w:val="0"/>
      <w:marBottom w:val="0"/>
      <w:divBdr>
        <w:top w:val="none" w:sz="0" w:space="0" w:color="auto"/>
        <w:left w:val="none" w:sz="0" w:space="0" w:color="auto"/>
        <w:bottom w:val="none" w:sz="0" w:space="0" w:color="auto"/>
        <w:right w:val="none" w:sz="0" w:space="0" w:color="auto"/>
      </w:divBdr>
      <w:divsChild>
        <w:div w:id="1492870835">
          <w:marLeft w:val="187"/>
          <w:marRight w:val="0"/>
          <w:marTop w:val="86"/>
          <w:marBottom w:val="0"/>
          <w:divBdr>
            <w:top w:val="none" w:sz="0" w:space="0" w:color="auto"/>
            <w:left w:val="none" w:sz="0" w:space="0" w:color="auto"/>
            <w:bottom w:val="none" w:sz="0" w:space="0" w:color="auto"/>
            <w:right w:val="none" w:sz="0" w:space="0" w:color="auto"/>
          </w:divBdr>
        </w:div>
      </w:divsChild>
    </w:div>
    <w:div w:id="95371797">
      <w:bodyDiv w:val="1"/>
      <w:marLeft w:val="0"/>
      <w:marRight w:val="0"/>
      <w:marTop w:val="0"/>
      <w:marBottom w:val="0"/>
      <w:divBdr>
        <w:top w:val="none" w:sz="0" w:space="0" w:color="auto"/>
        <w:left w:val="none" w:sz="0" w:space="0" w:color="auto"/>
        <w:bottom w:val="none" w:sz="0" w:space="0" w:color="auto"/>
        <w:right w:val="none" w:sz="0" w:space="0" w:color="auto"/>
      </w:divBdr>
      <w:divsChild>
        <w:div w:id="1215654783">
          <w:marLeft w:val="0"/>
          <w:marRight w:val="0"/>
          <w:marTop w:val="0"/>
          <w:marBottom w:val="0"/>
          <w:divBdr>
            <w:top w:val="none" w:sz="0" w:space="0" w:color="auto"/>
            <w:left w:val="none" w:sz="0" w:space="0" w:color="auto"/>
            <w:bottom w:val="none" w:sz="0" w:space="0" w:color="auto"/>
            <w:right w:val="none" w:sz="0" w:space="0" w:color="auto"/>
          </w:divBdr>
          <w:divsChild>
            <w:div w:id="8036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476">
      <w:bodyDiv w:val="1"/>
      <w:marLeft w:val="0"/>
      <w:marRight w:val="0"/>
      <w:marTop w:val="0"/>
      <w:marBottom w:val="0"/>
      <w:divBdr>
        <w:top w:val="none" w:sz="0" w:space="0" w:color="auto"/>
        <w:left w:val="none" w:sz="0" w:space="0" w:color="auto"/>
        <w:bottom w:val="none" w:sz="0" w:space="0" w:color="auto"/>
        <w:right w:val="none" w:sz="0" w:space="0" w:color="auto"/>
      </w:divBdr>
    </w:div>
    <w:div w:id="125466130">
      <w:bodyDiv w:val="1"/>
      <w:marLeft w:val="0"/>
      <w:marRight w:val="0"/>
      <w:marTop w:val="0"/>
      <w:marBottom w:val="0"/>
      <w:divBdr>
        <w:top w:val="none" w:sz="0" w:space="0" w:color="auto"/>
        <w:left w:val="none" w:sz="0" w:space="0" w:color="auto"/>
        <w:bottom w:val="none" w:sz="0" w:space="0" w:color="auto"/>
        <w:right w:val="none" w:sz="0" w:space="0" w:color="auto"/>
      </w:divBdr>
    </w:div>
    <w:div w:id="132647003">
      <w:bodyDiv w:val="1"/>
      <w:marLeft w:val="0"/>
      <w:marRight w:val="0"/>
      <w:marTop w:val="0"/>
      <w:marBottom w:val="0"/>
      <w:divBdr>
        <w:top w:val="none" w:sz="0" w:space="0" w:color="auto"/>
        <w:left w:val="none" w:sz="0" w:space="0" w:color="auto"/>
        <w:bottom w:val="none" w:sz="0" w:space="0" w:color="auto"/>
        <w:right w:val="none" w:sz="0" w:space="0" w:color="auto"/>
      </w:divBdr>
    </w:div>
    <w:div w:id="134874640">
      <w:bodyDiv w:val="1"/>
      <w:marLeft w:val="0"/>
      <w:marRight w:val="0"/>
      <w:marTop w:val="0"/>
      <w:marBottom w:val="0"/>
      <w:divBdr>
        <w:top w:val="none" w:sz="0" w:space="0" w:color="auto"/>
        <w:left w:val="none" w:sz="0" w:space="0" w:color="auto"/>
        <w:bottom w:val="none" w:sz="0" w:space="0" w:color="auto"/>
        <w:right w:val="none" w:sz="0" w:space="0" w:color="auto"/>
      </w:divBdr>
      <w:divsChild>
        <w:div w:id="1231622739">
          <w:marLeft w:val="187"/>
          <w:marRight w:val="0"/>
          <w:marTop w:val="86"/>
          <w:marBottom w:val="0"/>
          <w:divBdr>
            <w:top w:val="none" w:sz="0" w:space="0" w:color="auto"/>
            <w:left w:val="none" w:sz="0" w:space="0" w:color="auto"/>
            <w:bottom w:val="none" w:sz="0" w:space="0" w:color="auto"/>
            <w:right w:val="none" w:sz="0" w:space="0" w:color="auto"/>
          </w:divBdr>
        </w:div>
      </w:divsChild>
    </w:div>
    <w:div w:id="136656490">
      <w:bodyDiv w:val="1"/>
      <w:marLeft w:val="0"/>
      <w:marRight w:val="0"/>
      <w:marTop w:val="0"/>
      <w:marBottom w:val="0"/>
      <w:divBdr>
        <w:top w:val="none" w:sz="0" w:space="0" w:color="auto"/>
        <w:left w:val="none" w:sz="0" w:space="0" w:color="auto"/>
        <w:bottom w:val="none" w:sz="0" w:space="0" w:color="auto"/>
        <w:right w:val="none" w:sz="0" w:space="0" w:color="auto"/>
      </w:divBdr>
    </w:div>
    <w:div w:id="136806384">
      <w:bodyDiv w:val="1"/>
      <w:marLeft w:val="0"/>
      <w:marRight w:val="0"/>
      <w:marTop w:val="0"/>
      <w:marBottom w:val="0"/>
      <w:divBdr>
        <w:top w:val="none" w:sz="0" w:space="0" w:color="auto"/>
        <w:left w:val="none" w:sz="0" w:space="0" w:color="auto"/>
        <w:bottom w:val="none" w:sz="0" w:space="0" w:color="auto"/>
        <w:right w:val="none" w:sz="0" w:space="0" w:color="auto"/>
      </w:divBdr>
    </w:div>
    <w:div w:id="145822578">
      <w:bodyDiv w:val="1"/>
      <w:marLeft w:val="0"/>
      <w:marRight w:val="0"/>
      <w:marTop w:val="0"/>
      <w:marBottom w:val="0"/>
      <w:divBdr>
        <w:top w:val="none" w:sz="0" w:space="0" w:color="auto"/>
        <w:left w:val="none" w:sz="0" w:space="0" w:color="auto"/>
        <w:bottom w:val="none" w:sz="0" w:space="0" w:color="auto"/>
        <w:right w:val="none" w:sz="0" w:space="0" w:color="auto"/>
      </w:divBdr>
    </w:div>
    <w:div w:id="150223195">
      <w:bodyDiv w:val="1"/>
      <w:marLeft w:val="0"/>
      <w:marRight w:val="0"/>
      <w:marTop w:val="0"/>
      <w:marBottom w:val="0"/>
      <w:divBdr>
        <w:top w:val="none" w:sz="0" w:space="0" w:color="auto"/>
        <w:left w:val="none" w:sz="0" w:space="0" w:color="auto"/>
        <w:bottom w:val="none" w:sz="0" w:space="0" w:color="auto"/>
        <w:right w:val="none" w:sz="0" w:space="0" w:color="auto"/>
      </w:divBdr>
    </w:div>
    <w:div w:id="155614130">
      <w:bodyDiv w:val="1"/>
      <w:marLeft w:val="0"/>
      <w:marRight w:val="0"/>
      <w:marTop w:val="0"/>
      <w:marBottom w:val="0"/>
      <w:divBdr>
        <w:top w:val="none" w:sz="0" w:space="0" w:color="auto"/>
        <w:left w:val="none" w:sz="0" w:space="0" w:color="auto"/>
        <w:bottom w:val="none" w:sz="0" w:space="0" w:color="auto"/>
        <w:right w:val="none" w:sz="0" w:space="0" w:color="auto"/>
      </w:divBdr>
    </w:div>
    <w:div w:id="164783580">
      <w:bodyDiv w:val="1"/>
      <w:marLeft w:val="0"/>
      <w:marRight w:val="0"/>
      <w:marTop w:val="0"/>
      <w:marBottom w:val="0"/>
      <w:divBdr>
        <w:top w:val="none" w:sz="0" w:space="0" w:color="auto"/>
        <w:left w:val="none" w:sz="0" w:space="0" w:color="auto"/>
        <w:bottom w:val="none" w:sz="0" w:space="0" w:color="auto"/>
        <w:right w:val="none" w:sz="0" w:space="0" w:color="auto"/>
      </w:divBdr>
    </w:div>
    <w:div w:id="169412539">
      <w:bodyDiv w:val="1"/>
      <w:marLeft w:val="0"/>
      <w:marRight w:val="0"/>
      <w:marTop w:val="0"/>
      <w:marBottom w:val="0"/>
      <w:divBdr>
        <w:top w:val="none" w:sz="0" w:space="0" w:color="auto"/>
        <w:left w:val="none" w:sz="0" w:space="0" w:color="auto"/>
        <w:bottom w:val="none" w:sz="0" w:space="0" w:color="auto"/>
        <w:right w:val="none" w:sz="0" w:space="0" w:color="auto"/>
      </w:divBdr>
      <w:divsChild>
        <w:div w:id="532960929">
          <w:marLeft w:val="0"/>
          <w:marRight w:val="0"/>
          <w:marTop w:val="0"/>
          <w:marBottom w:val="0"/>
          <w:divBdr>
            <w:top w:val="none" w:sz="0" w:space="0" w:color="auto"/>
            <w:left w:val="none" w:sz="0" w:space="0" w:color="auto"/>
            <w:bottom w:val="none" w:sz="0" w:space="0" w:color="auto"/>
            <w:right w:val="none" w:sz="0" w:space="0" w:color="auto"/>
          </w:divBdr>
          <w:divsChild>
            <w:div w:id="15374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358">
      <w:bodyDiv w:val="1"/>
      <w:marLeft w:val="0"/>
      <w:marRight w:val="0"/>
      <w:marTop w:val="0"/>
      <w:marBottom w:val="0"/>
      <w:divBdr>
        <w:top w:val="none" w:sz="0" w:space="0" w:color="auto"/>
        <w:left w:val="none" w:sz="0" w:space="0" w:color="auto"/>
        <w:bottom w:val="none" w:sz="0" w:space="0" w:color="auto"/>
        <w:right w:val="none" w:sz="0" w:space="0" w:color="auto"/>
      </w:divBdr>
    </w:div>
    <w:div w:id="182935778">
      <w:bodyDiv w:val="1"/>
      <w:marLeft w:val="0"/>
      <w:marRight w:val="0"/>
      <w:marTop w:val="0"/>
      <w:marBottom w:val="0"/>
      <w:divBdr>
        <w:top w:val="none" w:sz="0" w:space="0" w:color="auto"/>
        <w:left w:val="none" w:sz="0" w:space="0" w:color="auto"/>
        <w:bottom w:val="none" w:sz="0" w:space="0" w:color="auto"/>
        <w:right w:val="none" w:sz="0" w:space="0" w:color="auto"/>
      </w:divBdr>
    </w:div>
    <w:div w:id="193882750">
      <w:bodyDiv w:val="1"/>
      <w:marLeft w:val="0"/>
      <w:marRight w:val="0"/>
      <w:marTop w:val="0"/>
      <w:marBottom w:val="0"/>
      <w:divBdr>
        <w:top w:val="none" w:sz="0" w:space="0" w:color="auto"/>
        <w:left w:val="none" w:sz="0" w:space="0" w:color="auto"/>
        <w:bottom w:val="none" w:sz="0" w:space="0" w:color="auto"/>
        <w:right w:val="none" w:sz="0" w:space="0" w:color="auto"/>
      </w:divBdr>
    </w:div>
    <w:div w:id="197085921">
      <w:bodyDiv w:val="1"/>
      <w:marLeft w:val="0"/>
      <w:marRight w:val="0"/>
      <w:marTop w:val="0"/>
      <w:marBottom w:val="0"/>
      <w:divBdr>
        <w:top w:val="none" w:sz="0" w:space="0" w:color="auto"/>
        <w:left w:val="none" w:sz="0" w:space="0" w:color="auto"/>
        <w:bottom w:val="none" w:sz="0" w:space="0" w:color="auto"/>
        <w:right w:val="none" w:sz="0" w:space="0" w:color="auto"/>
      </w:divBdr>
    </w:div>
    <w:div w:id="216627673">
      <w:bodyDiv w:val="1"/>
      <w:marLeft w:val="0"/>
      <w:marRight w:val="0"/>
      <w:marTop w:val="0"/>
      <w:marBottom w:val="0"/>
      <w:divBdr>
        <w:top w:val="none" w:sz="0" w:space="0" w:color="auto"/>
        <w:left w:val="none" w:sz="0" w:space="0" w:color="auto"/>
        <w:bottom w:val="none" w:sz="0" w:space="0" w:color="auto"/>
        <w:right w:val="none" w:sz="0" w:space="0" w:color="auto"/>
      </w:divBdr>
    </w:div>
    <w:div w:id="242181747">
      <w:bodyDiv w:val="1"/>
      <w:marLeft w:val="0"/>
      <w:marRight w:val="0"/>
      <w:marTop w:val="0"/>
      <w:marBottom w:val="0"/>
      <w:divBdr>
        <w:top w:val="none" w:sz="0" w:space="0" w:color="auto"/>
        <w:left w:val="none" w:sz="0" w:space="0" w:color="auto"/>
        <w:bottom w:val="none" w:sz="0" w:space="0" w:color="auto"/>
        <w:right w:val="none" w:sz="0" w:space="0" w:color="auto"/>
      </w:divBdr>
    </w:div>
    <w:div w:id="266541414">
      <w:bodyDiv w:val="1"/>
      <w:marLeft w:val="0"/>
      <w:marRight w:val="0"/>
      <w:marTop w:val="0"/>
      <w:marBottom w:val="0"/>
      <w:divBdr>
        <w:top w:val="none" w:sz="0" w:space="0" w:color="auto"/>
        <w:left w:val="none" w:sz="0" w:space="0" w:color="auto"/>
        <w:bottom w:val="none" w:sz="0" w:space="0" w:color="auto"/>
        <w:right w:val="none" w:sz="0" w:space="0" w:color="auto"/>
      </w:divBdr>
    </w:div>
    <w:div w:id="275674069">
      <w:bodyDiv w:val="1"/>
      <w:marLeft w:val="0"/>
      <w:marRight w:val="0"/>
      <w:marTop w:val="0"/>
      <w:marBottom w:val="0"/>
      <w:divBdr>
        <w:top w:val="none" w:sz="0" w:space="0" w:color="auto"/>
        <w:left w:val="none" w:sz="0" w:space="0" w:color="auto"/>
        <w:bottom w:val="none" w:sz="0" w:space="0" w:color="auto"/>
        <w:right w:val="none" w:sz="0" w:space="0" w:color="auto"/>
      </w:divBdr>
    </w:div>
    <w:div w:id="277104109">
      <w:bodyDiv w:val="1"/>
      <w:marLeft w:val="0"/>
      <w:marRight w:val="0"/>
      <w:marTop w:val="0"/>
      <w:marBottom w:val="0"/>
      <w:divBdr>
        <w:top w:val="none" w:sz="0" w:space="0" w:color="auto"/>
        <w:left w:val="none" w:sz="0" w:space="0" w:color="auto"/>
        <w:bottom w:val="none" w:sz="0" w:space="0" w:color="auto"/>
        <w:right w:val="none" w:sz="0" w:space="0" w:color="auto"/>
      </w:divBdr>
    </w:div>
    <w:div w:id="286087083">
      <w:bodyDiv w:val="1"/>
      <w:marLeft w:val="0"/>
      <w:marRight w:val="0"/>
      <w:marTop w:val="0"/>
      <w:marBottom w:val="0"/>
      <w:divBdr>
        <w:top w:val="none" w:sz="0" w:space="0" w:color="auto"/>
        <w:left w:val="none" w:sz="0" w:space="0" w:color="auto"/>
        <w:bottom w:val="none" w:sz="0" w:space="0" w:color="auto"/>
        <w:right w:val="none" w:sz="0" w:space="0" w:color="auto"/>
      </w:divBdr>
    </w:div>
    <w:div w:id="296954222">
      <w:bodyDiv w:val="1"/>
      <w:marLeft w:val="0"/>
      <w:marRight w:val="0"/>
      <w:marTop w:val="0"/>
      <w:marBottom w:val="0"/>
      <w:divBdr>
        <w:top w:val="none" w:sz="0" w:space="0" w:color="auto"/>
        <w:left w:val="none" w:sz="0" w:space="0" w:color="auto"/>
        <w:bottom w:val="none" w:sz="0" w:space="0" w:color="auto"/>
        <w:right w:val="none" w:sz="0" w:space="0" w:color="auto"/>
      </w:divBdr>
    </w:div>
    <w:div w:id="310526315">
      <w:bodyDiv w:val="1"/>
      <w:marLeft w:val="0"/>
      <w:marRight w:val="0"/>
      <w:marTop w:val="0"/>
      <w:marBottom w:val="0"/>
      <w:divBdr>
        <w:top w:val="none" w:sz="0" w:space="0" w:color="auto"/>
        <w:left w:val="none" w:sz="0" w:space="0" w:color="auto"/>
        <w:bottom w:val="none" w:sz="0" w:space="0" w:color="auto"/>
        <w:right w:val="none" w:sz="0" w:space="0" w:color="auto"/>
      </w:divBdr>
      <w:divsChild>
        <w:div w:id="1507866985">
          <w:marLeft w:val="0"/>
          <w:marRight w:val="0"/>
          <w:marTop w:val="0"/>
          <w:marBottom w:val="0"/>
          <w:divBdr>
            <w:top w:val="none" w:sz="0" w:space="0" w:color="auto"/>
            <w:left w:val="none" w:sz="0" w:space="0" w:color="auto"/>
            <w:bottom w:val="none" w:sz="0" w:space="0" w:color="auto"/>
            <w:right w:val="none" w:sz="0" w:space="0" w:color="auto"/>
          </w:divBdr>
          <w:divsChild>
            <w:div w:id="161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115">
      <w:bodyDiv w:val="1"/>
      <w:marLeft w:val="0"/>
      <w:marRight w:val="0"/>
      <w:marTop w:val="0"/>
      <w:marBottom w:val="0"/>
      <w:divBdr>
        <w:top w:val="none" w:sz="0" w:space="0" w:color="auto"/>
        <w:left w:val="none" w:sz="0" w:space="0" w:color="auto"/>
        <w:bottom w:val="none" w:sz="0" w:space="0" w:color="auto"/>
        <w:right w:val="none" w:sz="0" w:space="0" w:color="auto"/>
      </w:divBdr>
      <w:divsChild>
        <w:div w:id="1104230418">
          <w:marLeft w:val="0"/>
          <w:marRight w:val="0"/>
          <w:marTop w:val="0"/>
          <w:marBottom w:val="0"/>
          <w:divBdr>
            <w:top w:val="none" w:sz="0" w:space="0" w:color="auto"/>
            <w:left w:val="none" w:sz="0" w:space="0" w:color="auto"/>
            <w:bottom w:val="none" w:sz="0" w:space="0" w:color="auto"/>
            <w:right w:val="none" w:sz="0" w:space="0" w:color="auto"/>
          </w:divBdr>
          <w:divsChild>
            <w:div w:id="6769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2861">
      <w:bodyDiv w:val="1"/>
      <w:marLeft w:val="0"/>
      <w:marRight w:val="0"/>
      <w:marTop w:val="0"/>
      <w:marBottom w:val="0"/>
      <w:divBdr>
        <w:top w:val="none" w:sz="0" w:space="0" w:color="auto"/>
        <w:left w:val="none" w:sz="0" w:space="0" w:color="auto"/>
        <w:bottom w:val="none" w:sz="0" w:space="0" w:color="auto"/>
        <w:right w:val="none" w:sz="0" w:space="0" w:color="auto"/>
      </w:divBdr>
    </w:div>
    <w:div w:id="321202895">
      <w:bodyDiv w:val="1"/>
      <w:marLeft w:val="0"/>
      <w:marRight w:val="0"/>
      <w:marTop w:val="0"/>
      <w:marBottom w:val="0"/>
      <w:divBdr>
        <w:top w:val="none" w:sz="0" w:space="0" w:color="auto"/>
        <w:left w:val="none" w:sz="0" w:space="0" w:color="auto"/>
        <w:bottom w:val="none" w:sz="0" w:space="0" w:color="auto"/>
        <w:right w:val="none" w:sz="0" w:space="0" w:color="auto"/>
      </w:divBdr>
    </w:div>
    <w:div w:id="358505672">
      <w:bodyDiv w:val="1"/>
      <w:marLeft w:val="0"/>
      <w:marRight w:val="0"/>
      <w:marTop w:val="0"/>
      <w:marBottom w:val="0"/>
      <w:divBdr>
        <w:top w:val="none" w:sz="0" w:space="0" w:color="auto"/>
        <w:left w:val="none" w:sz="0" w:space="0" w:color="auto"/>
        <w:bottom w:val="none" w:sz="0" w:space="0" w:color="auto"/>
        <w:right w:val="none" w:sz="0" w:space="0" w:color="auto"/>
      </w:divBdr>
    </w:div>
    <w:div w:id="387653140">
      <w:bodyDiv w:val="1"/>
      <w:marLeft w:val="0"/>
      <w:marRight w:val="0"/>
      <w:marTop w:val="0"/>
      <w:marBottom w:val="0"/>
      <w:divBdr>
        <w:top w:val="none" w:sz="0" w:space="0" w:color="auto"/>
        <w:left w:val="none" w:sz="0" w:space="0" w:color="auto"/>
        <w:bottom w:val="none" w:sz="0" w:space="0" w:color="auto"/>
        <w:right w:val="none" w:sz="0" w:space="0" w:color="auto"/>
      </w:divBdr>
    </w:div>
    <w:div w:id="422847670">
      <w:bodyDiv w:val="1"/>
      <w:marLeft w:val="0"/>
      <w:marRight w:val="0"/>
      <w:marTop w:val="0"/>
      <w:marBottom w:val="0"/>
      <w:divBdr>
        <w:top w:val="none" w:sz="0" w:space="0" w:color="auto"/>
        <w:left w:val="none" w:sz="0" w:space="0" w:color="auto"/>
        <w:bottom w:val="none" w:sz="0" w:space="0" w:color="auto"/>
        <w:right w:val="none" w:sz="0" w:space="0" w:color="auto"/>
      </w:divBdr>
    </w:div>
    <w:div w:id="435832030">
      <w:bodyDiv w:val="1"/>
      <w:marLeft w:val="0"/>
      <w:marRight w:val="0"/>
      <w:marTop w:val="0"/>
      <w:marBottom w:val="0"/>
      <w:divBdr>
        <w:top w:val="none" w:sz="0" w:space="0" w:color="auto"/>
        <w:left w:val="none" w:sz="0" w:space="0" w:color="auto"/>
        <w:bottom w:val="none" w:sz="0" w:space="0" w:color="auto"/>
        <w:right w:val="none" w:sz="0" w:space="0" w:color="auto"/>
      </w:divBdr>
    </w:div>
    <w:div w:id="455300617">
      <w:bodyDiv w:val="1"/>
      <w:marLeft w:val="0"/>
      <w:marRight w:val="0"/>
      <w:marTop w:val="0"/>
      <w:marBottom w:val="0"/>
      <w:divBdr>
        <w:top w:val="none" w:sz="0" w:space="0" w:color="auto"/>
        <w:left w:val="none" w:sz="0" w:space="0" w:color="auto"/>
        <w:bottom w:val="none" w:sz="0" w:space="0" w:color="auto"/>
        <w:right w:val="none" w:sz="0" w:space="0" w:color="auto"/>
      </w:divBdr>
    </w:div>
    <w:div w:id="467941588">
      <w:bodyDiv w:val="1"/>
      <w:marLeft w:val="0"/>
      <w:marRight w:val="0"/>
      <w:marTop w:val="0"/>
      <w:marBottom w:val="0"/>
      <w:divBdr>
        <w:top w:val="none" w:sz="0" w:space="0" w:color="auto"/>
        <w:left w:val="none" w:sz="0" w:space="0" w:color="auto"/>
        <w:bottom w:val="none" w:sz="0" w:space="0" w:color="auto"/>
        <w:right w:val="none" w:sz="0" w:space="0" w:color="auto"/>
      </w:divBdr>
    </w:div>
    <w:div w:id="472602803">
      <w:bodyDiv w:val="1"/>
      <w:marLeft w:val="0"/>
      <w:marRight w:val="0"/>
      <w:marTop w:val="0"/>
      <w:marBottom w:val="0"/>
      <w:divBdr>
        <w:top w:val="none" w:sz="0" w:space="0" w:color="auto"/>
        <w:left w:val="none" w:sz="0" w:space="0" w:color="auto"/>
        <w:bottom w:val="none" w:sz="0" w:space="0" w:color="auto"/>
        <w:right w:val="none" w:sz="0" w:space="0" w:color="auto"/>
      </w:divBdr>
    </w:div>
    <w:div w:id="474689448">
      <w:bodyDiv w:val="1"/>
      <w:marLeft w:val="0"/>
      <w:marRight w:val="0"/>
      <w:marTop w:val="0"/>
      <w:marBottom w:val="0"/>
      <w:divBdr>
        <w:top w:val="none" w:sz="0" w:space="0" w:color="auto"/>
        <w:left w:val="none" w:sz="0" w:space="0" w:color="auto"/>
        <w:bottom w:val="none" w:sz="0" w:space="0" w:color="auto"/>
        <w:right w:val="none" w:sz="0" w:space="0" w:color="auto"/>
      </w:divBdr>
      <w:divsChild>
        <w:div w:id="439299406">
          <w:marLeft w:val="0"/>
          <w:marRight w:val="0"/>
          <w:marTop w:val="0"/>
          <w:marBottom w:val="0"/>
          <w:divBdr>
            <w:top w:val="none" w:sz="0" w:space="0" w:color="auto"/>
            <w:left w:val="none" w:sz="0" w:space="0" w:color="auto"/>
            <w:bottom w:val="none" w:sz="0" w:space="0" w:color="auto"/>
            <w:right w:val="none" w:sz="0" w:space="0" w:color="auto"/>
          </w:divBdr>
          <w:divsChild>
            <w:div w:id="956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9968">
      <w:bodyDiv w:val="1"/>
      <w:marLeft w:val="0"/>
      <w:marRight w:val="0"/>
      <w:marTop w:val="0"/>
      <w:marBottom w:val="0"/>
      <w:divBdr>
        <w:top w:val="none" w:sz="0" w:space="0" w:color="auto"/>
        <w:left w:val="none" w:sz="0" w:space="0" w:color="auto"/>
        <w:bottom w:val="none" w:sz="0" w:space="0" w:color="auto"/>
        <w:right w:val="none" w:sz="0" w:space="0" w:color="auto"/>
      </w:divBdr>
      <w:divsChild>
        <w:div w:id="1833526073">
          <w:marLeft w:val="274"/>
          <w:marRight w:val="0"/>
          <w:marTop w:val="0"/>
          <w:marBottom w:val="0"/>
          <w:divBdr>
            <w:top w:val="none" w:sz="0" w:space="0" w:color="auto"/>
            <w:left w:val="none" w:sz="0" w:space="0" w:color="auto"/>
            <w:bottom w:val="none" w:sz="0" w:space="0" w:color="auto"/>
            <w:right w:val="none" w:sz="0" w:space="0" w:color="auto"/>
          </w:divBdr>
        </w:div>
      </w:divsChild>
    </w:div>
    <w:div w:id="490146631">
      <w:bodyDiv w:val="1"/>
      <w:marLeft w:val="0"/>
      <w:marRight w:val="0"/>
      <w:marTop w:val="0"/>
      <w:marBottom w:val="0"/>
      <w:divBdr>
        <w:top w:val="none" w:sz="0" w:space="0" w:color="auto"/>
        <w:left w:val="none" w:sz="0" w:space="0" w:color="auto"/>
        <w:bottom w:val="none" w:sz="0" w:space="0" w:color="auto"/>
        <w:right w:val="none" w:sz="0" w:space="0" w:color="auto"/>
      </w:divBdr>
    </w:div>
    <w:div w:id="503664776">
      <w:bodyDiv w:val="1"/>
      <w:marLeft w:val="0"/>
      <w:marRight w:val="0"/>
      <w:marTop w:val="0"/>
      <w:marBottom w:val="0"/>
      <w:divBdr>
        <w:top w:val="none" w:sz="0" w:space="0" w:color="auto"/>
        <w:left w:val="none" w:sz="0" w:space="0" w:color="auto"/>
        <w:bottom w:val="none" w:sz="0" w:space="0" w:color="auto"/>
        <w:right w:val="none" w:sz="0" w:space="0" w:color="auto"/>
      </w:divBdr>
    </w:div>
    <w:div w:id="504516750">
      <w:bodyDiv w:val="1"/>
      <w:marLeft w:val="0"/>
      <w:marRight w:val="0"/>
      <w:marTop w:val="0"/>
      <w:marBottom w:val="0"/>
      <w:divBdr>
        <w:top w:val="none" w:sz="0" w:space="0" w:color="auto"/>
        <w:left w:val="none" w:sz="0" w:space="0" w:color="auto"/>
        <w:bottom w:val="none" w:sz="0" w:space="0" w:color="auto"/>
        <w:right w:val="none" w:sz="0" w:space="0" w:color="auto"/>
      </w:divBdr>
    </w:div>
    <w:div w:id="520240968">
      <w:bodyDiv w:val="1"/>
      <w:marLeft w:val="0"/>
      <w:marRight w:val="0"/>
      <w:marTop w:val="0"/>
      <w:marBottom w:val="0"/>
      <w:divBdr>
        <w:top w:val="none" w:sz="0" w:space="0" w:color="auto"/>
        <w:left w:val="none" w:sz="0" w:space="0" w:color="auto"/>
        <w:bottom w:val="none" w:sz="0" w:space="0" w:color="auto"/>
        <w:right w:val="none" w:sz="0" w:space="0" w:color="auto"/>
      </w:divBdr>
      <w:divsChild>
        <w:div w:id="1773863827">
          <w:marLeft w:val="0"/>
          <w:marRight w:val="0"/>
          <w:marTop w:val="0"/>
          <w:marBottom w:val="0"/>
          <w:divBdr>
            <w:top w:val="none" w:sz="0" w:space="0" w:color="auto"/>
            <w:left w:val="none" w:sz="0" w:space="0" w:color="auto"/>
            <w:bottom w:val="none" w:sz="0" w:space="0" w:color="auto"/>
            <w:right w:val="none" w:sz="0" w:space="0" w:color="auto"/>
          </w:divBdr>
          <w:divsChild>
            <w:div w:id="56178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684">
      <w:bodyDiv w:val="1"/>
      <w:marLeft w:val="0"/>
      <w:marRight w:val="0"/>
      <w:marTop w:val="0"/>
      <w:marBottom w:val="0"/>
      <w:divBdr>
        <w:top w:val="none" w:sz="0" w:space="0" w:color="auto"/>
        <w:left w:val="none" w:sz="0" w:space="0" w:color="auto"/>
        <w:bottom w:val="none" w:sz="0" w:space="0" w:color="auto"/>
        <w:right w:val="none" w:sz="0" w:space="0" w:color="auto"/>
      </w:divBdr>
    </w:div>
    <w:div w:id="586883925">
      <w:bodyDiv w:val="1"/>
      <w:marLeft w:val="0"/>
      <w:marRight w:val="0"/>
      <w:marTop w:val="0"/>
      <w:marBottom w:val="0"/>
      <w:divBdr>
        <w:top w:val="none" w:sz="0" w:space="0" w:color="auto"/>
        <w:left w:val="none" w:sz="0" w:space="0" w:color="auto"/>
        <w:bottom w:val="none" w:sz="0" w:space="0" w:color="auto"/>
        <w:right w:val="none" w:sz="0" w:space="0" w:color="auto"/>
      </w:divBdr>
      <w:divsChild>
        <w:div w:id="553392007">
          <w:marLeft w:val="187"/>
          <w:marRight w:val="0"/>
          <w:marTop w:val="86"/>
          <w:marBottom w:val="0"/>
          <w:divBdr>
            <w:top w:val="none" w:sz="0" w:space="0" w:color="auto"/>
            <w:left w:val="none" w:sz="0" w:space="0" w:color="auto"/>
            <w:bottom w:val="none" w:sz="0" w:space="0" w:color="auto"/>
            <w:right w:val="none" w:sz="0" w:space="0" w:color="auto"/>
          </w:divBdr>
        </w:div>
      </w:divsChild>
    </w:div>
    <w:div w:id="599334709">
      <w:bodyDiv w:val="1"/>
      <w:marLeft w:val="0"/>
      <w:marRight w:val="0"/>
      <w:marTop w:val="0"/>
      <w:marBottom w:val="0"/>
      <w:divBdr>
        <w:top w:val="none" w:sz="0" w:space="0" w:color="auto"/>
        <w:left w:val="none" w:sz="0" w:space="0" w:color="auto"/>
        <w:bottom w:val="none" w:sz="0" w:space="0" w:color="auto"/>
        <w:right w:val="none" w:sz="0" w:space="0" w:color="auto"/>
      </w:divBdr>
      <w:divsChild>
        <w:div w:id="887111181">
          <w:marLeft w:val="0"/>
          <w:marRight w:val="0"/>
          <w:marTop w:val="0"/>
          <w:marBottom w:val="0"/>
          <w:divBdr>
            <w:top w:val="none" w:sz="0" w:space="0" w:color="auto"/>
            <w:left w:val="none" w:sz="0" w:space="0" w:color="auto"/>
            <w:bottom w:val="none" w:sz="0" w:space="0" w:color="auto"/>
            <w:right w:val="none" w:sz="0" w:space="0" w:color="auto"/>
          </w:divBdr>
          <w:divsChild>
            <w:div w:id="765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8125">
      <w:bodyDiv w:val="1"/>
      <w:marLeft w:val="0"/>
      <w:marRight w:val="0"/>
      <w:marTop w:val="0"/>
      <w:marBottom w:val="0"/>
      <w:divBdr>
        <w:top w:val="none" w:sz="0" w:space="0" w:color="auto"/>
        <w:left w:val="none" w:sz="0" w:space="0" w:color="auto"/>
        <w:bottom w:val="none" w:sz="0" w:space="0" w:color="auto"/>
        <w:right w:val="none" w:sz="0" w:space="0" w:color="auto"/>
      </w:divBdr>
    </w:div>
    <w:div w:id="632441859">
      <w:bodyDiv w:val="1"/>
      <w:marLeft w:val="0"/>
      <w:marRight w:val="0"/>
      <w:marTop w:val="0"/>
      <w:marBottom w:val="0"/>
      <w:divBdr>
        <w:top w:val="none" w:sz="0" w:space="0" w:color="auto"/>
        <w:left w:val="none" w:sz="0" w:space="0" w:color="auto"/>
        <w:bottom w:val="none" w:sz="0" w:space="0" w:color="auto"/>
        <w:right w:val="none" w:sz="0" w:space="0" w:color="auto"/>
      </w:divBdr>
      <w:divsChild>
        <w:div w:id="759300861">
          <w:marLeft w:val="0"/>
          <w:marRight w:val="0"/>
          <w:marTop w:val="0"/>
          <w:marBottom w:val="0"/>
          <w:divBdr>
            <w:top w:val="none" w:sz="0" w:space="0" w:color="auto"/>
            <w:left w:val="none" w:sz="0" w:space="0" w:color="auto"/>
            <w:bottom w:val="none" w:sz="0" w:space="0" w:color="auto"/>
            <w:right w:val="none" w:sz="0" w:space="0" w:color="auto"/>
          </w:divBdr>
          <w:divsChild>
            <w:div w:id="11613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8779">
      <w:bodyDiv w:val="1"/>
      <w:marLeft w:val="0"/>
      <w:marRight w:val="0"/>
      <w:marTop w:val="0"/>
      <w:marBottom w:val="0"/>
      <w:divBdr>
        <w:top w:val="none" w:sz="0" w:space="0" w:color="auto"/>
        <w:left w:val="none" w:sz="0" w:space="0" w:color="auto"/>
        <w:bottom w:val="none" w:sz="0" w:space="0" w:color="auto"/>
        <w:right w:val="none" w:sz="0" w:space="0" w:color="auto"/>
      </w:divBdr>
    </w:div>
    <w:div w:id="637614986">
      <w:bodyDiv w:val="1"/>
      <w:marLeft w:val="0"/>
      <w:marRight w:val="0"/>
      <w:marTop w:val="0"/>
      <w:marBottom w:val="0"/>
      <w:divBdr>
        <w:top w:val="none" w:sz="0" w:space="0" w:color="auto"/>
        <w:left w:val="none" w:sz="0" w:space="0" w:color="auto"/>
        <w:bottom w:val="none" w:sz="0" w:space="0" w:color="auto"/>
        <w:right w:val="none" w:sz="0" w:space="0" w:color="auto"/>
      </w:divBdr>
    </w:div>
    <w:div w:id="653802841">
      <w:bodyDiv w:val="1"/>
      <w:marLeft w:val="0"/>
      <w:marRight w:val="0"/>
      <w:marTop w:val="0"/>
      <w:marBottom w:val="0"/>
      <w:divBdr>
        <w:top w:val="none" w:sz="0" w:space="0" w:color="auto"/>
        <w:left w:val="none" w:sz="0" w:space="0" w:color="auto"/>
        <w:bottom w:val="none" w:sz="0" w:space="0" w:color="auto"/>
        <w:right w:val="none" w:sz="0" w:space="0" w:color="auto"/>
      </w:divBdr>
    </w:div>
    <w:div w:id="688068534">
      <w:bodyDiv w:val="1"/>
      <w:marLeft w:val="0"/>
      <w:marRight w:val="0"/>
      <w:marTop w:val="0"/>
      <w:marBottom w:val="0"/>
      <w:divBdr>
        <w:top w:val="none" w:sz="0" w:space="0" w:color="auto"/>
        <w:left w:val="none" w:sz="0" w:space="0" w:color="auto"/>
        <w:bottom w:val="none" w:sz="0" w:space="0" w:color="auto"/>
        <w:right w:val="none" w:sz="0" w:space="0" w:color="auto"/>
      </w:divBdr>
    </w:div>
    <w:div w:id="709648558">
      <w:bodyDiv w:val="1"/>
      <w:marLeft w:val="0"/>
      <w:marRight w:val="0"/>
      <w:marTop w:val="0"/>
      <w:marBottom w:val="0"/>
      <w:divBdr>
        <w:top w:val="none" w:sz="0" w:space="0" w:color="auto"/>
        <w:left w:val="none" w:sz="0" w:space="0" w:color="auto"/>
        <w:bottom w:val="none" w:sz="0" w:space="0" w:color="auto"/>
        <w:right w:val="none" w:sz="0" w:space="0" w:color="auto"/>
      </w:divBdr>
    </w:div>
    <w:div w:id="734358713">
      <w:bodyDiv w:val="1"/>
      <w:marLeft w:val="0"/>
      <w:marRight w:val="0"/>
      <w:marTop w:val="0"/>
      <w:marBottom w:val="0"/>
      <w:divBdr>
        <w:top w:val="none" w:sz="0" w:space="0" w:color="auto"/>
        <w:left w:val="none" w:sz="0" w:space="0" w:color="auto"/>
        <w:bottom w:val="none" w:sz="0" w:space="0" w:color="auto"/>
        <w:right w:val="none" w:sz="0" w:space="0" w:color="auto"/>
      </w:divBdr>
    </w:div>
    <w:div w:id="739595251">
      <w:bodyDiv w:val="1"/>
      <w:marLeft w:val="0"/>
      <w:marRight w:val="0"/>
      <w:marTop w:val="0"/>
      <w:marBottom w:val="0"/>
      <w:divBdr>
        <w:top w:val="none" w:sz="0" w:space="0" w:color="auto"/>
        <w:left w:val="none" w:sz="0" w:space="0" w:color="auto"/>
        <w:bottom w:val="none" w:sz="0" w:space="0" w:color="auto"/>
        <w:right w:val="none" w:sz="0" w:space="0" w:color="auto"/>
      </w:divBdr>
    </w:div>
    <w:div w:id="741024514">
      <w:bodyDiv w:val="1"/>
      <w:marLeft w:val="0"/>
      <w:marRight w:val="0"/>
      <w:marTop w:val="0"/>
      <w:marBottom w:val="0"/>
      <w:divBdr>
        <w:top w:val="none" w:sz="0" w:space="0" w:color="auto"/>
        <w:left w:val="none" w:sz="0" w:space="0" w:color="auto"/>
        <w:bottom w:val="none" w:sz="0" w:space="0" w:color="auto"/>
        <w:right w:val="none" w:sz="0" w:space="0" w:color="auto"/>
      </w:divBdr>
    </w:div>
    <w:div w:id="747120481">
      <w:bodyDiv w:val="1"/>
      <w:marLeft w:val="0"/>
      <w:marRight w:val="0"/>
      <w:marTop w:val="0"/>
      <w:marBottom w:val="0"/>
      <w:divBdr>
        <w:top w:val="none" w:sz="0" w:space="0" w:color="auto"/>
        <w:left w:val="none" w:sz="0" w:space="0" w:color="auto"/>
        <w:bottom w:val="none" w:sz="0" w:space="0" w:color="auto"/>
        <w:right w:val="none" w:sz="0" w:space="0" w:color="auto"/>
      </w:divBdr>
    </w:div>
    <w:div w:id="786201950">
      <w:bodyDiv w:val="1"/>
      <w:marLeft w:val="0"/>
      <w:marRight w:val="0"/>
      <w:marTop w:val="0"/>
      <w:marBottom w:val="0"/>
      <w:divBdr>
        <w:top w:val="none" w:sz="0" w:space="0" w:color="auto"/>
        <w:left w:val="none" w:sz="0" w:space="0" w:color="auto"/>
        <w:bottom w:val="none" w:sz="0" w:space="0" w:color="auto"/>
        <w:right w:val="none" w:sz="0" w:space="0" w:color="auto"/>
      </w:divBdr>
    </w:div>
    <w:div w:id="787743760">
      <w:bodyDiv w:val="1"/>
      <w:marLeft w:val="0"/>
      <w:marRight w:val="0"/>
      <w:marTop w:val="0"/>
      <w:marBottom w:val="0"/>
      <w:divBdr>
        <w:top w:val="none" w:sz="0" w:space="0" w:color="auto"/>
        <w:left w:val="none" w:sz="0" w:space="0" w:color="auto"/>
        <w:bottom w:val="none" w:sz="0" w:space="0" w:color="auto"/>
        <w:right w:val="none" w:sz="0" w:space="0" w:color="auto"/>
      </w:divBdr>
    </w:div>
    <w:div w:id="790591131">
      <w:bodyDiv w:val="1"/>
      <w:marLeft w:val="0"/>
      <w:marRight w:val="0"/>
      <w:marTop w:val="0"/>
      <w:marBottom w:val="0"/>
      <w:divBdr>
        <w:top w:val="none" w:sz="0" w:space="0" w:color="auto"/>
        <w:left w:val="none" w:sz="0" w:space="0" w:color="auto"/>
        <w:bottom w:val="none" w:sz="0" w:space="0" w:color="auto"/>
        <w:right w:val="none" w:sz="0" w:space="0" w:color="auto"/>
      </w:divBdr>
    </w:div>
    <w:div w:id="790981388">
      <w:bodyDiv w:val="1"/>
      <w:marLeft w:val="0"/>
      <w:marRight w:val="0"/>
      <w:marTop w:val="0"/>
      <w:marBottom w:val="0"/>
      <w:divBdr>
        <w:top w:val="none" w:sz="0" w:space="0" w:color="auto"/>
        <w:left w:val="none" w:sz="0" w:space="0" w:color="auto"/>
        <w:bottom w:val="none" w:sz="0" w:space="0" w:color="auto"/>
        <w:right w:val="none" w:sz="0" w:space="0" w:color="auto"/>
      </w:divBdr>
    </w:div>
    <w:div w:id="803816615">
      <w:bodyDiv w:val="1"/>
      <w:marLeft w:val="0"/>
      <w:marRight w:val="0"/>
      <w:marTop w:val="0"/>
      <w:marBottom w:val="0"/>
      <w:divBdr>
        <w:top w:val="none" w:sz="0" w:space="0" w:color="auto"/>
        <w:left w:val="none" w:sz="0" w:space="0" w:color="auto"/>
        <w:bottom w:val="none" w:sz="0" w:space="0" w:color="auto"/>
        <w:right w:val="none" w:sz="0" w:space="0" w:color="auto"/>
      </w:divBdr>
    </w:div>
    <w:div w:id="815417364">
      <w:bodyDiv w:val="1"/>
      <w:marLeft w:val="0"/>
      <w:marRight w:val="0"/>
      <w:marTop w:val="0"/>
      <w:marBottom w:val="0"/>
      <w:divBdr>
        <w:top w:val="none" w:sz="0" w:space="0" w:color="auto"/>
        <w:left w:val="none" w:sz="0" w:space="0" w:color="auto"/>
        <w:bottom w:val="none" w:sz="0" w:space="0" w:color="auto"/>
        <w:right w:val="none" w:sz="0" w:space="0" w:color="auto"/>
      </w:divBdr>
    </w:div>
    <w:div w:id="831339059">
      <w:bodyDiv w:val="1"/>
      <w:marLeft w:val="0"/>
      <w:marRight w:val="0"/>
      <w:marTop w:val="0"/>
      <w:marBottom w:val="0"/>
      <w:divBdr>
        <w:top w:val="none" w:sz="0" w:space="0" w:color="auto"/>
        <w:left w:val="none" w:sz="0" w:space="0" w:color="auto"/>
        <w:bottom w:val="none" w:sz="0" w:space="0" w:color="auto"/>
        <w:right w:val="none" w:sz="0" w:space="0" w:color="auto"/>
      </w:divBdr>
    </w:div>
    <w:div w:id="838614437">
      <w:bodyDiv w:val="1"/>
      <w:marLeft w:val="0"/>
      <w:marRight w:val="0"/>
      <w:marTop w:val="0"/>
      <w:marBottom w:val="0"/>
      <w:divBdr>
        <w:top w:val="none" w:sz="0" w:space="0" w:color="auto"/>
        <w:left w:val="none" w:sz="0" w:space="0" w:color="auto"/>
        <w:bottom w:val="none" w:sz="0" w:space="0" w:color="auto"/>
        <w:right w:val="none" w:sz="0" w:space="0" w:color="auto"/>
      </w:divBdr>
      <w:divsChild>
        <w:div w:id="244195071">
          <w:marLeft w:val="0"/>
          <w:marRight w:val="0"/>
          <w:marTop w:val="0"/>
          <w:marBottom w:val="0"/>
          <w:divBdr>
            <w:top w:val="none" w:sz="0" w:space="0" w:color="auto"/>
            <w:left w:val="none" w:sz="0" w:space="0" w:color="auto"/>
            <w:bottom w:val="none" w:sz="0" w:space="0" w:color="auto"/>
            <w:right w:val="none" w:sz="0" w:space="0" w:color="auto"/>
          </w:divBdr>
          <w:divsChild>
            <w:div w:id="80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2229">
      <w:bodyDiv w:val="1"/>
      <w:marLeft w:val="0"/>
      <w:marRight w:val="0"/>
      <w:marTop w:val="0"/>
      <w:marBottom w:val="0"/>
      <w:divBdr>
        <w:top w:val="none" w:sz="0" w:space="0" w:color="auto"/>
        <w:left w:val="none" w:sz="0" w:space="0" w:color="auto"/>
        <w:bottom w:val="none" w:sz="0" w:space="0" w:color="auto"/>
        <w:right w:val="none" w:sz="0" w:space="0" w:color="auto"/>
      </w:divBdr>
    </w:div>
    <w:div w:id="910695987">
      <w:bodyDiv w:val="1"/>
      <w:marLeft w:val="0"/>
      <w:marRight w:val="0"/>
      <w:marTop w:val="0"/>
      <w:marBottom w:val="0"/>
      <w:divBdr>
        <w:top w:val="none" w:sz="0" w:space="0" w:color="auto"/>
        <w:left w:val="none" w:sz="0" w:space="0" w:color="auto"/>
        <w:bottom w:val="none" w:sz="0" w:space="0" w:color="auto"/>
        <w:right w:val="none" w:sz="0" w:space="0" w:color="auto"/>
      </w:divBdr>
    </w:div>
    <w:div w:id="915359829">
      <w:bodyDiv w:val="1"/>
      <w:marLeft w:val="0"/>
      <w:marRight w:val="0"/>
      <w:marTop w:val="0"/>
      <w:marBottom w:val="0"/>
      <w:divBdr>
        <w:top w:val="none" w:sz="0" w:space="0" w:color="auto"/>
        <w:left w:val="none" w:sz="0" w:space="0" w:color="auto"/>
        <w:bottom w:val="none" w:sz="0" w:space="0" w:color="auto"/>
        <w:right w:val="none" w:sz="0" w:space="0" w:color="auto"/>
      </w:divBdr>
    </w:div>
    <w:div w:id="920018573">
      <w:bodyDiv w:val="1"/>
      <w:marLeft w:val="0"/>
      <w:marRight w:val="0"/>
      <w:marTop w:val="0"/>
      <w:marBottom w:val="0"/>
      <w:divBdr>
        <w:top w:val="none" w:sz="0" w:space="0" w:color="auto"/>
        <w:left w:val="none" w:sz="0" w:space="0" w:color="auto"/>
        <w:bottom w:val="none" w:sz="0" w:space="0" w:color="auto"/>
        <w:right w:val="none" w:sz="0" w:space="0" w:color="auto"/>
      </w:divBdr>
    </w:div>
    <w:div w:id="920212913">
      <w:bodyDiv w:val="1"/>
      <w:marLeft w:val="0"/>
      <w:marRight w:val="0"/>
      <w:marTop w:val="0"/>
      <w:marBottom w:val="0"/>
      <w:divBdr>
        <w:top w:val="none" w:sz="0" w:space="0" w:color="auto"/>
        <w:left w:val="none" w:sz="0" w:space="0" w:color="auto"/>
        <w:bottom w:val="none" w:sz="0" w:space="0" w:color="auto"/>
        <w:right w:val="none" w:sz="0" w:space="0" w:color="auto"/>
      </w:divBdr>
    </w:div>
    <w:div w:id="930044423">
      <w:bodyDiv w:val="1"/>
      <w:marLeft w:val="0"/>
      <w:marRight w:val="0"/>
      <w:marTop w:val="0"/>
      <w:marBottom w:val="0"/>
      <w:divBdr>
        <w:top w:val="none" w:sz="0" w:space="0" w:color="auto"/>
        <w:left w:val="none" w:sz="0" w:space="0" w:color="auto"/>
        <w:bottom w:val="none" w:sz="0" w:space="0" w:color="auto"/>
        <w:right w:val="none" w:sz="0" w:space="0" w:color="auto"/>
      </w:divBdr>
    </w:div>
    <w:div w:id="930940385">
      <w:bodyDiv w:val="1"/>
      <w:marLeft w:val="0"/>
      <w:marRight w:val="0"/>
      <w:marTop w:val="0"/>
      <w:marBottom w:val="0"/>
      <w:divBdr>
        <w:top w:val="none" w:sz="0" w:space="0" w:color="auto"/>
        <w:left w:val="none" w:sz="0" w:space="0" w:color="auto"/>
        <w:bottom w:val="none" w:sz="0" w:space="0" w:color="auto"/>
        <w:right w:val="none" w:sz="0" w:space="0" w:color="auto"/>
      </w:divBdr>
    </w:div>
    <w:div w:id="931352109">
      <w:bodyDiv w:val="1"/>
      <w:marLeft w:val="0"/>
      <w:marRight w:val="0"/>
      <w:marTop w:val="0"/>
      <w:marBottom w:val="0"/>
      <w:divBdr>
        <w:top w:val="none" w:sz="0" w:space="0" w:color="auto"/>
        <w:left w:val="none" w:sz="0" w:space="0" w:color="auto"/>
        <w:bottom w:val="none" w:sz="0" w:space="0" w:color="auto"/>
        <w:right w:val="none" w:sz="0" w:space="0" w:color="auto"/>
      </w:divBdr>
    </w:div>
    <w:div w:id="946160883">
      <w:bodyDiv w:val="1"/>
      <w:marLeft w:val="0"/>
      <w:marRight w:val="0"/>
      <w:marTop w:val="0"/>
      <w:marBottom w:val="0"/>
      <w:divBdr>
        <w:top w:val="none" w:sz="0" w:space="0" w:color="auto"/>
        <w:left w:val="none" w:sz="0" w:space="0" w:color="auto"/>
        <w:bottom w:val="none" w:sz="0" w:space="0" w:color="auto"/>
        <w:right w:val="none" w:sz="0" w:space="0" w:color="auto"/>
      </w:divBdr>
    </w:div>
    <w:div w:id="964775312">
      <w:bodyDiv w:val="1"/>
      <w:marLeft w:val="0"/>
      <w:marRight w:val="0"/>
      <w:marTop w:val="0"/>
      <w:marBottom w:val="0"/>
      <w:divBdr>
        <w:top w:val="none" w:sz="0" w:space="0" w:color="auto"/>
        <w:left w:val="none" w:sz="0" w:space="0" w:color="auto"/>
        <w:bottom w:val="none" w:sz="0" w:space="0" w:color="auto"/>
        <w:right w:val="none" w:sz="0" w:space="0" w:color="auto"/>
      </w:divBdr>
      <w:divsChild>
        <w:div w:id="129785957">
          <w:marLeft w:val="187"/>
          <w:marRight w:val="0"/>
          <w:marTop w:val="86"/>
          <w:marBottom w:val="0"/>
          <w:divBdr>
            <w:top w:val="none" w:sz="0" w:space="0" w:color="auto"/>
            <w:left w:val="none" w:sz="0" w:space="0" w:color="auto"/>
            <w:bottom w:val="none" w:sz="0" w:space="0" w:color="auto"/>
            <w:right w:val="none" w:sz="0" w:space="0" w:color="auto"/>
          </w:divBdr>
        </w:div>
      </w:divsChild>
    </w:div>
    <w:div w:id="965046877">
      <w:bodyDiv w:val="1"/>
      <w:marLeft w:val="0"/>
      <w:marRight w:val="0"/>
      <w:marTop w:val="0"/>
      <w:marBottom w:val="0"/>
      <w:divBdr>
        <w:top w:val="none" w:sz="0" w:space="0" w:color="auto"/>
        <w:left w:val="none" w:sz="0" w:space="0" w:color="auto"/>
        <w:bottom w:val="none" w:sz="0" w:space="0" w:color="auto"/>
        <w:right w:val="none" w:sz="0" w:space="0" w:color="auto"/>
      </w:divBdr>
    </w:div>
    <w:div w:id="966543047">
      <w:bodyDiv w:val="1"/>
      <w:marLeft w:val="0"/>
      <w:marRight w:val="0"/>
      <w:marTop w:val="0"/>
      <w:marBottom w:val="0"/>
      <w:divBdr>
        <w:top w:val="none" w:sz="0" w:space="0" w:color="auto"/>
        <w:left w:val="none" w:sz="0" w:space="0" w:color="auto"/>
        <w:bottom w:val="none" w:sz="0" w:space="0" w:color="auto"/>
        <w:right w:val="none" w:sz="0" w:space="0" w:color="auto"/>
      </w:divBdr>
    </w:div>
    <w:div w:id="977954136">
      <w:bodyDiv w:val="1"/>
      <w:marLeft w:val="0"/>
      <w:marRight w:val="0"/>
      <w:marTop w:val="0"/>
      <w:marBottom w:val="0"/>
      <w:divBdr>
        <w:top w:val="none" w:sz="0" w:space="0" w:color="auto"/>
        <w:left w:val="none" w:sz="0" w:space="0" w:color="auto"/>
        <w:bottom w:val="none" w:sz="0" w:space="0" w:color="auto"/>
        <w:right w:val="none" w:sz="0" w:space="0" w:color="auto"/>
      </w:divBdr>
    </w:div>
    <w:div w:id="980502563">
      <w:bodyDiv w:val="1"/>
      <w:marLeft w:val="0"/>
      <w:marRight w:val="0"/>
      <w:marTop w:val="0"/>
      <w:marBottom w:val="0"/>
      <w:divBdr>
        <w:top w:val="none" w:sz="0" w:space="0" w:color="auto"/>
        <w:left w:val="none" w:sz="0" w:space="0" w:color="auto"/>
        <w:bottom w:val="none" w:sz="0" w:space="0" w:color="auto"/>
        <w:right w:val="none" w:sz="0" w:space="0" w:color="auto"/>
      </w:divBdr>
      <w:divsChild>
        <w:div w:id="681661587">
          <w:marLeft w:val="0"/>
          <w:marRight w:val="0"/>
          <w:marTop w:val="0"/>
          <w:marBottom w:val="0"/>
          <w:divBdr>
            <w:top w:val="none" w:sz="0" w:space="0" w:color="auto"/>
            <w:left w:val="none" w:sz="0" w:space="0" w:color="auto"/>
            <w:bottom w:val="none" w:sz="0" w:space="0" w:color="auto"/>
            <w:right w:val="none" w:sz="0" w:space="0" w:color="auto"/>
          </w:divBdr>
          <w:divsChild>
            <w:div w:id="15481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0098">
      <w:bodyDiv w:val="1"/>
      <w:marLeft w:val="0"/>
      <w:marRight w:val="0"/>
      <w:marTop w:val="0"/>
      <w:marBottom w:val="0"/>
      <w:divBdr>
        <w:top w:val="none" w:sz="0" w:space="0" w:color="auto"/>
        <w:left w:val="none" w:sz="0" w:space="0" w:color="auto"/>
        <w:bottom w:val="none" w:sz="0" w:space="0" w:color="auto"/>
        <w:right w:val="none" w:sz="0" w:space="0" w:color="auto"/>
      </w:divBdr>
    </w:div>
    <w:div w:id="1012296880">
      <w:bodyDiv w:val="1"/>
      <w:marLeft w:val="0"/>
      <w:marRight w:val="0"/>
      <w:marTop w:val="0"/>
      <w:marBottom w:val="0"/>
      <w:divBdr>
        <w:top w:val="none" w:sz="0" w:space="0" w:color="auto"/>
        <w:left w:val="none" w:sz="0" w:space="0" w:color="auto"/>
        <w:bottom w:val="none" w:sz="0" w:space="0" w:color="auto"/>
        <w:right w:val="none" w:sz="0" w:space="0" w:color="auto"/>
      </w:divBdr>
    </w:div>
    <w:div w:id="1033385393">
      <w:bodyDiv w:val="1"/>
      <w:marLeft w:val="0"/>
      <w:marRight w:val="0"/>
      <w:marTop w:val="0"/>
      <w:marBottom w:val="0"/>
      <w:divBdr>
        <w:top w:val="none" w:sz="0" w:space="0" w:color="auto"/>
        <w:left w:val="none" w:sz="0" w:space="0" w:color="auto"/>
        <w:bottom w:val="none" w:sz="0" w:space="0" w:color="auto"/>
        <w:right w:val="none" w:sz="0" w:space="0" w:color="auto"/>
      </w:divBdr>
    </w:div>
    <w:div w:id="1033961523">
      <w:bodyDiv w:val="1"/>
      <w:marLeft w:val="0"/>
      <w:marRight w:val="0"/>
      <w:marTop w:val="0"/>
      <w:marBottom w:val="0"/>
      <w:divBdr>
        <w:top w:val="none" w:sz="0" w:space="0" w:color="auto"/>
        <w:left w:val="none" w:sz="0" w:space="0" w:color="auto"/>
        <w:bottom w:val="none" w:sz="0" w:space="0" w:color="auto"/>
        <w:right w:val="none" w:sz="0" w:space="0" w:color="auto"/>
      </w:divBdr>
    </w:div>
    <w:div w:id="1041520042">
      <w:bodyDiv w:val="1"/>
      <w:marLeft w:val="0"/>
      <w:marRight w:val="0"/>
      <w:marTop w:val="0"/>
      <w:marBottom w:val="0"/>
      <w:divBdr>
        <w:top w:val="none" w:sz="0" w:space="0" w:color="auto"/>
        <w:left w:val="none" w:sz="0" w:space="0" w:color="auto"/>
        <w:bottom w:val="none" w:sz="0" w:space="0" w:color="auto"/>
        <w:right w:val="none" w:sz="0" w:space="0" w:color="auto"/>
      </w:divBdr>
    </w:div>
    <w:div w:id="1072122982">
      <w:bodyDiv w:val="1"/>
      <w:marLeft w:val="0"/>
      <w:marRight w:val="0"/>
      <w:marTop w:val="0"/>
      <w:marBottom w:val="0"/>
      <w:divBdr>
        <w:top w:val="none" w:sz="0" w:space="0" w:color="auto"/>
        <w:left w:val="none" w:sz="0" w:space="0" w:color="auto"/>
        <w:bottom w:val="none" w:sz="0" w:space="0" w:color="auto"/>
        <w:right w:val="none" w:sz="0" w:space="0" w:color="auto"/>
      </w:divBdr>
    </w:div>
    <w:div w:id="1082142810">
      <w:bodyDiv w:val="1"/>
      <w:marLeft w:val="0"/>
      <w:marRight w:val="0"/>
      <w:marTop w:val="0"/>
      <w:marBottom w:val="0"/>
      <w:divBdr>
        <w:top w:val="none" w:sz="0" w:space="0" w:color="auto"/>
        <w:left w:val="none" w:sz="0" w:space="0" w:color="auto"/>
        <w:bottom w:val="none" w:sz="0" w:space="0" w:color="auto"/>
        <w:right w:val="none" w:sz="0" w:space="0" w:color="auto"/>
      </w:divBdr>
    </w:div>
    <w:div w:id="1100371297">
      <w:bodyDiv w:val="1"/>
      <w:marLeft w:val="0"/>
      <w:marRight w:val="0"/>
      <w:marTop w:val="0"/>
      <w:marBottom w:val="0"/>
      <w:divBdr>
        <w:top w:val="none" w:sz="0" w:space="0" w:color="auto"/>
        <w:left w:val="none" w:sz="0" w:space="0" w:color="auto"/>
        <w:bottom w:val="none" w:sz="0" w:space="0" w:color="auto"/>
        <w:right w:val="none" w:sz="0" w:space="0" w:color="auto"/>
      </w:divBdr>
    </w:div>
    <w:div w:id="1117138001">
      <w:bodyDiv w:val="1"/>
      <w:marLeft w:val="0"/>
      <w:marRight w:val="0"/>
      <w:marTop w:val="0"/>
      <w:marBottom w:val="0"/>
      <w:divBdr>
        <w:top w:val="none" w:sz="0" w:space="0" w:color="auto"/>
        <w:left w:val="none" w:sz="0" w:space="0" w:color="auto"/>
        <w:bottom w:val="none" w:sz="0" w:space="0" w:color="auto"/>
        <w:right w:val="none" w:sz="0" w:space="0" w:color="auto"/>
      </w:divBdr>
    </w:div>
    <w:div w:id="1120609210">
      <w:bodyDiv w:val="1"/>
      <w:marLeft w:val="0"/>
      <w:marRight w:val="0"/>
      <w:marTop w:val="0"/>
      <w:marBottom w:val="0"/>
      <w:divBdr>
        <w:top w:val="none" w:sz="0" w:space="0" w:color="auto"/>
        <w:left w:val="none" w:sz="0" w:space="0" w:color="auto"/>
        <w:bottom w:val="none" w:sz="0" w:space="0" w:color="auto"/>
        <w:right w:val="none" w:sz="0" w:space="0" w:color="auto"/>
      </w:divBdr>
    </w:div>
    <w:div w:id="1136027351">
      <w:bodyDiv w:val="1"/>
      <w:marLeft w:val="0"/>
      <w:marRight w:val="0"/>
      <w:marTop w:val="0"/>
      <w:marBottom w:val="0"/>
      <w:divBdr>
        <w:top w:val="none" w:sz="0" w:space="0" w:color="auto"/>
        <w:left w:val="none" w:sz="0" w:space="0" w:color="auto"/>
        <w:bottom w:val="none" w:sz="0" w:space="0" w:color="auto"/>
        <w:right w:val="none" w:sz="0" w:space="0" w:color="auto"/>
      </w:divBdr>
    </w:div>
    <w:div w:id="1159424005">
      <w:bodyDiv w:val="1"/>
      <w:marLeft w:val="0"/>
      <w:marRight w:val="0"/>
      <w:marTop w:val="0"/>
      <w:marBottom w:val="0"/>
      <w:divBdr>
        <w:top w:val="none" w:sz="0" w:space="0" w:color="auto"/>
        <w:left w:val="none" w:sz="0" w:space="0" w:color="auto"/>
        <w:bottom w:val="none" w:sz="0" w:space="0" w:color="auto"/>
        <w:right w:val="none" w:sz="0" w:space="0" w:color="auto"/>
      </w:divBdr>
    </w:div>
    <w:div w:id="1164904364">
      <w:bodyDiv w:val="1"/>
      <w:marLeft w:val="0"/>
      <w:marRight w:val="0"/>
      <w:marTop w:val="0"/>
      <w:marBottom w:val="0"/>
      <w:divBdr>
        <w:top w:val="none" w:sz="0" w:space="0" w:color="auto"/>
        <w:left w:val="none" w:sz="0" w:space="0" w:color="auto"/>
        <w:bottom w:val="none" w:sz="0" w:space="0" w:color="auto"/>
        <w:right w:val="none" w:sz="0" w:space="0" w:color="auto"/>
      </w:divBdr>
    </w:div>
    <w:div w:id="1168595444">
      <w:bodyDiv w:val="1"/>
      <w:marLeft w:val="0"/>
      <w:marRight w:val="0"/>
      <w:marTop w:val="0"/>
      <w:marBottom w:val="0"/>
      <w:divBdr>
        <w:top w:val="none" w:sz="0" w:space="0" w:color="auto"/>
        <w:left w:val="none" w:sz="0" w:space="0" w:color="auto"/>
        <w:bottom w:val="none" w:sz="0" w:space="0" w:color="auto"/>
        <w:right w:val="none" w:sz="0" w:space="0" w:color="auto"/>
      </w:divBdr>
    </w:div>
    <w:div w:id="1183324393">
      <w:bodyDiv w:val="1"/>
      <w:marLeft w:val="0"/>
      <w:marRight w:val="0"/>
      <w:marTop w:val="0"/>
      <w:marBottom w:val="0"/>
      <w:divBdr>
        <w:top w:val="none" w:sz="0" w:space="0" w:color="auto"/>
        <w:left w:val="none" w:sz="0" w:space="0" w:color="auto"/>
        <w:bottom w:val="none" w:sz="0" w:space="0" w:color="auto"/>
        <w:right w:val="none" w:sz="0" w:space="0" w:color="auto"/>
      </w:divBdr>
    </w:div>
    <w:div w:id="1184127410">
      <w:bodyDiv w:val="1"/>
      <w:marLeft w:val="0"/>
      <w:marRight w:val="0"/>
      <w:marTop w:val="0"/>
      <w:marBottom w:val="0"/>
      <w:divBdr>
        <w:top w:val="none" w:sz="0" w:space="0" w:color="auto"/>
        <w:left w:val="none" w:sz="0" w:space="0" w:color="auto"/>
        <w:bottom w:val="none" w:sz="0" w:space="0" w:color="auto"/>
        <w:right w:val="none" w:sz="0" w:space="0" w:color="auto"/>
      </w:divBdr>
    </w:div>
    <w:div w:id="1191337642">
      <w:bodyDiv w:val="1"/>
      <w:marLeft w:val="0"/>
      <w:marRight w:val="0"/>
      <w:marTop w:val="0"/>
      <w:marBottom w:val="0"/>
      <w:divBdr>
        <w:top w:val="none" w:sz="0" w:space="0" w:color="auto"/>
        <w:left w:val="none" w:sz="0" w:space="0" w:color="auto"/>
        <w:bottom w:val="none" w:sz="0" w:space="0" w:color="auto"/>
        <w:right w:val="none" w:sz="0" w:space="0" w:color="auto"/>
      </w:divBdr>
    </w:div>
    <w:div w:id="1192453643">
      <w:bodyDiv w:val="1"/>
      <w:marLeft w:val="0"/>
      <w:marRight w:val="0"/>
      <w:marTop w:val="0"/>
      <w:marBottom w:val="0"/>
      <w:divBdr>
        <w:top w:val="none" w:sz="0" w:space="0" w:color="auto"/>
        <w:left w:val="none" w:sz="0" w:space="0" w:color="auto"/>
        <w:bottom w:val="none" w:sz="0" w:space="0" w:color="auto"/>
        <w:right w:val="none" w:sz="0" w:space="0" w:color="auto"/>
      </w:divBdr>
    </w:div>
    <w:div w:id="1228687269">
      <w:bodyDiv w:val="1"/>
      <w:marLeft w:val="0"/>
      <w:marRight w:val="0"/>
      <w:marTop w:val="0"/>
      <w:marBottom w:val="0"/>
      <w:divBdr>
        <w:top w:val="none" w:sz="0" w:space="0" w:color="auto"/>
        <w:left w:val="none" w:sz="0" w:space="0" w:color="auto"/>
        <w:bottom w:val="none" w:sz="0" w:space="0" w:color="auto"/>
        <w:right w:val="none" w:sz="0" w:space="0" w:color="auto"/>
      </w:divBdr>
    </w:div>
    <w:div w:id="1244491237">
      <w:bodyDiv w:val="1"/>
      <w:marLeft w:val="0"/>
      <w:marRight w:val="0"/>
      <w:marTop w:val="0"/>
      <w:marBottom w:val="0"/>
      <w:divBdr>
        <w:top w:val="none" w:sz="0" w:space="0" w:color="auto"/>
        <w:left w:val="none" w:sz="0" w:space="0" w:color="auto"/>
        <w:bottom w:val="none" w:sz="0" w:space="0" w:color="auto"/>
        <w:right w:val="none" w:sz="0" w:space="0" w:color="auto"/>
      </w:divBdr>
    </w:div>
    <w:div w:id="1246765718">
      <w:bodyDiv w:val="1"/>
      <w:marLeft w:val="0"/>
      <w:marRight w:val="0"/>
      <w:marTop w:val="0"/>
      <w:marBottom w:val="0"/>
      <w:divBdr>
        <w:top w:val="none" w:sz="0" w:space="0" w:color="auto"/>
        <w:left w:val="none" w:sz="0" w:space="0" w:color="auto"/>
        <w:bottom w:val="none" w:sz="0" w:space="0" w:color="auto"/>
        <w:right w:val="none" w:sz="0" w:space="0" w:color="auto"/>
      </w:divBdr>
    </w:div>
    <w:div w:id="1247418684">
      <w:bodyDiv w:val="1"/>
      <w:marLeft w:val="0"/>
      <w:marRight w:val="0"/>
      <w:marTop w:val="0"/>
      <w:marBottom w:val="0"/>
      <w:divBdr>
        <w:top w:val="none" w:sz="0" w:space="0" w:color="auto"/>
        <w:left w:val="none" w:sz="0" w:space="0" w:color="auto"/>
        <w:bottom w:val="none" w:sz="0" w:space="0" w:color="auto"/>
        <w:right w:val="none" w:sz="0" w:space="0" w:color="auto"/>
      </w:divBdr>
    </w:div>
    <w:div w:id="1250508630">
      <w:bodyDiv w:val="1"/>
      <w:marLeft w:val="0"/>
      <w:marRight w:val="0"/>
      <w:marTop w:val="0"/>
      <w:marBottom w:val="0"/>
      <w:divBdr>
        <w:top w:val="none" w:sz="0" w:space="0" w:color="auto"/>
        <w:left w:val="none" w:sz="0" w:space="0" w:color="auto"/>
        <w:bottom w:val="none" w:sz="0" w:space="0" w:color="auto"/>
        <w:right w:val="none" w:sz="0" w:space="0" w:color="auto"/>
      </w:divBdr>
      <w:divsChild>
        <w:div w:id="1354920276">
          <w:marLeft w:val="0"/>
          <w:marRight w:val="0"/>
          <w:marTop w:val="0"/>
          <w:marBottom w:val="0"/>
          <w:divBdr>
            <w:top w:val="none" w:sz="0" w:space="0" w:color="auto"/>
            <w:left w:val="none" w:sz="0" w:space="0" w:color="auto"/>
            <w:bottom w:val="none" w:sz="0" w:space="0" w:color="auto"/>
            <w:right w:val="none" w:sz="0" w:space="0" w:color="auto"/>
          </w:divBdr>
          <w:divsChild>
            <w:div w:id="3156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2746">
      <w:bodyDiv w:val="1"/>
      <w:marLeft w:val="0"/>
      <w:marRight w:val="0"/>
      <w:marTop w:val="0"/>
      <w:marBottom w:val="0"/>
      <w:divBdr>
        <w:top w:val="none" w:sz="0" w:space="0" w:color="auto"/>
        <w:left w:val="none" w:sz="0" w:space="0" w:color="auto"/>
        <w:bottom w:val="none" w:sz="0" w:space="0" w:color="auto"/>
        <w:right w:val="none" w:sz="0" w:space="0" w:color="auto"/>
      </w:divBdr>
    </w:div>
    <w:div w:id="1265773021">
      <w:bodyDiv w:val="1"/>
      <w:marLeft w:val="0"/>
      <w:marRight w:val="0"/>
      <w:marTop w:val="0"/>
      <w:marBottom w:val="0"/>
      <w:divBdr>
        <w:top w:val="none" w:sz="0" w:space="0" w:color="auto"/>
        <w:left w:val="none" w:sz="0" w:space="0" w:color="auto"/>
        <w:bottom w:val="none" w:sz="0" w:space="0" w:color="auto"/>
        <w:right w:val="none" w:sz="0" w:space="0" w:color="auto"/>
      </w:divBdr>
    </w:div>
    <w:div w:id="1287930514">
      <w:bodyDiv w:val="1"/>
      <w:marLeft w:val="0"/>
      <w:marRight w:val="0"/>
      <w:marTop w:val="0"/>
      <w:marBottom w:val="0"/>
      <w:divBdr>
        <w:top w:val="none" w:sz="0" w:space="0" w:color="auto"/>
        <w:left w:val="none" w:sz="0" w:space="0" w:color="auto"/>
        <w:bottom w:val="none" w:sz="0" w:space="0" w:color="auto"/>
        <w:right w:val="none" w:sz="0" w:space="0" w:color="auto"/>
      </w:divBdr>
    </w:div>
    <w:div w:id="1306013103">
      <w:bodyDiv w:val="1"/>
      <w:marLeft w:val="0"/>
      <w:marRight w:val="0"/>
      <w:marTop w:val="0"/>
      <w:marBottom w:val="0"/>
      <w:divBdr>
        <w:top w:val="none" w:sz="0" w:space="0" w:color="auto"/>
        <w:left w:val="none" w:sz="0" w:space="0" w:color="auto"/>
        <w:bottom w:val="none" w:sz="0" w:space="0" w:color="auto"/>
        <w:right w:val="none" w:sz="0" w:space="0" w:color="auto"/>
      </w:divBdr>
    </w:div>
    <w:div w:id="1314718206">
      <w:bodyDiv w:val="1"/>
      <w:marLeft w:val="0"/>
      <w:marRight w:val="0"/>
      <w:marTop w:val="0"/>
      <w:marBottom w:val="0"/>
      <w:divBdr>
        <w:top w:val="none" w:sz="0" w:space="0" w:color="auto"/>
        <w:left w:val="none" w:sz="0" w:space="0" w:color="auto"/>
        <w:bottom w:val="none" w:sz="0" w:space="0" w:color="auto"/>
        <w:right w:val="none" w:sz="0" w:space="0" w:color="auto"/>
      </w:divBdr>
    </w:div>
    <w:div w:id="1316494482">
      <w:bodyDiv w:val="1"/>
      <w:marLeft w:val="0"/>
      <w:marRight w:val="0"/>
      <w:marTop w:val="0"/>
      <w:marBottom w:val="0"/>
      <w:divBdr>
        <w:top w:val="none" w:sz="0" w:space="0" w:color="auto"/>
        <w:left w:val="none" w:sz="0" w:space="0" w:color="auto"/>
        <w:bottom w:val="none" w:sz="0" w:space="0" w:color="auto"/>
        <w:right w:val="none" w:sz="0" w:space="0" w:color="auto"/>
      </w:divBdr>
    </w:div>
    <w:div w:id="1339042981">
      <w:bodyDiv w:val="1"/>
      <w:marLeft w:val="0"/>
      <w:marRight w:val="0"/>
      <w:marTop w:val="0"/>
      <w:marBottom w:val="0"/>
      <w:divBdr>
        <w:top w:val="none" w:sz="0" w:space="0" w:color="auto"/>
        <w:left w:val="none" w:sz="0" w:space="0" w:color="auto"/>
        <w:bottom w:val="none" w:sz="0" w:space="0" w:color="auto"/>
        <w:right w:val="none" w:sz="0" w:space="0" w:color="auto"/>
      </w:divBdr>
    </w:div>
    <w:div w:id="1355232905">
      <w:bodyDiv w:val="1"/>
      <w:marLeft w:val="0"/>
      <w:marRight w:val="0"/>
      <w:marTop w:val="0"/>
      <w:marBottom w:val="0"/>
      <w:divBdr>
        <w:top w:val="none" w:sz="0" w:space="0" w:color="auto"/>
        <w:left w:val="none" w:sz="0" w:space="0" w:color="auto"/>
        <w:bottom w:val="none" w:sz="0" w:space="0" w:color="auto"/>
        <w:right w:val="none" w:sz="0" w:space="0" w:color="auto"/>
      </w:divBdr>
    </w:div>
    <w:div w:id="1369839466">
      <w:bodyDiv w:val="1"/>
      <w:marLeft w:val="0"/>
      <w:marRight w:val="0"/>
      <w:marTop w:val="0"/>
      <w:marBottom w:val="0"/>
      <w:divBdr>
        <w:top w:val="none" w:sz="0" w:space="0" w:color="auto"/>
        <w:left w:val="none" w:sz="0" w:space="0" w:color="auto"/>
        <w:bottom w:val="none" w:sz="0" w:space="0" w:color="auto"/>
        <w:right w:val="none" w:sz="0" w:space="0" w:color="auto"/>
      </w:divBdr>
    </w:div>
    <w:div w:id="1372222391">
      <w:bodyDiv w:val="1"/>
      <w:marLeft w:val="0"/>
      <w:marRight w:val="0"/>
      <w:marTop w:val="0"/>
      <w:marBottom w:val="0"/>
      <w:divBdr>
        <w:top w:val="none" w:sz="0" w:space="0" w:color="auto"/>
        <w:left w:val="none" w:sz="0" w:space="0" w:color="auto"/>
        <w:bottom w:val="none" w:sz="0" w:space="0" w:color="auto"/>
        <w:right w:val="none" w:sz="0" w:space="0" w:color="auto"/>
      </w:divBdr>
    </w:div>
    <w:div w:id="1402168594">
      <w:bodyDiv w:val="1"/>
      <w:marLeft w:val="0"/>
      <w:marRight w:val="0"/>
      <w:marTop w:val="0"/>
      <w:marBottom w:val="0"/>
      <w:divBdr>
        <w:top w:val="none" w:sz="0" w:space="0" w:color="auto"/>
        <w:left w:val="none" w:sz="0" w:space="0" w:color="auto"/>
        <w:bottom w:val="none" w:sz="0" w:space="0" w:color="auto"/>
        <w:right w:val="none" w:sz="0" w:space="0" w:color="auto"/>
      </w:divBdr>
    </w:div>
    <w:div w:id="1435857296">
      <w:bodyDiv w:val="1"/>
      <w:marLeft w:val="0"/>
      <w:marRight w:val="0"/>
      <w:marTop w:val="0"/>
      <w:marBottom w:val="0"/>
      <w:divBdr>
        <w:top w:val="none" w:sz="0" w:space="0" w:color="auto"/>
        <w:left w:val="none" w:sz="0" w:space="0" w:color="auto"/>
        <w:bottom w:val="none" w:sz="0" w:space="0" w:color="auto"/>
        <w:right w:val="none" w:sz="0" w:space="0" w:color="auto"/>
      </w:divBdr>
    </w:div>
    <w:div w:id="1453017310">
      <w:bodyDiv w:val="1"/>
      <w:marLeft w:val="0"/>
      <w:marRight w:val="0"/>
      <w:marTop w:val="0"/>
      <w:marBottom w:val="0"/>
      <w:divBdr>
        <w:top w:val="none" w:sz="0" w:space="0" w:color="auto"/>
        <w:left w:val="none" w:sz="0" w:space="0" w:color="auto"/>
        <w:bottom w:val="none" w:sz="0" w:space="0" w:color="auto"/>
        <w:right w:val="none" w:sz="0" w:space="0" w:color="auto"/>
      </w:divBdr>
    </w:div>
    <w:div w:id="1475298410">
      <w:bodyDiv w:val="1"/>
      <w:marLeft w:val="0"/>
      <w:marRight w:val="0"/>
      <w:marTop w:val="0"/>
      <w:marBottom w:val="0"/>
      <w:divBdr>
        <w:top w:val="none" w:sz="0" w:space="0" w:color="auto"/>
        <w:left w:val="none" w:sz="0" w:space="0" w:color="auto"/>
        <w:bottom w:val="none" w:sz="0" w:space="0" w:color="auto"/>
        <w:right w:val="none" w:sz="0" w:space="0" w:color="auto"/>
      </w:divBdr>
    </w:div>
    <w:div w:id="1497913506">
      <w:bodyDiv w:val="1"/>
      <w:marLeft w:val="0"/>
      <w:marRight w:val="0"/>
      <w:marTop w:val="0"/>
      <w:marBottom w:val="0"/>
      <w:divBdr>
        <w:top w:val="none" w:sz="0" w:space="0" w:color="auto"/>
        <w:left w:val="none" w:sz="0" w:space="0" w:color="auto"/>
        <w:bottom w:val="none" w:sz="0" w:space="0" w:color="auto"/>
        <w:right w:val="none" w:sz="0" w:space="0" w:color="auto"/>
      </w:divBdr>
    </w:div>
    <w:div w:id="1513302336">
      <w:bodyDiv w:val="1"/>
      <w:marLeft w:val="0"/>
      <w:marRight w:val="0"/>
      <w:marTop w:val="0"/>
      <w:marBottom w:val="0"/>
      <w:divBdr>
        <w:top w:val="none" w:sz="0" w:space="0" w:color="auto"/>
        <w:left w:val="none" w:sz="0" w:space="0" w:color="auto"/>
        <w:bottom w:val="none" w:sz="0" w:space="0" w:color="auto"/>
        <w:right w:val="none" w:sz="0" w:space="0" w:color="auto"/>
      </w:divBdr>
    </w:div>
    <w:div w:id="1532232080">
      <w:bodyDiv w:val="1"/>
      <w:marLeft w:val="0"/>
      <w:marRight w:val="0"/>
      <w:marTop w:val="0"/>
      <w:marBottom w:val="0"/>
      <w:divBdr>
        <w:top w:val="none" w:sz="0" w:space="0" w:color="auto"/>
        <w:left w:val="none" w:sz="0" w:space="0" w:color="auto"/>
        <w:bottom w:val="none" w:sz="0" w:space="0" w:color="auto"/>
        <w:right w:val="none" w:sz="0" w:space="0" w:color="auto"/>
      </w:divBdr>
    </w:div>
    <w:div w:id="1543176910">
      <w:bodyDiv w:val="1"/>
      <w:marLeft w:val="0"/>
      <w:marRight w:val="0"/>
      <w:marTop w:val="0"/>
      <w:marBottom w:val="0"/>
      <w:divBdr>
        <w:top w:val="none" w:sz="0" w:space="0" w:color="auto"/>
        <w:left w:val="none" w:sz="0" w:space="0" w:color="auto"/>
        <w:bottom w:val="none" w:sz="0" w:space="0" w:color="auto"/>
        <w:right w:val="none" w:sz="0" w:space="0" w:color="auto"/>
      </w:divBdr>
    </w:div>
    <w:div w:id="1579709053">
      <w:bodyDiv w:val="1"/>
      <w:marLeft w:val="0"/>
      <w:marRight w:val="0"/>
      <w:marTop w:val="0"/>
      <w:marBottom w:val="0"/>
      <w:divBdr>
        <w:top w:val="none" w:sz="0" w:space="0" w:color="auto"/>
        <w:left w:val="none" w:sz="0" w:space="0" w:color="auto"/>
        <w:bottom w:val="none" w:sz="0" w:space="0" w:color="auto"/>
        <w:right w:val="none" w:sz="0" w:space="0" w:color="auto"/>
      </w:divBdr>
    </w:div>
    <w:div w:id="1587690391">
      <w:bodyDiv w:val="1"/>
      <w:marLeft w:val="0"/>
      <w:marRight w:val="0"/>
      <w:marTop w:val="0"/>
      <w:marBottom w:val="0"/>
      <w:divBdr>
        <w:top w:val="none" w:sz="0" w:space="0" w:color="auto"/>
        <w:left w:val="none" w:sz="0" w:space="0" w:color="auto"/>
        <w:bottom w:val="none" w:sz="0" w:space="0" w:color="auto"/>
        <w:right w:val="none" w:sz="0" w:space="0" w:color="auto"/>
      </w:divBdr>
    </w:div>
    <w:div w:id="1600941388">
      <w:bodyDiv w:val="1"/>
      <w:marLeft w:val="0"/>
      <w:marRight w:val="0"/>
      <w:marTop w:val="0"/>
      <w:marBottom w:val="0"/>
      <w:divBdr>
        <w:top w:val="none" w:sz="0" w:space="0" w:color="auto"/>
        <w:left w:val="none" w:sz="0" w:space="0" w:color="auto"/>
        <w:bottom w:val="none" w:sz="0" w:space="0" w:color="auto"/>
        <w:right w:val="none" w:sz="0" w:space="0" w:color="auto"/>
      </w:divBdr>
    </w:div>
    <w:div w:id="1613439033">
      <w:bodyDiv w:val="1"/>
      <w:marLeft w:val="0"/>
      <w:marRight w:val="0"/>
      <w:marTop w:val="0"/>
      <w:marBottom w:val="0"/>
      <w:divBdr>
        <w:top w:val="none" w:sz="0" w:space="0" w:color="auto"/>
        <w:left w:val="none" w:sz="0" w:space="0" w:color="auto"/>
        <w:bottom w:val="none" w:sz="0" w:space="0" w:color="auto"/>
        <w:right w:val="none" w:sz="0" w:space="0" w:color="auto"/>
      </w:divBdr>
    </w:div>
    <w:div w:id="1614048058">
      <w:bodyDiv w:val="1"/>
      <w:marLeft w:val="0"/>
      <w:marRight w:val="0"/>
      <w:marTop w:val="0"/>
      <w:marBottom w:val="0"/>
      <w:divBdr>
        <w:top w:val="none" w:sz="0" w:space="0" w:color="auto"/>
        <w:left w:val="none" w:sz="0" w:space="0" w:color="auto"/>
        <w:bottom w:val="none" w:sz="0" w:space="0" w:color="auto"/>
        <w:right w:val="none" w:sz="0" w:space="0" w:color="auto"/>
      </w:divBdr>
      <w:divsChild>
        <w:div w:id="932859165">
          <w:marLeft w:val="360"/>
          <w:marRight w:val="0"/>
          <w:marTop w:val="0"/>
          <w:marBottom w:val="0"/>
          <w:divBdr>
            <w:top w:val="none" w:sz="0" w:space="0" w:color="auto"/>
            <w:left w:val="none" w:sz="0" w:space="0" w:color="auto"/>
            <w:bottom w:val="none" w:sz="0" w:space="0" w:color="auto"/>
            <w:right w:val="none" w:sz="0" w:space="0" w:color="auto"/>
          </w:divBdr>
        </w:div>
      </w:divsChild>
    </w:div>
    <w:div w:id="1623877206">
      <w:bodyDiv w:val="1"/>
      <w:marLeft w:val="0"/>
      <w:marRight w:val="0"/>
      <w:marTop w:val="0"/>
      <w:marBottom w:val="0"/>
      <w:divBdr>
        <w:top w:val="none" w:sz="0" w:space="0" w:color="auto"/>
        <w:left w:val="none" w:sz="0" w:space="0" w:color="auto"/>
        <w:bottom w:val="none" w:sz="0" w:space="0" w:color="auto"/>
        <w:right w:val="none" w:sz="0" w:space="0" w:color="auto"/>
      </w:divBdr>
    </w:div>
    <w:div w:id="1627543817">
      <w:bodyDiv w:val="1"/>
      <w:marLeft w:val="0"/>
      <w:marRight w:val="0"/>
      <w:marTop w:val="0"/>
      <w:marBottom w:val="0"/>
      <w:divBdr>
        <w:top w:val="none" w:sz="0" w:space="0" w:color="auto"/>
        <w:left w:val="none" w:sz="0" w:space="0" w:color="auto"/>
        <w:bottom w:val="none" w:sz="0" w:space="0" w:color="auto"/>
        <w:right w:val="none" w:sz="0" w:space="0" w:color="auto"/>
      </w:divBdr>
    </w:div>
    <w:div w:id="1664621627">
      <w:bodyDiv w:val="1"/>
      <w:marLeft w:val="0"/>
      <w:marRight w:val="0"/>
      <w:marTop w:val="0"/>
      <w:marBottom w:val="0"/>
      <w:divBdr>
        <w:top w:val="none" w:sz="0" w:space="0" w:color="auto"/>
        <w:left w:val="none" w:sz="0" w:space="0" w:color="auto"/>
        <w:bottom w:val="none" w:sz="0" w:space="0" w:color="auto"/>
        <w:right w:val="none" w:sz="0" w:space="0" w:color="auto"/>
      </w:divBdr>
      <w:divsChild>
        <w:div w:id="772675108">
          <w:marLeft w:val="0"/>
          <w:marRight w:val="0"/>
          <w:marTop w:val="0"/>
          <w:marBottom w:val="0"/>
          <w:divBdr>
            <w:top w:val="none" w:sz="0" w:space="0" w:color="auto"/>
            <w:left w:val="none" w:sz="0" w:space="0" w:color="auto"/>
            <w:bottom w:val="none" w:sz="0" w:space="0" w:color="auto"/>
            <w:right w:val="none" w:sz="0" w:space="0" w:color="auto"/>
          </w:divBdr>
          <w:divsChild>
            <w:div w:id="11940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4836">
      <w:bodyDiv w:val="1"/>
      <w:marLeft w:val="0"/>
      <w:marRight w:val="0"/>
      <w:marTop w:val="0"/>
      <w:marBottom w:val="0"/>
      <w:divBdr>
        <w:top w:val="none" w:sz="0" w:space="0" w:color="auto"/>
        <w:left w:val="none" w:sz="0" w:space="0" w:color="auto"/>
        <w:bottom w:val="none" w:sz="0" w:space="0" w:color="auto"/>
        <w:right w:val="none" w:sz="0" w:space="0" w:color="auto"/>
      </w:divBdr>
    </w:div>
    <w:div w:id="1709987860">
      <w:bodyDiv w:val="1"/>
      <w:marLeft w:val="0"/>
      <w:marRight w:val="0"/>
      <w:marTop w:val="0"/>
      <w:marBottom w:val="0"/>
      <w:divBdr>
        <w:top w:val="none" w:sz="0" w:space="0" w:color="auto"/>
        <w:left w:val="none" w:sz="0" w:space="0" w:color="auto"/>
        <w:bottom w:val="none" w:sz="0" w:space="0" w:color="auto"/>
        <w:right w:val="none" w:sz="0" w:space="0" w:color="auto"/>
      </w:divBdr>
    </w:div>
    <w:div w:id="1720938516">
      <w:bodyDiv w:val="1"/>
      <w:marLeft w:val="0"/>
      <w:marRight w:val="0"/>
      <w:marTop w:val="0"/>
      <w:marBottom w:val="0"/>
      <w:divBdr>
        <w:top w:val="none" w:sz="0" w:space="0" w:color="auto"/>
        <w:left w:val="none" w:sz="0" w:space="0" w:color="auto"/>
        <w:bottom w:val="none" w:sz="0" w:space="0" w:color="auto"/>
        <w:right w:val="none" w:sz="0" w:space="0" w:color="auto"/>
      </w:divBdr>
    </w:div>
    <w:div w:id="1723870093">
      <w:bodyDiv w:val="1"/>
      <w:marLeft w:val="0"/>
      <w:marRight w:val="0"/>
      <w:marTop w:val="0"/>
      <w:marBottom w:val="0"/>
      <w:divBdr>
        <w:top w:val="none" w:sz="0" w:space="0" w:color="auto"/>
        <w:left w:val="none" w:sz="0" w:space="0" w:color="auto"/>
        <w:bottom w:val="none" w:sz="0" w:space="0" w:color="auto"/>
        <w:right w:val="none" w:sz="0" w:space="0" w:color="auto"/>
      </w:divBdr>
    </w:div>
    <w:div w:id="1738243202">
      <w:bodyDiv w:val="1"/>
      <w:marLeft w:val="0"/>
      <w:marRight w:val="0"/>
      <w:marTop w:val="0"/>
      <w:marBottom w:val="0"/>
      <w:divBdr>
        <w:top w:val="none" w:sz="0" w:space="0" w:color="auto"/>
        <w:left w:val="none" w:sz="0" w:space="0" w:color="auto"/>
        <w:bottom w:val="none" w:sz="0" w:space="0" w:color="auto"/>
        <w:right w:val="none" w:sz="0" w:space="0" w:color="auto"/>
      </w:divBdr>
    </w:div>
    <w:div w:id="1739474795">
      <w:bodyDiv w:val="1"/>
      <w:marLeft w:val="0"/>
      <w:marRight w:val="0"/>
      <w:marTop w:val="0"/>
      <w:marBottom w:val="0"/>
      <w:divBdr>
        <w:top w:val="none" w:sz="0" w:space="0" w:color="auto"/>
        <w:left w:val="none" w:sz="0" w:space="0" w:color="auto"/>
        <w:bottom w:val="none" w:sz="0" w:space="0" w:color="auto"/>
        <w:right w:val="none" w:sz="0" w:space="0" w:color="auto"/>
      </w:divBdr>
    </w:div>
    <w:div w:id="1740903231">
      <w:bodyDiv w:val="1"/>
      <w:marLeft w:val="0"/>
      <w:marRight w:val="0"/>
      <w:marTop w:val="0"/>
      <w:marBottom w:val="0"/>
      <w:divBdr>
        <w:top w:val="none" w:sz="0" w:space="0" w:color="auto"/>
        <w:left w:val="none" w:sz="0" w:space="0" w:color="auto"/>
        <w:bottom w:val="none" w:sz="0" w:space="0" w:color="auto"/>
        <w:right w:val="none" w:sz="0" w:space="0" w:color="auto"/>
      </w:divBdr>
    </w:div>
    <w:div w:id="1741823841">
      <w:bodyDiv w:val="1"/>
      <w:marLeft w:val="0"/>
      <w:marRight w:val="0"/>
      <w:marTop w:val="0"/>
      <w:marBottom w:val="0"/>
      <w:divBdr>
        <w:top w:val="none" w:sz="0" w:space="0" w:color="auto"/>
        <w:left w:val="none" w:sz="0" w:space="0" w:color="auto"/>
        <w:bottom w:val="none" w:sz="0" w:space="0" w:color="auto"/>
        <w:right w:val="none" w:sz="0" w:space="0" w:color="auto"/>
      </w:divBdr>
      <w:divsChild>
        <w:div w:id="99302544">
          <w:marLeft w:val="0"/>
          <w:marRight w:val="0"/>
          <w:marTop w:val="0"/>
          <w:marBottom w:val="0"/>
          <w:divBdr>
            <w:top w:val="none" w:sz="0" w:space="0" w:color="auto"/>
            <w:left w:val="none" w:sz="0" w:space="0" w:color="auto"/>
            <w:bottom w:val="none" w:sz="0" w:space="0" w:color="auto"/>
            <w:right w:val="none" w:sz="0" w:space="0" w:color="auto"/>
          </w:divBdr>
          <w:divsChild>
            <w:div w:id="1266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548">
      <w:bodyDiv w:val="1"/>
      <w:marLeft w:val="0"/>
      <w:marRight w:val="0"/>
      <w:marTop w:val="0"/>
      <w:marBottom w:val="0"/>
      <w:divBdr>
        <w:top w:val="none" w:sz="0" w:space="0" w:color="auto"/>
        <w:left w:val="none" w:sz="0" w:space="0" w:color="auto"/>
        <w:bottom w:val="none" w:sz="0" w:space="0" w:color="auto"/>
        <w:right w:val="none" w:sz="0" w:space="0" w:color="auto"/>
      </w:divBdr>
    </w:div>
    <w:div w:id="1744137072">
      <w:bodyDiv w:val="1"/>
      <w:marLeft w:val="0"/>
      <w:marRight w:val="0"/>
      <w:marTop w:val="0"/>
      <w:marBottom w:val="0"/>
      <w:divBdr>
        <w:top w:val="none" w:sz="0" w:space="0" w:color="auto"/>
        <w:left w:val="none" w:sz="0" w:space="0" w:color="auto"/>
        <w:bottom w:val="none" w:sz="0" w:space="0" w:color="auto"/>
        <w:right w:val="none" w:sz="0" w:space="0" w:color="auto"/>
      </w:divBdr>
    </w:div>
    <w:div w:id="1747148514">
      <w:bodyDiv w:val="1"/>
      <w:marLeft w:val="0"/>
      <w:marRight w:val="0"/>
      <w:marTop w:val="0"/>
      <w:marBottom w:val="0"/>
      <w:divBdr>
        <w:top w:val="none" w:sz="0" w:space="0" w:color="auto"/>
        <w:left w:val="none" w:sz="0" w:space="0" w:color="auto"/>
        <w:bottom w:val="none" w:sz="0" w:space="0" w:color="auto"/>
        <w:right w:val="none" w:sz="0" w:space="0" w:color="auto"/>
      </w:divBdr>
    </w:div>
    <w:div w:id="1773739648">
      <w:bodyDiv w:val="1"/>
      <w:marLeft w:val="0"/>
      <w:marRight w:val="0"/>
      <w:marTop w:val="0"/>
      <w:marBottom w:val="0"/>
      <w:divBdr>
        <w:top w:val="none" w:sz="0" w:space="0" w:color="auto"/>
        <w:left w:val="none" w:sz="0" w:space="0" w:color="auto"/>
        <w:bottom w:val="none" w:sz="0" w:space="0" w:color="auto"/>
        <w:right w:val="none" w:sz="0" w:space="0" w:color="auto"/>
      </w:divBdr>
    </w:div>
    <w:div w:id="1789274847">
      <w:bodyDiv w:val="1"/>
      <w:marLeft w:val="0"/>
      <w:marRight w:val="0"/>
      <w:marTop w:val="0"/>
      <w:marBottom w:val="0"/>
      <w:divBdr>
        <w:top w:val="none" w:sz="0" w:space="0" w:color="auto"/>
        <w:left w:val="none" w:sz="0" w:space="0" w:color="auto"/>
        <w:bottom w:val="none" w:sz="0" w:space="0" w:color="auto"/>
        <w:right w:val="none" w:sz="0" w:space="0" w:color="auto"/>
      </w:divBdr>
    </w:div>
    <w:div w:id="1793671880">
      <w:bodyDiv w:val="1"/>
      <w:marLeft w:val="0"/>
      <w:marRight w:val="0"/>
      <w:marTop w:val="0"/>
      <w:marBottom w:val="0"/>
      <w:divBdr>
        <w:top w:val="none" w:sz="0" w:space="0" w:color="auto"/>
        <w:left w:val="none" w:sz="0" w:space="0" w:color="auto"/>
        <w:bottom w:val="none" w:sz="0" w:space="0" w:color="auto"/>
        <w:right w:val="none" w:sz="0" w:space="0" w:color="auto"/>
      </w:divBdr>
    </w:div>
    <w:div w:id="1801730039">
      <w:bodyDiv w:val="1"/>
      <w:marLeft w:val="0"/>
      <w:marRight w:val="0"/>
      <w:marTop w:val="0"/>
      <w:marBottom w:val="0"/>
      <w:divBdr>
        <w:top w:val="none" w:sz="0" w:space="0" w:color="auto"/>
        <w:left w:val="none" w:sz="0" w:space="0" w:color="auto"/>
        <w:bottom w:val="none" w:sz="0" w:space="0" w:color="auto"/>
        <w:right w:val="none" w:sz="0" w:space="0" w:color="auto"/>
      </w:divBdr>
    </w:div>
    <w:div w:id="1833839055">
      <w:bodyDiv w:val="1"/>
      <w:marLeft w:val="0"/>
      <w:marRight w:val="0"/>
      <w:marTop w:val="0"/>
      <w:marBottom w:val="0"/>
      <w:divBdr>
        <w:top w:val="none" w:sz="0" w:space="0" w:color="auto"/>
        <w:left w:val="none" w:sz="0" w:space="0" w:color="auto"/>
        <w:bottom w:val="none" w:sz="0" w:space="0" w:color="auto"/>
        <w:right w:val="none" w:sz="0" w:space="0" w:color="auto"/>
      </w:divBdr>
    </w:div>
    <w:div w:id="1849951253">
      <w:bodyDiv w:val="1"/>
      <w:marLeft w:val="0"/>
      <w:marRight w:val="0"/>
      <w:marTop w:val="0"/>
      <w:marBottom w:val="0"/>
      <w:divBdr>
        <w:top w:val="none" w:sz="0" w:space="0" w:color="auto"/>
        <w:left w:val="none" w:sz="0" w:space="0" w:color="auto"/>
        <w:bottom w:val="none" w:sz="0" w:space="0" w:color="auto"/>
        <w:right w:val="none" w:sz="0" w:space="0" w:color="auto"/>
      </w:divBdr>
    </w:div>
    <w:div w:id="1855724123">
      <w:bodyDiv w:val="1"/>
      <w:marLeft w:val="0"/>
      <w:marRight w:val="0"/>
      <w:marTop w:val="0"/>
      <w:marBottom w:val="0"/>
      <w:divBdr>
        <w:top w:val="none" w:sz="0" w:space="0" w:color="auto"/>
        <w:left w:val="none" w:sz="0" w:space="0" w:color="auto"/>
        <w:bottom w:val="none" w:sz="0" w:space="0" w:color="auto"/>
        <w:right w:val="none" w:sz="0" w:space="0" w:color="auto"/>
      </w:divBdr>
    </w:div>
    <w:div w:id="1864711882">
      <w:bodyDiv w:val="1"/>
      <w:marLeft w:val="0"/>
      <w:marRight w:val="0"/>
      <w:marTop w:val="0"/>
      <w:marBottom w:val="0"/>
      <w:divBdr>
        <w:top w:val="none" w:sz="0" w:space="0" w:color="auto"/>
        <w:left w:val="none" w:sz="0" w:space="0" w:color="auto"/>
        <w:bottom w:val="none" w:sz="0" w:space="0" w:color="auto"/>
        <w:right w:val="none" w:sz="0" w:space="0" w:color="auto"/>
      </w:divBdr>
      <w:divsChild>
        <w:div w:id="375617797">
          <w:marLeft w:val="187"/>
          <w:marRight w:val="0"/>
          <w:marTop w:val="60"/>
          <w:marBottom w:val="0"/>
          <w:divBdr>
            <w:top w:val="none" w:sz="0" w:space="0" w:color="auto"/>
            <w:left w:val="none" w:sz="0" w:space="0" w:color="auto"/>
            <w:bottom w:val="none" w:sz="0" w:space="0" w:color="auto"/>
            <w:right w:val="none" w:sz="0" w:space="0" w:color="auto"/>
          </w:divBdr>
        </w:div>
        <w:div w:id="388386382">
          <w:marLeft w:val="187"/>
          <w:marRight w:val="0"/>
          <w:marTop w:val="60"/>
          <w:marBottom w:val="0"/>
          <w:divBdr>
            <w:top w:val="none" w:sz="0" w:space="0" w:color="auto"/>
            <w:left w:val="none" w:sz="0" w:space="0" w:color="auto"/>
            <w:bottom w:val="none" w:sz="0" w:space="0" w:color="auto"/>
            <w:right w:val="none" w:sz="0" w:space="0" w:color="auto"/>
          </w:divBdr>
        </w:div>
        <w:div w:id="1121268843">
          <w:marLeft w:val="187"/>
          <w:marRight w:val="0"/>
          <w:marTop w:val="60"/>
          <w:marBottom w:val="0"/>
          <w:divBdr>
            <w:top w:val="none" w:sz="0" w:space="0" w:color="auto"/>
            <w:left w:val="none" w:sz="0" w:space="0" w:color="auto"/>
            <w:bottom w:val="none" w:sz="0" w:space="0" w:color="auto"/>
            <w:right w:val="none" w:sz="0" w:space="0" w:color="auto"/>
          </w:divBdr>
        </w:div>
        <w:div w:id="1456482391">
          <w:marLeft w:val="187"/>
          <w:marRight w:val="0"/>
          <w:marTop w:val="60"/>
          <w:marBottom w:val="0"/>
          <w:divBdr>
            <w:top w:val="none" w:sz="0" w:space="0" w:color="auto"/>
            <w:left w:val="none" w:sz="0" w:space="0" w:color="auto"/>
            <w:bottom w:val="none" w:sz="0" w:space="0" w:color="auto"/>
            <w:right w:val="none" w:sz="0" w:space="0" w:color="auto"/>
          </w:divBdr>
        </w:div>
        <w:div w:id="1742407855">
          <w:marLeft w:val="187"/>
          <w:marRight w:val="0"/>
          <w:marTop w:val="60"/>
          <w:marBottom w:val="0"/>
          <w:divBdr>
            <w:top w:val="none" w:sz="0" w:space="0" w:color="auto"/>
            <w:left w:val="none" w:sz="0" w:space="0" w:color="auto"/>
            <w:bottom w:val="none" w:sz="0" w:space="0" w:color="auto"/>
            <w:right w:val="none" w:sz="0" w:space="0" w:color="auto"/>
          </w:divBdr>
        </w:div>
        <w:div w:id="1944527881">
          <w:marLeft w:val="187"/>
          <w:marRight w:val="0"/>
          <w:marTop w:val="60"/>
          <w:marBottom w:val="0"/>
          <w:divBdr>
            <w:top w:val="none" w:sz="0" w:space="0" w:color="auto"/>
            <w:left w:val="none" w:sz="0" w:space="0" w:color="auto"/>
            <w:bottom w:val="none" w:sz="0" w:space="0" w:color="auto"/>
            <w:right w:val="none" w:sz="0" w:space="0" w:color="auto"/>
          </w:divBdr>
        </w:div>
        <w:div w:id="1957909380">
          <w:marLeft w:val="187"/>
          <w:marRight w:val="0"/>
          <w:marTop w:val="60"/>
          <w:marBottom w:val="0"/>
          <w:divBdr>
            <w:top w:val="none" w:sz="0" w:space="0" w:color="auto"/>
            <w:left w:val="none" w:sz="0" w:space="0" w:color="auto"/>
            <w:bottom w:val="none" w:sz="0" w:space="0" w:color="auto"/>
            <w:right w:val="none" w:sz="0" w:space="0" w:color="auto"/>
          </w:divBdr>
        </w:div>
        <w:div w:id="2010524804">
          <w:marLeft w:val="187"/>
          <w:marRight w:val="0"/>
          <w:marTop w:val="60"/>
          <w:marBottom w:val="0"/>
          <w:divBdr>
            <w:top w:val="none" w:sz="0" w:space="0" w:color="auto"/>
            <w:left w:val="none" w:sz="0" w:space="0" w:color="auto"/>
            <w:bottom w:val="none" w:sz="0" w:space="0" w:color="auto"/>
            <w:right w:val="none" w:sz="0" w:space="0" w:color="auto"/>
          </w:divBdr>
        </w:div>
        <w:div w:id="2107192326">
          <w:marLeft w:val="187"/>
          <w:marRight w:val="0"/>
          <w:marTop w:val="60"/>
          <w:marBottom w:val="0"/>
          <w:divBdr>
            <w:top w:val="none" w:sz="0" w:space="0" w:color="auto"/>
            <w:left w:val="none" w:sz="0" w:space="0" w:color="auto"/>
            <w:bottom w:val="none" w:sz="0" w:space="0" w:color="auto"/>
            <w:right w:val="none" w:sz="0" w:space="0" w:color="auto"/>
          </w:divBdr>
        </w:div>
      </w:divsChild>
    </w:div>
    <w:div w:id="1873807415">
      <w:bodyDiv w:val="1"/>
      <w:marLeft w:val="0"/>
      <w:marRight w:val="0"/>
      <w:marTop w:val="0"/>
      <w:marBottom w:val="0"/>
      <w:divBdr>
        <w:top w:val="none" w:sz="0" w:space="0" w:color="auto"/>
        <w:left w:val="none" w:sz="0" w:space="0" w:color="auto"/>
        <w:bottom w:val="none" w:sz="0" w:space="0" w:color="auto"/>
        <w:right w:val="none" w:sz="0" w:space="0" w:color="auto"/>
      </w:divBdr>
    </w:div>
    <w:div w:id="1895655778">
      <w:bodyDiv w:val="1"/>
      <w:marLeft w:val="0"/>
      <w:marRight w:val="0"/>
      <w:marTop w:val="0"/>
      <w:marBottom w:val="0"/>
      <w:divBdr>
        <w:top w:val="none" w:sz="0" w:space="0" w:color="auto"/>
        <w:left w:val="none" w:sz="0" w:space="0" w:color="auto"/>
        <w:bottom w:val="none" w:sz="0" w:space="0" w:color="auto"/>
        <w:right w:val="none" w:sz="0" w:space="0" w:color="auto"/>
      </w:divBdr>
    </w:div>
    <w:div w:id="1905212350">
      <w:bodyDiv w:val="1"/>
      <w:marLeft w:val="0"/>
      <w:marRight w:val="0"/>
      <w:marTop w:val="0"/>
      <w:marBottom w:val="0"/>
      <w:divBdr>
        <w:top w:val="none" w:sz="0" w:space="0" w:color="auto"/>
        <w:left w:val="none" w:sz="0" w:space="0" w:color="auto"/>
        <w:bottom w:val="none" w:sz="0" w:space="0" w:color="auto"/>
        <w:right w:val="none" w:sz="0" w:space="0" w:color="auto"/>
      </w:divBdr>
    </w:div>
    <w:div w:id="1909532928">
      <w:bodyDiv w:val="1"/>
      <w:marLeft w:val="0"/>
      <w:marRight w:val="0"/>
      <w:marTop w:val="0"/>
      <w:marBottom w:val="0"/>
      <w:divBdr>
        <w:top w:val="none" w:sz="0" w:space="0" w:color="auto"/>
        <w:left w:val="none" w:sz="0" w:space="0" w:color="auto"/>
        <w:bottom w:val="none" w:sz="0" w:space="0" w:color="auto"/>
        <w:right w:val="none" w:sz="0" w:space="0" w:color="auto"/>
      </w:divBdr>
    </w:div>
    <w:div w:id="1910532603">
      <w:bodyDiv w:val="1"/>
      <w:marLeft w:val="0"/>
      <w:marRight w:val="0"/>
      <w:marTop w:val="0"/>
      <w:marBottom w:val="0"/>
      <w:divBdr>
        <w:top w:val="none" w:sz="0" w:space="0" w:color="auto"/>
        <w:left w:val="none" w:sz="0" w:space="0" w:color="auto"/>
        <w:bottom w:val="none" w:sz="0" w:space="0" w:color="auto"/>
        <w:right w:val="none" w:sz="0" w:space="0" w:color="auto"/>
      </w:divBdr>
    </w:div>
    <w:div w:id="1941717057">
      <w:bodyDiv w:val="1"/>
      <w:marLeft w:val="0"/>
      <w:marRight w:val="0"/>
      <w:marTop w:val="0"/>
      <w:marBottom w:val="0"/>
      <w:divBdr>
        <w:top w:val="none" w:sz="0" w:space="0" w:color="auto"/>
        <w:left w:val="none" w:sz="0" w:space="0" w:color="auto"/>
        <w:bottom w:val="none" w:sz="0" w:space="0" w:color="auto"/>
        <w:right w:val="none" w:sz="0" w:space="0" w:color="auto"/>
      </w:divBdr>
    </w:div>
    <w:div w:id="1945185565">
      <w:bodyDiv w:val="1"/>
      <w:marLeft w:val="0"/>
      <w:marRight w:val="0"/>
      <w:marTop w:val="0"/>
      <w:marBottom w:val="0"/>
      <w:divBdr>
        <w:top w:val="none" w:sz="0" w:space="0" w:color="auto"/>
        <w:left w:val="none" w:sz="0" w:space="0" w:color="auto"/>
        <w:bottom w:val="none" w:sz="0" w:space="0" w:color="auto"/>
        <w:right w:val="none" w:sz="0" w:space="0" w:color="auto"/>
      </w:divBdr>
    </w:div>
    <w:div w:id="1988242605">
      <w:bodyDiv w:val="1"/>
      <w:marLeft w:val="0"/>
      <w:marRight w:val="0"/>
      <w:marTop w:val="0"/>
      <w:marBottom w:val="0"/>
      <w:divBdr>
        <w:top w:val="none" w:sz="0" w:space="0" w:color="auto"/>
        <w:left w:val="none" w:sz="0" w:space="0" w:color="auto"/>
        <w:bottom w:val="none" w:sz="0" w:space="0" w:color="auto"/>
        <w:right w:val="none" w:sz="0" w:space="0" w:color="auto"/>
      </w:divBdr>
    </w:div>
    <w:div w:id="2014649493">
      <w:bodyDiv w:val="1"/>
      <w:marLeft w:val="0"/>
      <w:marRight w:val="0"/>
      <w:marTop w:val="0"/>
      <w:marBottom w:val="0"/>
      <w:divBdr>
        <w:top w:val="none" w:sz="0" w:space="0" w:color="auto"/>
        <w:left w:val="none" w:sz="0" w:space="0" w:color="auto"/>
        <w:bottom w:val="none" w:sz="0" w:space="0" w:color="auto"/>
        <w:right w:val="none" w:sz="0" w:space="0" w:color="auto"/>
      </w:divBdr>
    </w:div>
    <w:div w:id="2039811356">
      <w:bodyDiv w:val="1"/>
      <w:marLeft w:val="0"/>
      <w:marRight w:val="0"/>
      <w:marTop w:val="0"/>
      <w:marBottom w:val="0"/>
      <w:divBdr>
        <w:top w:val="none" w:sz="0" w:space="0" w:color="auto"/>
        <w:left w:val="none" w:sz="0" w:space="0" w:color="auto"/>
        <w:bottom w:val="none" w:sz="0" w:space="0" w:color="auto"/>
        <w:right w:val="none" w:sz="0" w:space="0" w:color="auto"/>
      </w:divBdr>
    </w:div>
    <w:div w:id="2060276292">
      <w:bodyDiv w:val="1"/>
      <w:marLeft w:val="0"/>
      <w:marRight w:val="0"/>
      <w:marTop w:val="0"/>
      <w:marBottom w:val="0"/>
      <w:divBdr>
        <w:top w:val="none" w:sz="0" w:space="0" w:color="auto"/>
        <w:left w:val="none" w:sz="0" w:space="0" w:color="auto"/>
        <w:bottom w:val="none" w:sz="0" w:space="0" w:color="auto"/>
        <w:right w:val="none" w:sz="0" w:space="0" w:color="auto"/>
      </w:divBdr>
    </w:div>
    <w:div w:id="2067026303">
      <w:bodyDiv w:val="1"/>
      <w:marLeft w:val="0"/>
      <w:marRight w:val="0"/>
      <w:marTop w:val="0"/>
      <w:marBottom w:val="0"/>
      <w:divBdr>
        <w:top w:val="none" w:sz="0" w:space="0" w:color="auto"/>
        <w:left w:val="none" w:sz="0" w:space="0" w:color="auto"/>
        <w:bottom w:val="none" w:sz="0" w:space="0" w:color="auto"/>
        <w:right w:val="none" w:sz="0" w:space="0" w:color="auto"/>
      </w:divBdr>
    </w:div>
    <w:div w:id="2093890351">
      <w:bodyDiv w:val="1"/>
      <w:marLeft w:val="0"/>
      <w:marRight w:val="0"/>
      <w:marTop w:val="0"/>
      <w:marBottom w:val="0"/>
      <w:divBdr>
        <w:top w:val="none" w:sz="0" w:space="0" w:color="auto"/>
        <w:left w:val="none" w:sz="0" w:space="0" w:color="auto"/>
        <w:bottom w:val="none" w:sz="0" w:space="0" w:color="auto"/>
        <w:right w:val="none" w:sz="0" w:space="0" w:color="auto"/>
      </w:divBdr>
      <w:divsChild>
        <w:div w:id="820539830">
          <w:marLeft w:val="0"/>
          <w:marRight w:val="0"/>
          <w:marTop w:val="0"/>
          <w:marBottom w:val="0"/>
          <w:divBdr>
            <w:top w:val="none" w:sz="0" w:space="0" w:color="auto"/>
            <w:left w:val="none" w:sz="0" w:space="0" w:color="auto"/>
            <w:bottom w:val="none" w:sz="0" w:space="0" w:color="auto"/>
            <w:right w:val="none" w:sz="0" w:space="0" w:color="auto"/>
          </w:divBdr>
          <w:divsChild>
            <w:div w:id="12491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6028">
          <w:marLeft w:val="0"/>
          <w:marRight w:val="0"/>
          <w:marTop w:val="0"/>
          <w:marBottom w:val="0"/>
          <w:divBdr>
            <w:top w:val="none" w:sz="0" w:space="0" w:color="auto"/>
            <w:left w:val="none" w:sz="0" w:space="0" w:color="auto"/>
            <w:bottom w:val="none" w:sz="0" w:space="0" w:color="auto"/>
            <w:right w:val="none" w:sz="0" w:space="0" w:color="auto"/>
          </w:divBdr>
          <w:divsChild>
            <w:div w:id="16299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1201">
      <w:bodyDiv w:val="1"/>
      <w:marLeft w:val="0"/>
      <w:marRight w:val="0"/>
      <w:marTop w:val="0"/>
      <w:marBottom w:val="0"/>
      <w:divBdr>
        <w:top w:val="none" w:sz="0" w:space="0" w:color="auto"/>
        <w:left w:val="none" w:sz="0" w:space="0" w:color="auto"/>
        <w:bottom w:val="none" w:sz="0" w:space="0" w:color="auto"/>
        <w:right w:val="none" w:sz="0" w:space="0" w:color="auto"/>
      </w:divBdr>
    </w:div>
    <w:div w:id="2123264792">
      <w:bodyDiv w:val="1"/>
      <w:marLeft w:val="0"/>
      <w:marRight w:val="0"/>
      <w:marTop w:val="0"/>
      <w:marBottom w:val="0"/>
      <w:divBdr>
        <w:top w:val="none" w:sz="0" w:space="0" w:color="auto"/>
        <w:left w:val="none" w:sz="0" w:space="0" w:color="auto"/>
        <w:bottom w:val="none" w:sz="0" w:space="0" w:color="auto"/>
        <w:right w:val="none" w:sz="0" w:space="0" w:color="auto"/>
      </w:divBdr>
      <w:divsChild>
        <w:div w:id="215357315">
          <w:marLeft w:val="0"/>
          <w:marRight w:val="0"/>
          <w:marTop w:val="0"/>
          <w:marBottom w:val="0"/>
          <w:divBdr>
            <w:top w:val="none" w:sz="0" w:space="0" w:color="auto"/>
            <w:left w:val="none" w:sz="0" w:space="0" w:color="auto"/>
            <w:bottom w:val="none" w:sz="0" w:space="0" w:color="auto"/>
            <w:right w:val="none" w:sz="0" w:space="0" w:color="auto"/>
          </w:divBdr>
          <w:divsChild>
            <w:div w:id="1642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jira.hl7.org/browse/CDA-20476" TargetMode="External"/><Relationship Id="rId2" Type="http://schemas.openxmlformats.org/officeDocument/2006/relationships/hyperlink" Target="https://jira.hl7.org/browse/CDA-20442" TargetMode="External"/><Relationship Id="rId1" Type="http://schemas.openxmlformats.org/officeDocument/2006/relationships/hyperlink" Target="https://jira.hl7.org/browse/CDA-20442"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mailto:bob.dolin@lantanagroup.com" TargetMode="External"/><Relationship Id="rId21" Type="http://schemas.openxmlformats.org/officeDocument/2006/relationships/hyperlink" Target="file:///C:/Users/Robert/AppData/Local/Microsoft/Windows/Temporary%20Internet%20Files/Content.Outlook/1XL932XO/www.astm.org" TargetMode="External"/><Relationship Id="rId42" Type="http://schemas.openxmlformats.org/officeDocument/2006/relationships/hyperlink" Target="http://www.wpc-edi.com/reference/" TargetMode="External"/><Relationship Id="rId47" Type="http://schemas.microsoft.com/office/2011/relationships/commentsExtended" Target="commentsExtended.xml"/><Relationship Id="rId63" Type="http://schemas.openxmlformats.org/officeDocument/2006/relationships/hyperlink" Target="http://www.hl7.org" TargetMode="External"/><Relationship Id="rId68"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www.HL7.org/implement/standards/index.cfm" TargetMode="External"/><Relationship Id="rId29" Type="http://schemas.openxmlformats.org/officeDocument/2006/relationships/hyperlink" Target="mailto:viet.nguyen@systemsmadesimple.com" TargetMode="External"/><Relationship Id="rId11" Type="http://schemas.openxmlformats.org/officeDocument/2006/relationships/webSettings" Target="webSettings.xml"/><Relationship Id="rId24" Type="http://schemas.openxmlformats.org/officeDocument/2006/relationships/hyperlink" Target="mailto:Diana.Behling@iatric.com" TargetMode="External"/><Relationship Id="rId32" Type="http://schemas.openxmlformats.org/officeDocument/2006/relationships/hyperlink" Target="mailto:brett@riverrockassociates.com" TargetMode="External"/><Relationship Id="rId37" Type="http://schemas.openxmlformats.org/officeDocument/2006/relationships/header" Target="header3.xml"/><Relationship Id="rId40" Type="http://schemas.openxmlformats.org/officeDocument/2006/relationships/hyperlink" Target="https://www.oasis-open.org/standards" TargetMode="External"/><Relationship Id="rId45" Type="http://schemas.openxmlformats.org/officeDocument/2006/relationships/image" Target="media/image4.emf"/><Relationship Id="rId53" Type="http://schemas.openxmlformats.org/officeDocument/2006/relationships/image" Target="media/image5.png"/><Relationship Id="rId58" Type="http://schemas.openxmlformats.org/officeDocument/2006/relationships/hyperlink" Target="http://uri.etsi.org/01903/v1.1.1" TargetMode="External"/><Relationship Id="rId66"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image" Target="media/image10.emf"/><Relationship Id="rId19" Type="http://schemas.openxmlformats.org/officeDocument/2006/relationships/hyperlink" Target="http://www.oasis-open.org/" TargetMode="External"/><Relationship Id="rId14" Type="http://schemas.openxmlformats.org/officeDocument/2006/relationships/image" Target="media/image1.png"/><Relationship Id="rId22" Type="http://schemas.openxmlformats.org/officeDocument/2006/relationships/hyperlink" Target="mailto:cbeebe@mayo.edu" TargetMode="External"/><Relationship Id="rId27" Type="http://schemas.openxmlformats.org/officeDocument/2006/relationships/hyperlink" Target="mailto:zachary.may@esacinc.com" TargetMode="External"/><Relationship Id="rId30" Type="http://schemas.openxmlformats.org/officeDocument/2006/relationships/hyperlink" Target="mailto:patrick.e.loyd@gmail.com" TargetMode="External"/><Relationship Id="rId35" Type="http://schemas.openxmlformats.org/officeDocument/2006/relationships/header" Target="header1.xml"/><Relationship Id="rId43" Type="http://schemas.openxmlformats.org/officeDocument/2006/relationships/image" Target="media/image2.emf"/><Relationship Id="rId48" Type="http://schemas.microsoft.com/office/2016/09/relationships/commentsIds" Target="commentsIds.xml"/><Relationship Id="rId56" Type="http://schemas.openxmlformats.org/officeDocument/2006/relationships/image" Target="media/image8.png"/><Relationship Id="rId64" Type="http://schemas.openxmlformats.org/officeDocument/2006/relationships/header" Target="header9.xml"/><Relationship Id="rId69" Type="http://schemas.microsoft.com/office/2011/relationships/people" Target="people.xml"/><Relationship Id="rId8" Type="http://schemas.openxmlformats.org/officeDocument/2006/relationships/numbering" Target="numbering.xml"/><Relationship Id="rId51"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HL7.org/legal/ippolicy.cfm" TargetMode="External"/><Relationship Id="rId25" Type="http://schemas.openxmlformats.org/officeDocument/2006/relationships/hyperlink" Target="mailto:daniel.kalwa@cms.hhs.gov" TargetMode="External"/><Relationship Id="rId33" Type="http://schemas.openxmlformats.org/officeDocument/2006/relationships/footer" Target="footer1.xml"/><Relationship Id="rId38" Type="http://schemas.openxmlformats.org/officeDocument/2006/relationships/hyperlink" Target="http://www.w3.org/TR/2002/REC-xmldsig-core-20020212/" TargetMode="External"/><Relationship Id="rId46" Type="http://schemas.openxmlformats.org/officeDocument/2006/relationships/comments" Target="comments.xml"/><Relationship Id="rId59" Type="http://schemas.openxmlformats.org/officeDocument/2006/relationships/header" Target="header7.xml"/><Relationship Id="rId67" Type="http://schemas.openxmlformats.org/officeDocument/2006/relationships/header" Target="header11.xml"/><Relationship Id="rId20" Type="http://schemas.openxmlformats.org/officeDocument/2006/relationships/hyperlink" Target="https://www.oasis-open.org/standards" TargetMode="External"/><Relationship Id="rId41" Type="http://schemas.openxmlformats.org/officeDocument/2006/relationships/hyperlink" Target="file:///C:/Users/Robert/AppData/Local/Microsoft/Windows/Temporary%20Internet%20Files/Content.Outlook/1XL932XO/www.astm.org" TargetMode="External"/><Relationship Id="rId54" Type="http://schemas.openxmlformats.org/officeDocument/2006/relationships/image" Target="media/image6.png"/><Relationship Id="rId62" Type="http://schemas.openxmlformats.org/officeDocument/2006/relationships/package" Target="embeddings/Microsoft_Visio_Drawing.vsdx"/><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www.hl7.org/dstucomments/index.cfm" TargetMode="External"/><Relationship Id="rId23" Type="http://schemas.openxmlformats.org/officeDocument/2006/relationships/hyperlink" Target="mailto:rdieterle@enablecare.us" TargetMode="External"/><Relationship Id="rId28" Type="http://schemas.openxmlformats.org/officeDocument/2006/relationships/hyperlink" Target="mailto:AUSTIN.J.KREISLER@leidos.com" TargetMode="External"/><Relationship Id="rId36" Type="http://schemas.openxmlformats.org/officeDocument/2006/relationships/header" Target="header2.xml"/><Relationship Id="rId49" Type="http://schemas.microsoft.com/office/2018/08/relationships/commentsExtensible" Target="commentsExtensible.xml"/><Relationship Id="rId57" Type="http://schemas.openxmlformats.org/officeDocument/2006/relationships/image" Target="media/image9.png"/><Relationship Id="rId10" Type="http://schemas.openxmlformats.org/officeDocument/2006/relationships/settings" Target="settings.xml"/><Relationship Id="rId31" Type="http://schemas.openxmlformats.org/officeDocument/2006/relationships/hyperlink" Target="mailto:m.pilley@strategichs.com" TargetMode="External"/><Relationship Id="rId44" Type="http://schemas.openxmlformats.org/officeDocument/2006/relationships/image" Target="media/image3.emf"/><Relationship Id="rId52" Type="http://schemas.openxmlformats.org/officeDocument/2006/relationships/header" Target="header6.xml"/><Relationship Id="rId60" Type="http://schemas.openxmlformats.org/officeDocument/2006/relationships/header" Target="header8.xml"/><Relationship Id="rId65"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www.w3.org/TR/2003/NOTE-XAdES-20030220/" TargetMode="External"/><Relationship Id="rId39" Type="http://schemas.openxmlformats.org/officeDocument/2006/relationships/hyperlink" Target="http://www.w3.org/TR/2003/NOTE-XAdES-20030220/" TargetMode="External"/><Relationship Id="rId34" Type="http://schemas.openxmlformats.org/officeDocument/2006/relationships/footer" Target="footer2.xml"/><Relationship Id="rId50" Type="http://schemas.openxmlformats.org/officeDocument/2006/relationships/header" Target="header4.xml"/><Relationship Id="rId55"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hl7.org/v3ballot/html/help/pfg/pfg.htm" TargetMode="External"/><Relationship Id="rId2" Type="http://schemas.openxmlformats.org/officeDocument/2006/relationships/hyperlink" Target="http://wiki.siframework.org/Longitudinal+Coordination+of+Care+(LCC)" TargetMode="External"/><Relationship Id="rId1" Type="http://schemas.openxmlformats.org/officeDocument/2006/relationships/hyperlink" Target="http://www.hl7.org" TargetMode="External"/><Relationship Id="rId5" Type="http://schemas.openxmlformats.org/officeDocument/2006/relationships/hyperlink" Target="file:///C:/Users/Robert/AppData/Local/Microsoft/Windows/Temporary%20Internet%20Files/Content.Outlook/1XL932XO/www.astm.org" TargetMode="External"/><Relationship Id="rId4" Type="http://schemas.openxmlformats.org/officeDocument/2006/relationships/hyperlink" Target="http://docs.oasis-open.org/security/saml/v2.0/saml-core-2.0-o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ch\Google%20Drive\esMD\Harmonization\AoR%20L2%20IG\Guide%20Drafts\V251_IG_SIF_LABORDERS_R1_D1_2013JAN_v4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827A8AF4C0D1C749B685735739A6C2A3" ma:contentTypeVersion="9" ma:contentTypeDescription="Create a new document." ma:contentTypeScope="" ma:versionID="912ab12e8e8db132d86e8ea7da296450">
  <xsd:schema xmlns:xsd="http://www.w3.org/2001/XMLSchema" xmlns:xs="http://www.w3.org/2001/XMLSchema" xmlns:p="http://schemas.microsoft.com/office/2006/metadata/properties" xmlns:ns2="901cbc8c-64b1-4ce5-9a7c-c50b35ec804b" targetNamespace="http://schemas.microsoft.com/office/2006/metadata/properties" ma:root="true" ma:fieldsID="5bdb0b925984ba84de22c3d29cc81e13" ns2:_="">
    <xsd:import namespace="901cbc8c-64b1-4ce5-9a7c-c50b35ec80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cbc8c-64b1-4ce5-9a7c-c50b35ec8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72DB9-47C9-4C62-90FC-5C546EB93C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777462-594C-4557-A85F-C8C0B52F7272}">
  <ds:schemaRefs>
    <ds:schemaRef ds:uri="http://schemas.openxmlformats.org/officeDocument/2006/bibliography"/>
  </ds:schemaRefs>
</ds:datastoreItem>
</file>

<file path=customXml/itemProps3.xml><?xml version="1.0" encoding="utf-8"?>
<ds:datastoreItem xmlns:ds="http://schemas.openxmlformats.org/officeDocument/2006/customXml" ds:itemID="{B4296DA4-25BE-441E-8103-8F3D43041EDC}">
  <ds:schemaRefs>
    <ds:schemaRef ds:uri="http://schemas.openxmlformats.org/officeDocument/2006/bibliography"/>
  </ds:schemaRefs>
</ds:datastoreItem>
</file>

<file path=customXml/itemProps4.xml><?xml version="1.0" encoding="utf-8"?>
<ds:datastoreItem xmlns:ds="http://schemas.openxmlformats.org/officeDocument/2006/customXml" ds:itemID="{8D5161E3-E642-47F1-9101-6A6A60690770}">
  <ds:schemaRefs>
    <ds:schemaRef ds:uri="http://schemas.openxmlformats.org/officeDocument/2006/bibliography"/>
  </ds:schemaRefs>
</ds:datastoreItem>
</file>

<file path=customXml/itemProps5.xml><?xml version="1.0" encoding="utf-8"?>
<ds:datastoreItem xmlns:ds="http://schemas.openxmlformats.org/officeDocument/2006/customXml" ds:itemID="{983674CA-15CB-4661-A92A-F47648756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cbc8c-64b1-4ce5-9a7c-c50b35ec8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801ED0A-64CF-4638-838F-3CEFCC38E313}">
  <ds:schemaRefs>
    <ds:schemaRef ds:uri="http://schemas.openxmlformats.org/officeDocument/2006/bibliography"/>
  </ds:schemaRefs>
</ds:datastoreItem>
</file>

<file path=customXml/itemProps7.xml><?xml version="1.0" encoding="utf-8"?>
<ds:datastoreItem xmlns:ds="http://schemas.openxmlformats.org/officeDocument/2006/customXml" ds:itemID="{AF88B2B2-1902-4689-9268-5A6EBFDF71DE}">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V251_IG_SIF_LABORDERS_R1_D1_2013JAN_v44.docx</Template>
  <TotalTime>12</TotalTime>
  <Pages>66</Pages>
  <Words>18765</Words>
  <Characters>106965</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RTY LLC</Company>
  <LinksUpToDate>false</LinksUpToDate>
  <CharactersWithSpaces>125480</CharactersWithSpaces>
  <SharedDoc>false</SharedDoc>
  <HLinks>
    <vt:vector size="414" baseType="variant">
      <vt:variant>
        <vt:i4>1114173</vt:i4>
      </vt:variant>
      <vt:variant>
        <vt:i4>410</vt:i4>
      </vt:variant>
      <vt:variant>
        <vt:i4>0</vt:i4>
      </vt:variant>
      <vt:variant>
        <vt:i4>5</vt:i4>
      </vt:variant>
      <vt:variant>
        <vt:lpwstr/>
      </vt:variant>
      <vt:variant>
        <vt:lpwstr>_Toc275180200</vt:lpwstr>
      </vt:variant>
      <vt:variant>
        <vt:i4>1572926</vt:i4>
      </vt:variant>
      <vt:variant>
        <vt:i4>404</vt:i4>
      </vt:variant>
      <vt:variant>
        <vt:i4>0</vt:i4>
      </vt:variant>
      <vt:variant>
        <vt:i4>5</vt:i4>
      </vt:variant>
      <vt:variant>
        <vt:lpwstr/>
      </vt:variant>
      <vt:variant>
        <vt:lpwstr>_Toc275180199</vt:lpwstr>
      </vt:variant>
      <vt:variant>
        <vt:i4>1572926</vt:i4>
      </vt:variant>
      <vt:variant>
        <vt:i4>398</vt:i4>
      </vt:variant>
      <vt:variant>
        <vt:i4>0</vt:i4>
      </vt:variant>
      <vt:variant>
        <vt:i4>5</vt:i4>
      </vt:variant>
      <vt:variant>
        <vt:lpwstr/>
      </vt:variant>
      <vt:variant>
        <vt:lpwstr>_Toc275180198</vt:lpwstr>
      </vt:variant>
      <vt:variant>
        <vt:i4>1572926</vt:i4>
      </vt:variant>
      <vt:variant>
        <vt:i4>392</vt:i4>
      </vt:variant>
      <vt:variant>
        <vt:i4>0</vt:i4>
      </vt:variant>
      <vt:variant>
        <vt:i4>5</vt:i4>
      </vt:variant>
      <vt:variant>
        <vt:lpwstr/>
      </vt:variant>
      <vt:variant>
        <vt:lpwstr>_Toc275180197</vt:lpwstr>
      </vt:variant>
      <vt:variant>
        <vt:i4>1572926</vt:i4>
      </vt:variant>
      <vt:variant>
        <vt:i4>386</vt:i4>
      </vt:variant>
      <vt:variant>
        <vt:i4>0</vt:i4>
      </vt:variant>
      <vt:variant>
        <vt:i4>5</vt:i4>
      </vt:variant>
      <vt:variant>
        <vt:lpwstr/>
      </vt:variant>
      <vt:variant>
        <vt:lpwstr>_Toc275180196</vt:lpwstr>
      </vt:variant>
      <vt:variant>
        <vt:i4>1572926</vt:i4>
      </vt:variant>
      <vt:variant>
        <vt:i4>380</vt:i4>
      </vt:variant>
      <vt:variant>
        <vt:i4>0</vt:i4>
      </vt:variant>
      <vt:variant>
        <vt:i4>5</vt:i4>
      </vt:variant>
      <vt:variant>
        <vt:lpwstr/>
      </vt:variant>
      <vt:variant>
        <vt:lpwstr>_Toc275180195</vt:lpwstr>
      </vt:variant>
      <vt:variant>
        <vt:i4>1572926</vt:i4>
      </vt:variant>
      <vt:variant>
        <vt:i4>374</vt:i4>
      </vt:variant>
      <vt:variant>
        <vt:i4>0</vt:i4>
      </vt:variant>
      <vt:variant>
        <vt:i4>5</vt:i4>
      </vt:variant>
      <vt:variant>
        <vt:lpwstr/>
      </vt:variant>
      <vt:variant>
        <vt:lpwstr>_Toc275180194</vt:lpwstr>
      </vt:variant>
      <vt:variant>
        <vt:i4>1572926</vt:i4>
      </vt:variant>
      <vt:variant>
        <vt:i4>368</vt:i4>
      </vt:variant>
      <vt:variant>
        <vt:i4>0</vt:i4>
      </vt:variant>
      <vt:variant>
        <vt:i4>5</vt:i4>
      </vt:variant>
      <vt:variant>
        <vt:lpwstr/>
      </vt:variant>
      <vt:variant>
        <vt:lpwstr>_Toc275180193</vt:lpwstr>
      </vt:variant>
      <vt:variant>
        <vt:i4>1572926</vt:i4>
      </vt:variant>
      <vt:variant>
        <vt:i4>362</vt:i4>
      </vt:variant>
      <vt:variant>
        <vt:i4>0</vt:i4>
      </vt:variant>
      <vt:variant>
        <vt:i4>5</vt:i4>
      </vt:variant>
      <vt:variant>
        <vt:lpwstr/>
      </vt:variant>
      <vt:variant>
        <vt:lpwstr>_Toc275180192</vt:lpwstr>
      </vt:variant>
      <vt:variant>
        <vt:i4>1572926</vt:i4>
      </vt:variant>
      <vt:variant>
        <vt:i4>356</vt:i4>
      </vt:variant>
      <vt:variant>
        <vt:i4>0</vt:i4>
      </vt:variant>
      <vt:variant>
        <vt:i4>5</vt:i4>
      </vt:variant>
      <vt:variant>
        <vt:lpwstr/>
      </vt:variant>
      <vt:variant>
        <vt:lpwstr>_Toc275180191</vt:lpwstr>
      </vt:variant>
      <vt:variant>
        <vt:i4>1572926</vt:i4>
      </vt:variant>
      <vt:variant>
        <vt:i4>350</vt:i4>
      </vt:variant>
      <vt:variant>
        <vt:i4>0</vt:i4>
      </vt:variant>
      <vt:variant>
        <vt:i4>5</vt:i4>
      </vt:variant>
      <vt:variant>
        <vt:lpwstr/>
      </vt:variant>
      <vt:variant>
        <vt:lpwstr>_Toc275180190</vt:lpwstr>
      </vt:variant>
      <vt:variant>
        <vt:i4>1638462</vt:i4>
      </vt:variant>
      <vt:variant>
        <vt:i4>344</vt:i4>
      </vt:variant>
      <vt:variant>
        <vt:i4>0</vt:i4>
      </vt:variant>
      <vt:variant>
        <vt:i4>5</vt:i4>
      </vt:variant>
      <vt:variant>
        <vt:lpwstr/>
      </vt:variant>
      <vt:variant>
        <vt:lpwstr>_Toc275180189</vt:lpwstr>
      </vt:variant>
      <vt:variant>
        <vt:i4>1638462</vt:i4>
      </vt:variant>
      <vt:variant>
        <vt:i4>338</vt:i4>
      </vt:variant>
      <vt:variant>
        <vt:i4>0</vt:i4>
      </vt:variant>
      <vt:variant>
        <vt:i4>5</vt:i4>
      </vt:variant>
      <vt:variant>
        <vt:lpwstr/>
      </vt:variant>
      <vt:variant>
        <vt:lpwstr>_Toc275180188</vt:lpwstr>
      </vt:variant>
      <vt:variant>
        <vt:i4>1638462</vt:i4>
      </vt:variant>
      <vt:variant>
        <vt:i4>332</vt:i4>
      </vt:variant>
      <vt:variant>
        <vt:i4>0</vt:i4>
      </vt:variant>
      <vt:variant>
        <vt:i4>5</vt:i4>
      </vt:variant>
      <vt:variant>
        <vt:lpwstr/>
      </vt:variant>
      <vt:variant>
        <vt:lpwstr>_Toc275180187</vt:lpwstr>
      </vt:variant>
      <vt:variant>
        <vt:i4>1638462</vt:i4>
      </vt:variant>
      <vt:variant>
        <vt:i4>326</vt:i4>
      </vt:variant>
      <vt:variant>
        <vt:i4>0</vt:i4>
      </vt:variant>
      <vt:variant>
        <vt:i4>5</vt:i4>
      </vt:variant>
      <vt:variant>
        <vt:lpwstr/>
      </vt:variant>
      <vt:variant>
        <vt:lpwstr>_Toc275180186</vt:lpwstr>
      </vt:variant>
      <vt:variant>
        <vt:i4>1638462</vt:i4>
      </vt:variant>
      <vt:variant>
        <vt:i4>320</vt:i4>
      </vt:variant>
      <vt:variant>
        <vt:i4>0</vt:i4>
      </vt:variant>
      <vt:variant>
        <vt:i4>5</vt:i4>
      </vt:variant>
      <vt:variant>
        <vt:lpwstr/>
      </vt:variant>
      <vt:variant>
        <vt:lpwstr>_Toc275180185</vt:lpwstr>
      </vt:variant>
      <vt:variant>
        <vt:i4>1638462</vt:i4>
      </vt:variant>
      <vt:variant>
        <vt:i4>314</vt:i4>
      </vt:variant>
      <vt:variant>
        <vt:i4>0</vt:i4>
      </vt:variant>
      <vt:variant>
        <vt:i4>5</vt:i4>
      </vt:variant>
      <vt:variant>
        <vt:lpwstr/>
      </vt:variant>
      <vt:variant>
        <vt:lpwstr>_Toc275180184</vt:lpwstr>
      </vt:variant>
      <vt:variant>
        <vt:i4>1638462</vt:i4>
      </vt:variant>
      <vt:variant>
        <vt:i4>308</vt:i4>
      </vt:variant>
      <vt:variant>
        <vt:i4>0</vt:i4>
      </vt:variant>
      <vt:variant>
        <vt:i4>5</vt:i4>
      </vt:variant>
      <vt:variant>
        <vt:lpwstr/>
      </vt:variant>
      <vt:variant>
        <vt:lpwstr>_Toc275180183</vt:lpwstr>
      </vt:variant>
      <vt:variant>
        <vt:i4>1638462</vt:i4>
      </vt:variant>
      <vt:variant>
        <vt:i4>302</vt:i4>
      </vt:variant>
      <vt:variant>
        <vt:i4>0</vt:i4>
      </vt:variant>
      <vt:variant>
        <vt:i4>5</vt:i4>
      </vt:variant>
      <vt:variant>
        <vt:lpwstr/>
      </vt:variant>
      <vt:variant>
        <vt:lpwstr>_Toc275180182</vt:lpwstr>
      </vt:variant>
      <vt:variant>
        <vt:i4>1638462</vt:i4>
      </vt:variant>
      <vt:variant>
        <vt:i4>296</vt:i4>
      </vt:variant>
      <vt:variant>
        <vt:i4>0</vt:i4>
      </vt:variant>
      <vt:variant>
        <vt:i4>5</vt:i4>
      </vt:variant>
      <vt:variant>
        <vt:lpwstr/>
      </vt:variant>
      <vt:variant>
        <vt:lpwstr>_Toc275180181</vt:lpwstr>
      </vt:variant>
      <vt:variant>
        <vt:i4>1638462</vt:i4>
      </vt:variant>
      <vt:variant>
        <vt:i4>290</vt:i4>
      </vt:variant>
      <vt:variant>
        <vt:i4>0</vt:i4>
      </vt:variant>
      <vt:variant>
        <vt:i4>5</vt:i4>
      </vt:variant>
      <vt:variant>
        <vt:lpwstr/>
      </vt:variant>
      <vt:variant>
        <vt:lpwstr>_Toc275180180</vt:lpwstr>
      </vt:variant>
      <vt:variant>
        <vt:i4>1441854</vt:i4>
      </vt:variant>
      <vt:variant>
        <vt:i4>284</vt:i4>
      </vt:variant>
      <vt:variant>
        <vt:i4>0</vt:i4>
      </vt:variant>
      <vt:variant>
        <vt:i4>5</vt:i4>
      </vt:variant>
      <vt:variant>
        <vt:lpwstr/>
      </vt:variant>
      <vt:variant>
        <vt:lpwstr>_Toc275180179</vt:lpwstr>
      </vt:variant>
      <vt:variant>
        <vt:i4>1441854</vt:i4>
      </vt:variant>
      <vt:variant>
        <vt:i4>278</vt:i4>
      </vt:variant>
      <vt:variant>
        <vt:i4>0</vt:i4>
      </vt:variant>
      <vt:variant>
        <vt:i4>5</vt:i4>
      </vt:variant>
      <vt:variant>
        <vt:lpwstr/>
      </vt:variant>
      <vt:variant>
        <vt:lpwstr>_Toc275180178</vt:lpwstr>
      </vt:variant>
      <vt:variant>
        <vt:i4>1441854</vt:i4>
      </vt:variant>
      <vt:variant>
        <vt:i4>272</vt:i4>
      </vt:variant>
      <vt:variant>
        <vt:i4>0</vt:i4>
      </vt:variant>
      <vt:variant>
        <vt:i4>5</vt:i4>
      </vt:variant>
      <vt:variant>
        <vt:lpwstr/>
      </vt:variant>
      <vt:variant>
        <vt:lpwstr>_Toc275180177</vt:lpwstr>
      </vt:variant>
      <vt:variant>
        <vt:i4>1441854</vt:i4>
      </vt:variant>
      <vt:variant>
        <vt:i4>266</vt:i4>
      </vt:variant>
      <vt:variant>
        <vt:i4>0</vt:i4>
      </vt:variant>
      <vt:variant>
        <vt:i4>5</vt:i4>
      </vt:variant>
      <vt:variant>
        <vt:lpwstr/>
      </vt:variant>
      <vt:variant>
        <vt:lpwstr>_Toc275180176</vt:lpwstr>
      </vt:variant>
      <vt:variant>
        <vt:i4>1441854</vt:i4>
      </vt:variant>
      <vt:variant>
        <vt:i4>260</vt:i4>
      </vt:variant>
      <vt:variant>
        <vt:i4>0</vt:i4>
      </vt:variant>
      <vt:variant>
        <vt:i4>5</vt:i4>
      </vt:variant>
      <vt:variant>
        <vt:lpwstr/>
      </vt:variant>
      <vt:variant>
        <vt:lpwstr>_Toc275180175</vt:lpwstr>
      </vt:variant>
      <vt:variant>
        <vt:i4>1441854</vt:i4>
      </vt:variant>
      <vt:variant>
        <vt:i4>254</vt:i4>
      </vt:variant>
      <vt:variant>
        <vt:i4>0</vt:i4>
      </vt:variant>
      <vt:variant>
        <vt:i4>5</vt:i4>
      </vt:variant>
      <vt:variant>
        <vt:lpwstr/>
      </vt:variant>
      <vt:variant>
        <vt:lpwstr>_Toc275180174</vt:lpwstr>
      </vt:variant>
      <vt:variant>
        <vt:i4>1441854</vt:i4>
      </vt:variant>
      <vt:variant>
        <vt:i4>248</vt:i4>
      </vt:variant>
      <vt:variant>
        <vt:i4>0</vt:i4>
      </vt:variant>
      <vt:variant>
        <vt:i4>5</vt:i4>
      </vt:variant>
      <vt:variant>
        <vt:lpwstr/>
      </vt:variant>
      <vt:variant>
        <vt:lpwstr>_Toc275180173</vt:lpwstr>
      </vt:variant>
      <vt:variant>
        <vt:i4>1441854</vt:i4>
      </vt:variant>
      <vt:variant>
        <vt:i4>242</vt:i4>
      </vt:variant>
      <vt:variant>
        <vt:i4>0</vt:i4>
      </vt:variant>
      <vt:variant>
        <vt:i4>5</vt:i4>
      </vt:variant>
      <vt:variant>
        <vt:lpwstr/>
      </vt:variant>
      <vt:variant>
        <vt:lpwstr>_Toc275180172</vt:lpwstr>
      </vt:variant>
      <vt:variant>
        <vt:i4>1441854</vt:i4>
      </vt:variant>
      <vt:variant>
        <vt:i4>236</vt:i4>
      </vt:variant>
      <vt:variant>
        <vt:i4>0</vt:i4>
      </vt:variant>
      <vt:variant>
        <vt:i4>5</vt:i4>
      </vt:variant>
      <vt:variant>
        <vt:lpwstr/>
      </vt:variant>
      <vt:variant>
        <vt:lpwstr>_Toc275180171</vt:lpwstr>
      </vt:variant>
      <vt:variant>
        <vt:i4>1441854</vt:i4>
      </vt:variant>
      <vt:variant>
        <vt:i4>230</vt:i4>
      </vt:variant>
      <vt:variant>
        <vt:i4>0</vt:i4>
      </vt:variant>
      <vt:variant>
        <vt:i4>5</vt:i4>
      </vt:variant>
      <vt:variant>
        <vt:lpwstr/>
      </vt:variant>
      <vt:variant>
        <vt:lpwstr>_Toc275180170</vt:lpwstr>
      </vt:variant>
      <vt:variant>
        <vt:i4>1507390</vt:i4>
      </vt:variant>
      <vt:variant>
        <vt:i4>224</vt:i4>
      </vt:variant>
      <vt:variant>
        <vt:i4>0</vt:i4>
      </vt:variant>
      <vt:variant>
        <vt:i4>5</vt:i4>
      </vt:variant>
      <vt:variant>
        <vt:lpwstr/>
      </vt:variant>
      <vt:variant>
        <vt:lpwstr>_Toc275180169</vt:lpwstr>
      </vt:variant>
      <vt:variant>
        <vt:i4>1507390</vt:i4>
      </vt:variant>
      <vt:variant>
        <vt:i4>218</vt:i4>
      </vt:variant>
      <vt:variant>
        <vt:i4>0</vt:i4>
      </vt:variant>
      <vt:variant>
        <vt:i4>5</vt:i4>
      </vt:variant>
      <vt:variant>
        <vt:lpwstr/>
      </vt:variant>
      <vt:variant>
        <vt:lpwstr>_Toc275180168</vt:lpwstr>
      </vt:variant>
      <vt:variant>
        <vt:i4>1507390</vt:i4>
      </vt:variant>
      <vt:variant>
        <vt:i4>212</vt:i4>
      </vt:variant>
      <vt:variant>
        <vt:i4>0</vt:i4>
      </vt:variant>
      <vt:variant>
        <vt:i4>5</vt:i4>
      </vt:variant>
      <vt:variant>
        <vt:lpwstr/>
      </vt:variant>
      <vt:variant>
        <vt:lpwstr>_Toc275180167</vt:lpwstr>
      </vt:variant>
      <vt:variant>
        <vt:i4>1507390</vt:i4>
      </vt:variant>
      <vt:variant>
        <vt:i4>206</vt:i4>
      </vt:variant>
      <vt:variant>
        <vt:i4>0</vt:i4>
      </vt:variant>
      <vt:variant>
        <vt:i4>5</vt:i4>
      </vt:variant>
      <vt:variant>
        <vt:lpwstr/>
      </vt:variant>
      <vt:variant>
        <vt:lpwstr>_Toc275180166</vt:lpwstr>
      </vt:variant>
      <vt:variant>
        <vt:i4>1507390</vt:i4>
      </vt:variant>
      <vt:variant>
        <vt:i4>200</vt:i4>
      </vt:variant>
      <vt:variant>
        <vt:i4>0</vt:i4>
      </vt:variant>
      <vt:variant>
        <vt:i4>5</vt:i4>
      </vt:variant>
      <vt:variant>
        <vt:lpwstr/>
      </vt:variant>
      <vt:variant>
        <vt:lpwstr>_Toc275180165</vt:lpwstr>
      </vt:variant>
      <vt:variant>
        <vt:i4>1507390</vt:i4>
      </vt:variant>
      <vt:variant>
        <vt:i4>194</vt:i4>
      </vt:variant>
      <vt:variant>
        <vt:i4>0</vt:i4>
      </vt:variant>
      <vt:variant>
        <vt:i4>5</vt:i4>
      </vt:variant>
      <vt:variant>
        <vt:lpwstr/>
      </vt:variant>
      <vt:variant>
        <vt:lpwstr>_Toc275180164</vt:lpwstr>
      </vt:variant>
      <vt:variant>
        <vt:i4>1507390</vt:i4>
      </vt:variant>
      <vt:variant>
        <vt:i4>188</vt:i4>
      </vt:variant>
      <vt:variant>
        <vt:i4>0</vt:i4>
      </vt:variant>
      <vt:variant>
        <vt:i4>5</vt:i4>
      </vt:variant>
      <vt:variant>
        <vt:lpwstr/>
      </vt:variant>
      <vt:variant>
        <vt:lpwstr>_Toc275180163</vt:lpwstr>
      </vt:variant>
      <vt:variant>
        <vt:i4>1507390</vt:i4>
      </vt:variant>
      <vt:variant>
        <vt:i4>182</vt:i4>
      </vt:variant>
      <vt:variant>
        <vt:i4>0</vt:i4>
      </vt:variant>
      <vt:variant>
        <vt:i4>5</vt:i4>
      </vt:variant>
      <vt:variant>
        <vt:lpwstr/>
      </vt:variant>
      <vt:variant>
        <vt:lpwstr>_Toc275180162</vt:lpwstr>
      </vt:variant>
      <vt:variant>
        <vt:i4>1507390</vt:i4>
      </vt:variant>
      <vt:variant>
        <vt:i4>176</vt:i4>
      </vt:variant>
      <vt:variant>
        <vt:i4>0</vt:i4>
      </vt:variant>
      <vt:variant>
        <vt:i4>5</vt:i4>
      </vt:variant>
      <vt:variant>
        <vt:lpwstr/>
      </vt:variant>
      <vt:variant>
        <vt:lpwstr>_Toc275180161</vt:lpwstr>
      </vt:variant>
      <vt:variant>
        <vt:i4>1507390</vt:i4>
      </vt:variant>
      <vt:variant>
        <vt:i4>170</vt:i4>
      </vt:variant>
      <vt:variant>
        <vt:i4>0</vt:i4>
      </vt:variant>
      <vt:variant>
        <vt:i4>5</vt:i4>
      </vt:variant>
      <vt:variant>
        <vt:lpwstr/>
      </vt:variant>
      <vt:variant>
        <vt:lpwstr>_Toc275180160</vt:lpwstr>
      </vt:variant>
      <vt:variant>
        <vt:i4>1310782</vt:i4>
      </vt:variant>
      <vt:variant>
        <vt:i4>164</vt:i4>
      </vt:variant>
      <vt:variant>
        <vt:i4>0</vt:i4>
      </vt:variant>
      <vt:variant>
        <vt:i4>5</vt:i4>
      </vt:variant>
      <vt:variant>
        <vt:lpwstr/>
      </vt:variant>
      <vt:variant>
        <vt:lpwstr>_Toc275180159</vt:lpwstr>
      </vt:variant>
      <vt:variant>
        <vt:i4>1310782</vt:i4>
      </vt:variant>
      <vt:variant>
        <vt:i4>158</vt:i4>
      </vt:variant>
      <vt:variant>
        <vt:i4>0</vt:i4>
      </vt:variant>
      <vt:variant>
        <vt:i4>5</vt:i4>
      </vt:variant>
      <vt:variant>
        <vt:lpwstr/>
      </vt:variant>
      <vt:variant>
        <vt:lpwstr>_Toc275180158</vt:lpwstr>
      </vt:variant>
      <vt:variant>
        <vt:i4>1310782</vt:i4>
      </vt:variant>
      <vt:variant>
        <vt:i4>152</vt:i4>
      </vt:variant>
      <vt:variant>
        <vt:i4>0</vt:i4>
      </vt:variant>
      <vt:variant>
        <vt:i4>5</vt:i4>
      </vt:variant>
      <vt:variant>
        <vt:lpwstr/>
      </vt:variant>
      <vt:variant>
        <vt:lpwstr>_Toc275180157</vt:lpwstr>
      </vt:variant>
      <vt:variant>
        <vt:i4>1310782</vt:i4>
      </vt:variant>
      <vt:variant>
        <vt:i4>146</vt:i4>
      </vt:variant>
      <vt:variant>
        <vt:i4>0</vt:i4>
      </vt:variant>
      <vt:variant>
        <vt:i4>5</vt:i4>
      </vt:variant>
      <vt:variant>
        <vt:lpwstr/>
      </vt:variant>
      <vt:variant>
        <vt:lpwstr>_Toc275180156</vt:lpwstr>
      </vt:variant>
      <vt:variant>
        <vt:i4>1310782</vt:i4>
      </vt:variant>
      <vt:variant>
        <vt:i4>140</vt:i4>
      </vt:variant>
      <vt:variant>
        <vt:i4>0</vt:i4>
      </vt:variant>
      <vt:variant>
        <vt:i4>5</vt:i4>
      </vt:variant>
      <vt:variant>
        <vt:lpwstr/>
      </vt:variant>
      <vt:variant>
        <vt:lpwstr>_Toc275180155</vt:lpwstr>
      </vt:variant>
      <vt:variant>
        <vt:i4>1310782</vt:i4>
      </vt:variant>
      <vt:variant>
        <vt:i4>134</vt:i4>
      </vt:variant>
      <vt:variant>
        <vt:i4>0</vt:i4>
      </vt:variant>
      <vt:variant>
        <vt:i4>5</vt:i4>
      </vt:variant>
      <vt:variant>
        <vt:lpwstr/>
      </vt:variant>
      <vt:variant>
        <vt:lpwstr>_Toc275180154</vt:lpwstr>
      </vt:variant>
      <vt:variant>
        <vt:i4>1310782</vt:i4>
      </vt:variant>
      <vt:variant>
        <vt:i4>128</vt:i4>
      </vt:variant>
      <vt:variant>
        <vt:i4>0</vt:i4>
      </vt:variant>
      <vt:variant>
        <vt:i4>5</vt:i4>
      </vt:variant>
      <vt:variant>
        <vt:lpwstr/>
      </vt:variant>
      <vt:variant>
        <vt:lpwstr>_Toc275180153</vt:lpwstr>
      </vt:variant>
      <vt:variant>
        <vt:i4>1310782</vt:i4>
      </vt:variant>
      <vt:variant>
        <vt:i4>122</vt:i4>
      </vt:variant>
      <vt:variant>
        <vt:i4>0</vt:i4>
      </vt:variant>
      <vt:variant>
        <vt:i4>5</vt:i4>
      </vt:variant>
      <vt:variant>
        <vt:lpwstr/>
      </vt:variant>
      <vt:variant>
        <vt:lpwstr>_Toc275180152</vt:lpwstr>
      </vt:variant>
      <vt:variant>
        <vt:i4>1310782</vt:i4>
      </vt:variant>
      <vt:variant>
        <vt:i4>116</vt:i4>
      </vt:variant>
      <vt:variant>
        <vt:i4>0</vt:i4>
      </vt:variant>
      <vt:variant>
        <vt:i4>5</vt:i4>
      </vt:variant>
      <vt:variant>
        <vt:lpwstr/>
      </vt:variant>
      <vt:variant>
        <vt:lpwstr>_Toc275180151</vt:lpwstr>
      </vt:variant>
      <vt:variant>
        <vt:i4>1310782</vt:i4>
      </vt:variant>
      <vt:variant>
        <vt:i4>110</vt:i4>
      </vt:variant>
      <vt:variant>
        <vt:i4>0</vt:i4>
      </vt:variant>
      <vt:variant>
        <vt:i4>5</vt:i4>
      </vt:variant>
      <vt:variant>
        <vt:lpwstr/>
      </vt:variant>
      <vt:variant>
        <vt:lpwstr>_Toc275180150</vt:lpwstr>
      </vt:variant>
      <vt:variant>
        <vt:i4>1376318</vt:i4>
      </vt:variant>
      <vt:variant>
        <vt:i4>104</vt:i4>
      </vt:variant>
      <vt:variant>
        <vt:i4>0</vt:i4>
      </vt:variant>
      <vt:variant>
        <vt:i4>5</vt:i4>
      </vt:variant>
      <vt:variant>
        <vt:lpwstr/>
      </vt:variant>
      <vt:variant>
        <vt:lpwstr>_Toc275180149</vt:lpwstr>
      </vt:variant>
      <vt:variant>
        <vt:i4>1376318</vt:i4>
      </vt:variant>
      <vt:variant>
        <vt:i4>98</vt:i4>
      </vt:variant>
      <vt:variant>
        <vt:i4>0</vt:i4>
      </vt:variant>
      <vt:variant>
        <vt:i4>5</vt:i4>
      </vt:variant>
      <vt:variant>
        <vt:lpwstr/>
      </vt:variant>
      <vt:variant>
        <vt:lpwstr>_Toc275180148</vt:lpwstr>
      </vt:variant>
      <vt:variant>
        <vt:i4>1376318</vt:i4>
      </vt:variant>
      <vt:variant>
        <vt:i4>92</vt:i4>
      </vt:variant>
      <vt:variant>
        <vt:i4>0</vt:i4>
      </vt:variant>
      <vt:variant>
        <vt:i4>5</vt:i4>
      </vt:variant>
      <vt:variant>
        <vt:lpwstr/>
      </vt:variant>
      <vt:variant>
        <vt:lpwstr>_Toc275180147</vt:lpwstr>
      </vt:variant>
      <vt:variant>
        <vt:i4>1376318</vt:i4>
      </vt:variant>
      <vt:variant>
        <vt:i4>86</vt:i4>
      </vt:variant>
      <vt:variant>
        <vt:i4>0</vt:i4>
      </vt:variant>
      <vt:variant>
        <vt:i4>5</vt:i4>
      </vt:variant>
      <vt:variant>
        <vt:lpwstr/>
      </vt:variant>
      <vt:variant>
        <vt:lpwstr>_Toc275180146</vt:lpwstr>
      </vt:variant>
      <vt:variant>
        <vt:i4>1376318</vt:i4>
      </vt:variant>
      <vt:variant>
        <vt:i4>80</vt:i4>
      </vt:variant>
      <vt:variant>
        <vt:i4>0</vt:i4>
      </vt:variant>
      <vt:variant>
        <vt:i4>5</vt:i4>
      </vt:variant>
      <vt:variant>
        <vt:lpwstr/>
      </vt:variant>
      <vt:variant>
        <vt:lpwstr>_Toc275180145</vt:lpwstr>
      </vt:variant>
      <vt:variant>
        <vt:i4>1376318</vt:i4>
      </vt:variant>
      <vt:variant>
        <vt:i4>74</vt:i4>
      </vt:variant>
      <vt:variant>
        <vt:i4>0</vt:i4>
      </vt:variant>
      <vt:variant>
        <vt:i4>5</vt:i4>
      </vt:variant>
      <vt:variant>
        <vt:lpwstr/>
      </vt:variant>
      <vt:variant>
        <vt:lpwstr>_Toc275180144</vt:lpwstr>
      </vt:variant>
      <vt:variant>
        <vt:i4>1376318</vt:i4>
      </vt:variant>
      <vt:variant>
        <vt:i4>68</vt:i4>
      </vt:variant>
      <vt:variant>
        <vt:i4>0</vt:i4>
      </vt:variant>
      <vt:variant>
        <vt:i4>5</vt:i4>
      </vt:variant>
      <vt:variant>
        <vt:lpwstr/>
      </vt:variant>
      <vt:variant>
        <vt:lpwstr>_Toc275180143</vt:lpwstr>
      </vt:variant>
      <vt:variant>
        <vt:i4>1376318</vt:i4>
      </vt:variant>
      <vt:variant>
        <vt:i4>62</vt:i4>
      </vt:variant>
      <vt:variant>
        <vt:i4>0</vt:i4>
      </vt:variant>
      <vt:variant>
        <vt:i4>5</vt:i4>
      </vt:variant>
      <vt:variant>
        <vt:lpwstr/>
      </vt:variant>
      <vt:variant>
        <vt:lpwstr>_Toc275180142</vt:lpwstr>
      </vt:variant>
      <vt:variant>
        <vt:i4>1376318</vt:i4>
      </vt:variant>
      <vt:variant>
        <vt:i4>56</vt:i4>
      </vt:variant>
      <vt:variant>
        <vt:i4>0</vt:i4>
      </vt:variant>
      <vt:variant>
        <vt:i4>5</vt:i4>
      </vt:variant>
      <vt:variant>
        <vt:lpwstr/>
      </vt:variant>
      <vt:variant>
        <vt:lpwstr>_Toc275180141</vt:lpwstr>
      </vt:variant>
      <vt:variant>
        <vt:i4>1376318</vt:i4>
      </vt:variant>
      <vt:variant>
        <vt:i4>50</vt:i4>
      </vt:variant>
      <vt:variant>
        <vt:i4>0</vt:i4>
      </vt:variant>
      <vt:variant>
        <vt:i4>5</vt:i4>
      </vt:variant>
      <vt:variant>
        <vt:lpwstr/>
      </vt:variant>
      <vt:variant>
        <vt:lpwstr>_Toc275180140</vt:lpwstr>
      </vt:variant>
      <vt:variant>
        <vt:i4>1179710</vt:i4>
      </vt:variant>
      <vt:variant>
        <vt:i4>44</vt:i4>
      </vt:variant>
      <vt:variant>
        <vt:i4>0</vt:i4>
      </vt:variant>
      <vt:variant>
        <vt:i4>5</vt:i4>
      </vt:variant>
      <vt:variant>
        <vt:lpwstr/>
      </vt:variant>
      <vt:variant>
        <vt:lpwstr>_Toc275180139</vt:lpwstr>
      </vt:variant>
      <vt:variant>
        <vt:i4>1179710</vt:i4>
      </vt:variant>
      <vt:variant>
        <vt:i4>38</vt:i4>
      </vt:variant>
      <vt:variant>
        <vt:i4>0</vt:i4>
      </vt:variant>
      <vt:variant>
        <vt:i4>5</vt:i4>
      </vt:variant>
      <vt:variant>
        <vt:lpwstr/>
      </vt:variant>
      <vt:variant>
        <vt:lpwstr>_Toc275180138</vt:lpwstr>
      </vt:variant>
      <vt:variant>
        <vt:i4>1179710</vt:i4>
      </vt:variant>
      <vt:variant>
        <vt:i4>32</vt:i4>
      </vt:variant>
      <vt:variant>
        <vt:i4>0</vt:i4>
      </vt:variant>
      <vt:variant>
        <vt:i4>5</vt:i4>
      </vt:variant>
      <vt:variant>
        <vt:lpwstr/>
      </vt:variant>
      <vt:variant>
        <vt:lpwstr>_Toc275180137</vt:lpwstr>
      </vt:variant>
      <vt:variant>
        <vt:i4>1179710</vt:i4>
      </vt:variant>
      <vt:variant>
        <vt:i4>26</vt:i4>
      </vt:variant>
      <vt:variant>
        <vt:i4>0</vt:i4>
      </vt:variant>
      <vt:variant>
        <vt:i4>5</vt:i4>
      </vt:variant>
      <vt:variant>
        <vt:lpwstr/>
      </vt:variant>
      <vt:variant>
        <vt:lpwstr>_Toc275180136</vt:lpwstr>
      </vt:variant>
      <vt:variant>
        <vt:i4>1179710</vt:i4>
      </vt:variant>
      <vt:variant>
        <vt:i4>20</vt:i4>
      </vt:variant>
      <vt:variant>
        <vt:i4>0</vt:i4>
      </vt:variant>
      <vt:variant>
        <vt:i4>5</vt:i4>
      </vt:variant>
      <vt:variant>
        <vt:lpwstr/>
      </vt:variant>
      <vt:variant>
        <vt:lpwstr>_Toc275180135</vt:lpwstr>
      </vt:variant>
      <vt:variant>
        <vt:i4>1179710</vt:i4>
      </vt:variant>
      <vt:variant>
        <vt:i4>14</vt:i4>
      </vt:variant>
      <vt:variant>
        <vt:i4>0</vt:i4>
      </vt:variant>
      <vt:variant>
        <vt:i4>5</vt:i4>
      </vt:variant>
      <vt:variant>
        <vt:lpwstr/>
      </vt:variant>
      <vt:variant>
        <vt:lpwstr>_Toc275180134</vt:lpwstr>
      </vt:variant>
      <vt:variant>
        <vt:i4>1179710</vt:i4>
      </vt:variant>
      <vt:variant>
        <vt:i4>8</vt:i4>
      </vt:variant>
      <vt:variant>
        <vt:i4>0</vt:i4>
      </vt:variant>
      <vt:variant>
        <vt:i4>5</vt:i4>
      </vt:variant>
      <vt:variant>
        <vt:lpwstr/>
      </vt:variant>
      <vt:variant>
        <vt:lpwstr>_Toc275180133</vt:lpwstr>
      </vt:variant>
      <vt:variant>
        <vt:i4>1179710</vt:i4>
      </vt:variant>
      <vt:variant>
        <vt:i4>2</vt:i4>
      </vt:variant>
      <vt:variant>
        <vt:i4>0</vt:i4>
      </vt:variant>
      <vt:variant>
        <vt:i4>5</vt:i4>
      </vt:variant>
      <vt:variant>
        <vt:lpwstr/>
      </vt:variant>
      <vt:variant>
        <vt:lpwstr>_Toc275180132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Russ Ott</cp:lastModifiedBy>
  <cp:revision>3</cp:revision>
  <cp:lastPrinted>2014-11-07T03:32:00Z</cp:lastPrinted>
  <dcterms:created xsi:type="dcterms:W3CDTF">2025-03-27T14:26:00Z</dcterms:created>
  <dcterms:modified xsi:type="dcterms:W3CDTF">2025-06-17T17:58:00Z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0x010100827A8AF4C0D1C749B685735739A6C2A3</vt:lpwstr>
  </property>
</Properties>
</file>